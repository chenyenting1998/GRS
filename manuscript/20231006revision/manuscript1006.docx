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018DE" w14:textId="77777777" w:rsidR="0037699D" w:rsidRPr="00AD42AC" w:rsidRDefault="0037699D" w:rsidP="00AD42AC">
      <w:pPr>
        <w:pStyle w:val="Title1"/>
      </w:pPr>
      <w:commentRangeStart w:id="0"/>
      <w:commentRangeStart w:id="1"/>
      <w:r w:rsidRPr="00AD42AC">
        <w:t>Spatiotemporal patterns and</w:t>
      </w:r>
      <w:r w:rsidRPr="00AD42AC">
        <w:rPr>
          <w:rFonts w:hint="eastAsia"/>
        </w:rPr>
        <w:t xml:space="preserve"> </w:t>
      </w:r>
      <w:r w:rsidRPr="00AD42AC">
        <w:t>environmental drivers of macrofauna and sediment community oxygen consumption of the Gaoping Continental Shelf off southern Taiwan</w:t>
      </w:r>
      <w:commentRangeEnd w:id="0"/>
      <w:r w:rsidR="00991FAB" w:rsidRPr="00AD42AC">
        <w:rPr>
          <w:rStyle w:val="a4"/>
          <w:sz w:val="24"/>
          <w:szCs w:val="22"/>
        </w:rPr>
        <w:commentReference w:id="0"/>
      </w:r>
      <w:commentRangeEnd w:id="1"/>
      <w:r w:rsidR="00C76C72">
        <w:rPr>
          <w:rStyle w:val="a4"/>
        </w:rPr>
        <w:commentReference w:id="1"/>
      </w:r>
    </w:p>
    <w:p w14:paraId="6566BF55" w14:textId="7F53DE36" w:rsidR="0037699D" w:rsidRPr="00AD42AC" w:rsidRDefault="0037699D" w:rsidP="00AD42AC">
      <w:pPr>
        <w:pStyle w:val="Title1"/>
      </w:pPr>
      <w:r w:rsidRPr="00AD42AC">
        <w:t xml:space="preserve">Authors: Yen-Ting </w:t>
      </w:r>
      <w:proofErr w:type="spellStart"/>
      <w:proofErr w:type="gramStart"/>
      <w:r w:rsidRPr="00AD42AC">
        <w:t>Chen</w:t>
      </w:r>
      <w:r w:rsidR="0019104F" w:rsidRPr="00AD42AC">
        <w:rPr>
          <w:vertAlign w:val="superscript"/>
        </w:rPr>
        <w:t>a,b</w:t>
      </w:r>
      <w:proofErr w:type="spellEnd"/>
      <w:proofErr w:type="gramEnd"/>
      <w:r w:rsidRPr="00AD42AC">
        <w:t xml:space="preserve"> (</w:t>
      </w:r>
      <w:r w:rsidRPr="00AD42AC">
        <w:rPr>
          <w:rFonts w:hint="eastAsia"/>
        </w:rPr>
        <w:t>陳彥廷</w:t>
      </w:r>
      <w:r w:rsidRPr="00AD42AC">
        <w:t>),</w:t>
      </w:r>
      <w:r w:rsidR="00CD20C9">
        <w:rPr>
          <w:rFonts w:hint="eastAsia"/>
        </w:rPr>
        <w:t xml:space="preserve"> Yu</w:t>
      </w:r>
      <w:r w:rsidR="00CD20C9">
        <w:t>-Shih Lin</w:t>
      </w:r>
      <w:r w:rsidR="0096577D" w:rsidRPr="0096577D">
        <w:rPr>
          <w:vertAlign w:val="superscript"/>
        </w:rPr>
        <w:t>c</w:t>
      </w:r>
      <w:r w:rsidR="00CD20C9">
        <w:t xml:space="preserve">, Vianney </w:t>
      </w:r>
      <w:proofErr w:type="spellStart"/>
      <w:r w:rsidR="00CD20C9">
        <w:t>Denis</w:t>
      </w:r>
      <w:r w:rsidR="00CD20C9" w:rsidRPr="0096577D">
        <w:rPr>
          <w:rFonts w:hint="eastAsia"/>
          <w:vertAlign w:val="superscript"/>
        </w:rPr>
        <w:t>a</w:t>
      </w:r>
      <w:proofErr w:type="spellEnd"/>
      <w:r w:rsidR="00CD20C9">
        <w:t>,</w:t>
      </w:r>
      <w:r w:rsidRPr="00AD42AC">
        <w:t xml:space="preserve"> </w:t>
      </w:r>
      <w:proofErr w:type="spellStart"/>
      <w:r w:rsidRPr="00AD42AC">
        <w:t>Chih</w:t>
      </w:r>
      <w:proofErr w:type="spellEnd"/>
      <w:r w:rsidRPr="00AD42AC">
        <w:t xml:space="preserve">-Lin </w:t>
      </w:r>
      <w:proofErr w:type="spellStart"/>
      <w:r w:rsidRPr="00AD42AC">
        <w:t>Wei</w:t>
      </w:r>
      <w:r w:rsidR="0019104F" w:rsidRPr="00AD42AC">
        <w:rPr>
          <w:rFonts w:hint="eastAsia"/>
          <w:vertAlign w:val="superscript"/>
        </w:rPr>
        <w:t>a</w:t>
      </w:r>
      <w:proofErr w:type="spellEnd"/>
      <w:r w:rsidR="00C072F9" w:rsidRPr="00AD42AC">
        <w:rPr>
          <w:vertAlign w:val="superscript"/>
        </w:rPr>
        <w:t>,</w:t>
      </w:r>
      <w:r w:rsidR="0019104F" w:rsidRPr="00AD42AC">
        <w:rPr>
          <w:vertAlign w:val="superscript"/>
        </w:rPr>
        <w:t>*</w:t>
      </w:r>
      <w:r w:rsidRPr="00AD42AC">
        <w:rPr>
          <w:rFonts w:hint="eastAsia"/>
        </w:rPr>
        <w:t>(</w:t>
      </w:r>
      <w:r w:rsidR="0019104F" w:rsidRPr="00AD42AC">
        <w:rPr>
          <w:rFonts w:hint="eastAsia"/>
        </w:rPr>
        <w:t>魏志潾</w:t>
      </w:r>
      <w:r w:rsidRPr="00AD42AC">
        <w:rPr>
          <w:rFonts w:hint="eastAsia"/>
        </w:rPr>
        <w:t>)</w:t>
      </w:r>
    </w:p>
    <w:p w14:paraId="31C7130B" w14:textId="77777777" w:rsidR="0037699D" w:rsidRPr="00AD42AC" w:rsidRDefault="0019104F" w:rsidP="00AD42AC">
      <w:pPr>
        <w:pStyle w:val="Title1"/>
      </w:pPr>
      <w:proofErr w:type="spellStart"/>
      <w:proofErr w:type="gramStart"/>
      <w:r w:rsidRPr="00135B6B">
        <w:rPr>
          <w:vertAlign w:val="superscript"/>
        </w:rPr>
        <w:t>a</w:t>
      </w:r>
      <w:proofErr w:type="spellEnd"/>
      <w:proofErr w:type="gramEnd"/>
      <w:r w:rsidRPr="00AD42AC">
        <w:t xml:space="preserve"> </w:t>
      </w:r>
      <w:r w:rsidR="0037699D" w:rsidRPr="00AD42AC">
        <w:t xml:space="preserve">Institute of Oceanography, National Taiwan University, </w:t>
      </w:r>
      <w:r w:rsidRPr="00AD42AC">
        <w:t>No.1, Sec. 4, Roosevelt Road, Taipei, 106319 Taiwan</w:t>
      </w:r>
    </w:p>
    <w:p w14:paraId="3D326DCE" w14:textId="7322494F" w:rsidR="0037699D" w:rsidRPr="00411405" w:rsidRDefault="0019104F" w:rsidP="00AD42AC">
      <w:pPr>
        <w:pStyle w:val="Title1"/>
        <w:rPr>
          <w:ins w:id="3" w:author="Chih-Lin Wei" w:date="2023-09-15T10:59:00Z"/>
        </w:rPr>
      </w:pPr>
      <w:r w:rsidRPr="00411405">
        <w:rPr>
          <w:vertAlign w:val="superscript"/>
        </w:rPr>
        <w:t>b</w:t>
      </w:r>
      <w:r w:rsidRPr="00411405">
        <w:t xml:space="preserve"> </w:t>
      </w:r>
      <w:r w:rsidR="0037699D" w:rsidRPr="00411405">
        <w:t xml:space="preserve">Syddansk Universitet, </w:t>
      </w:r>
      <w:r w:rsidRPr="00411405">
        <w:t xml:space="preserve">Campusvej 55, DK-5230, Odense M, </w:t>
      </w:r>
      <w:r w:rsidR="0037699D" w:rsidRPr="00411405">
        <w:t>Denmark</w:t>
      </w:r>
    </w:p>
    <w:p w14:paraId="05635B75" w14:textId="6FF29FD4" w:rsidR="0096577D" w:rsidRPr="00AD42AC" w:rsidRDefault="0096577D" w:rsidP="00AD42AC">
      <w:pPr>
        <w:pStyle w:val="Title1"/>
      </w:pPr>
      <w:proofErr w:type="spellStart"/>
      <w:r w:rsidRPr="0096577D">
        <w:rPr>
          <w:vertAlign w:val="superscript"/>
        </w:rPr>
        <w:t>c</w:t>
      </w:r>
      <w:r w:rsidRPr="0096577D">
        <w:t>Department</w:t>
      </w:r>
      <w:proofErr w:type="spellEnd"/>
      <w:r w:rsidRPr="0096577D">
        <w:t xml:space="preserve"> of Oceanography, National Sun </w:t>
      </w:r>
      <w:proofErr w:type="spellStart"/>
      <w:r w:rsidRPr="0096577D">
        <w:t>Yat-sen</w:t>
      </w:r>
      <w:proofErr w:type="spellEnd"/>
      <w:r w:rsidRPr="0096577D">
        <w:t xml:space="preserve"> University, Kaohsiung, Taiwan</w:t>
      </w:r>
    </w:p>
    <w:p w14:paraId="52AB4563" w14:textId="36944C2C" w:rsidR="0019104F" w:rsidRPr="00AD42AC" w:rsidRDefault="0019104F" w:rsidP="00AD42AC">
      <w:pPr>
        <w:pStyle w:val="Title1"/>
      </w:pPr>
      <w:r w:rsidRPr="00AD42AC">
        <w:t xml:space="preserve">* </w:t>
      </w:r>
      <w:r w:rsidR="00C072F9" w:rsidRPr="00AD42AC">
        <w:t>E-mail address</w:t>
      </w:r>
      <w:r w:rsidRPr="00AD42AC">
        <w:t xml:space="preserve">: </w:t>
      </w:r>
      <w:hyperlink r:id="rId11" w:history="1">
        <w:r w:rsidR="00C072F9" w:rsidRPr="00AD42AC">
          <w:rPr>
            <w:rStyle w:val="ab"/>
            <w:color w:val="auto"/>
            <w:u w:val="none"/>
          </w:rPr>
          <w:t>clwei@ntu.edu.tw</w:t>
        </w:r>
      </w:hyperlink>
      <w:r w:rsidR="00C072F9" w:rsidRPr="00AD42AC">
        <w:t xml:space="preserve"> (</w:t>
      </w:r>
      <w:r w:rsidRPr="00AD42AC">
        <w:t>C</w:t>
      </w:r>
      <w:r w:rsidR="00C072F9" w:rsidRPr="00AD42AC">
        <w:t>.</w:t>
      </w:r>
      <w:r w:rsidRPr="00AD42AC">
        <w:t>-L</w:t>
      </w:r>
      <w:r w:rsidR="00C072F9" w:rsidRPr="00AD42AC">
        <w:t>.</w:t>
      </w:r>
      <w:r w:rsidRPr="00AD42AC">
        <w:t xml:space="preserve"> Wei</w:t>
      </w:r>
      <w:r w:rsidR="00C072F9" w:rsidRPr="00AD42AC">
        <w:t>)</w:t>
      </w:r>
    </w:p>
    <w:p w14:paraId="0C0F4EAA" w14:textId="31AC96B9" w:rsidR="00304E05" w:rsidRDefault="00304E05" w:rsidP="00577380">
      <w:r>
        <w:rPr>
          <w:rFonts w:hint="eastAsia"/>
        </w:rPr>
        <w:t>A</w:t>
      </w:r>
      <w:r>
        <w:t>bstract</w:t>
      </w:r>
    </w:p>
    <w:p w14:paraId="451F0954" w14:textId="34DD9372" w:rsidR="00304E05" w:rsidRDefault="00304E05" w:rsidP="00577380">
      <w:r>
        <w:t>Keywords: Authors must provide 4 to 6 keywords plus regional index terms. At least four of the subject keywords should be selected from the Aquatic Science &amp; Fisheries Thesaurus.</w:t>
      </w:r>
    </w:p>
    <w:p w14:paraId="16F13B26" w14:textId="0DD01EDF" w:rsidR="00304E05" w:rsidRDefault="00EA014F" w:rsidP="00577380">
      <w:r>
        <w:t xml:space="preserve">Proposed keywords: </w:t>
      </w:r>
      <w:r w:rsidR="00830B30">
        <w:t xml:space="preserve">River-influenced oceanic margins, </w:t>
      </w:r>
      <w:r>
        <w:t>continental shel</w:t>
      </w:r>
      <w:r w:rsidR="00F40D02">
        <w:t>ves</w:t>
      </w:r>
      <w:r>
        <w:t>, macrofauna, oxygen consumption</w:t>
      </w:r>
      <w:r w:rsidR="00C76C72">
        <w:t>, extr</w:t>
      </w:r>
      <w:r w:rsidR="00411405">
        <w:rPr>
          <w:rFonts w:hint="eastAsia"/>
        </w:rPr>
        <w:t>e</w:t>
      </w:r>
      <w:r w:rsidR="00C76C72">
        <w:t>me weather</w:t>
      </w:r>
    </w:p>
    <w:p w14:paraId="0F91C0BB" w14:textId="225A5937" w:rsidR="0037699D" w:rsidRPr="00952BC5" w:rsidRDefault="0037699D" w:rsidP="00FF054F">
      <w:pPr>
        <w:pStyle w:val="Title1"/>
        <w:numPr>
          <w:ilvl w:val="0"/>
          <w:numId w:val="14"/>
        </w:numPr>
      </w:pPr>
      <w:commentRangeStart w:id="4"/>
      <w:r w:rsidRPr="00952BC5">
        <w:t>Introduction</w:t>
      </w:r>
      <w:commentRangeEnd w:id="4"/>
      <w:r w:rsidR="00F74B4A">
        <w:rPr>
          <w:rStyle w:val="a4"/>
        </w:rPr>
        <w:commentReference w:id="4"/>
      </w:r>
    </w:p>
    <w:p w14:paraId="1C5B6E80" w14:textId="121FBB30" w:rsidR="00952BC5" w:rsidDel="00303B7E" w:rsidRDefault="00952BC5" w:rsidP="00577380">
      <w:pPr>
        <w:pStyle w:val="a3"/>
        <w:numPr>
          <w:ilvl w:val="0"/>
          <w:numId w:val="2"/>
        </w:numPr>
        <w:rPr>
          <w:del w:id="5" w:author="Chih-Lin Wei" w:date="2023-10-06T16:38:00Z"/>
        </w:rPr>
      </w:pPr>
      <w:del w:id="6" w:author="Chih-Lin Wei" w:date="2023-10-06T16:38:00Z">
        <w:r w:rsidDel="00303B7E">
          <w:delText>Background</w:delText>
        </w:r>
      </w:del>
    </w:p>
    <w:p w14:paraId="665CD6D5" w14:textId="78647290" w:rsidR="00B02C31" w:rsidDel="005B0DA4" w:rsidRDefault="00B02C31" w:rsidP="00F74B4A">
      <w:pPr>
        <w:pStyle w:val="a3"/>
        <w:numPr>
          <w:ilvl w:val="0"/>
          <w:numId w:val="2"/>
        </w:numPr>
        <w:rPr>
          <w:del w:id="7" w:author="Chih-Lin Wei" w:date="2023-10-06T16:27:00Z"/>
        </w:rPr>
      </w:pPr>
      <w:del w:id="8" w:author="Chih-Lin Wei" w:date="2023-10-06T16:27:00Z">
        <w:r w:rsidDel="005B0DA4">
          <w:delText>River-influenced oceanic margins (RiOMar)</w:delText>
        </w:r>
      </w:del>
    </w:p>
    <w:p w14:paraId="42A8BCF4" w14:textId="1C7CAE93" w:rsidR="00F9468D" w:rsidDel="005B0DA4" w:rsidRDefault="00875BC5" w:rsidP="00F74B4A">
      <w:pPr>
        <w:pStyle w:val="a3"/>
        <w:rPr>
          <w:del w:id="9" w:author="Chih-Lin Wei" w:date="2023-10-06T16:35:00Z"/>
        </w:rPr>
      </w:pPr>
      <w:del w:id="10" w:author="Chih-Lin Wei" w:date="2023-10-06T16:27:00Z">
        <w:r w:rsidDel="005B0DA4">
          <w:delText>Data</w:delText>
        </w:r>
        <w:r w:rsidR="00B02C31" w:rsidDel="005B0DA4">
          <w:delText xml:space="preserve"> (thesis</w:delText>
        </w:r>
        <w:r w:rsidR="009D7647" w:rsidDel="005B0DA4">
          <w:delText xml:space="preserve"> first paragraph</w:delText>
        </w:r>
        <w:r w:rsidR="00B02C31" w:rsidDel="005B0DA4">
          <w:delText>)</w:delText>
        </w:r>
      </w:del>
    </w:p>
    <w:p w14:paraId="7103205D" w14:textId="7E62E769" w:rsidR="00B02C31" w:rsidRDefault="00B02C31" w:rsidP="00303B7E">
      <w:pPr>
        <w:pStyle w:val="a3"/>
        <w:numPr>
          <w:ilvl w:val="0"/>
          <w:numId w:val="2"/>
        </w:numPr>
        <w:rPr>
          <w:ins w:id="11" w:author="Chih-Lin Wei" w:date="2023-10-06T16:38:00Z"/>
        </w:rPr>
      </w:pPr>
      <w:r>
        <w:t>Role of sediment metazoans</w:t>
      </w:r>
    </w:p>
    <w:p w14:paraId="3354B56F" w14:textId="68C0F945" w:rsidR="00303B7E" w:rsidRPr="003D52EA" w:rsidRDefault="00303B7E" w:rsidP="00F74B4A">
      <w:ins w:id="12" w:author="Chih-Lin Wei" w:date="2023-10-06T16:38:00Z">
        <w:r w:rsidRPr="00A413F4">
          <w:t xml:space="preserve">On continental shelves, macrobenthos (organisms larger than 0.5 mm) are the ubiquitous and diverse faunal groups on the seafloor that facilitates several essential </w:t>
        </w:r>
        <w:r w:rsidRPr="00A413F4">
          <w:lastRenderedPageBreak/>
          <w:t xml:space="preserve">ecological functions at the sediment-water interface (Snelgrove 1998). Macrofauna abundance and distribution are shaped by abiotic factors such as light availability, hydrodynamic regime, sediment granulometry, and food availability, and biotic factors, including larva supply, competition, and predation (Gray 1974, Wilson 1990, </w:t>
        </w:r>
        <w:proofErr w:type="spellStart"/>
        <w:r w:rsidRPr="00A413F4">
          <w:t>Snelgrove</w:t>
        </w:r>
        <w:proofErr w:type="spellEnd"/>
        <w:r w:rsidRPr="00A413F4">
          <w:t xml:space="preserve"> &amp; </w:t>
        </w:r>
        <w:proofErr w:type="spellStart"/>
        <w:r w:rsidRPr="00A413F4">
          <w:t>Butman</w:t>
        </w:r>
        <w:proofErr w:type="spellEnd"/>
        <w:r w:rsidRPr="00A413F4">
          <w:t xml:space="preserve"> 1995). Macrofauna activities, such as bioturbation, </w:t>
        </w:r>
        <w:proofErr w:type="spellStart"/>
        <w:r w:rsidRPr="00A413F4">
          <w:t>bioirrigation</w:t>
        </w:r>
        <w:proofErr w:type="spellEnd"/>
        <w:r w:rsidRPr="00A413F4">
          <w:t xml:space="preserve"> and filter-feeding may increase water transparency, facilitate sediment deposition and nutrient recycling, alter sediment stability, and sequestrate anthropogenic pollutants (</w:t>
        </w:r>
        <w:proofErr w:type="spellStart"/>
        <w:r w:rsidRPr="00A413F4">
          <w:t>Meysman</w:t>
        </w:r>
        <w:proofErr w:type="spellEnd"/>
        <w:r w:rsidRPr="00A413F4">
          <w:t xml:space="preserve"> et al. 2006, </w:t>
        </w:r>
        <w:proofErr w:type="spellStart"/>
        <w:r w:rsidRPr="00A413F4">
          <w:t>Mermillod-Blondin</w:t>
        </w:r>
        <w:proofErr w:type="spellEnd"/>
        <w:r w:rsidRPr="00A413F4">
          <w:t xml:space="preserve"> 2011, Hillman et al. 2020, Coppock et al. 2021). Macrofauna is also an important food source for consumers from higher trophic levels and may be commercially exploited (De </w:t>
        </w:r>
        <w:proofErr w:type="spellStart"/>
        <w:r w:rsidRPr="00A413F4">
          <w:t>Vlas</w:t>
        </w:r>
        <w:proofErr w:type="spellEnd"/>
        <w:r w:rsidRPr="00A413F4">
          <w:t xml:space="preserve"> 1979, </w:t>
        </w:r>
        <w:proofErr w:type="spellStart"/>
        <w:r w:rsidRPr="00A413F4">
          <w:t>Volvenko</w:t>
        </w:r>
        <w:proofErr w:type="spellEnd"/>
        <w:r w:rsidRPr="00A413F4">
          <w:t xml:space="preserve"> et al. 2020). Despite the considerable ecological functioning, the ongoing change in the marine environment has disturbed the natural biological dynamics of marine macrofauna. With the ongoing climate change, elucidating the interactions between marine benthos and the environment </w:t>
        </w:r>
      </w:ins>
      <w:ins w:id="13" w:author="Chih-Lin Wei" w:date="2023-10-06T17:34:00Z">
        <w:r w:rsidR="00F74B4A">
          <w:t xml:space="preserve">under extreme weather event </w:t>
        </w:r>
      </w:ins>
      <w:ins w:id="14" w:author="Chih-Lin Wei" w:date="2023-10-06T16:38:00Z">
        <w:r w:rsidRPr="00A413F4">
          <w:t>is vital to project future conditions of seafloor functioning and provide management applications (Bianchi et al., 2021).</w:t>
        </w:r>
      </w:ins>
    </w:p>
    <w:p w14:paraId="774765C3" w14:textId="1D759357" w:rsidR="00952BC5" w:rsidRDefault="006F5AB1" w:rsidP="00577380">
      <w:pPr>
        <w:pStyle w:val="a3"/>
        <w:numPr>
          <w:ilvl w:val="0"/>
          <w:numId w:val="2"/>
        </w:numPr>
        <w:rPr>
          <w:ins w:id="15" w:author="Chih-Lin Wei" w:date="2023-10-06T16:39:00Z"/>
        </w:rPr>
      </w:pPr>
      <w:ins w:id="16" w:author="Chih-Lin Wei" w:date="2023-10-06T16:51:00Z">
        <w:r>
          <w:t>E</w:t>
        </w:r>
      </w:ins>
      <w:ins w:id="17" w:author="Chih-Lin Wei" w:date="2023-10-06T16:52:00Z">
        <w:r>
          <w:t>ffects of physical d</w:t>
        </w:r>
      </w:ins>
      <w:ins w:id="18" w:author="Chih-Lin Wei" w:date="2023-10-06T16:39:00Z">
        <w:r w:rsidR="00303B7E">
          <w:t>isturbance</w:t>
        </w:r>
      </w:ins>
      <w:del w:id="19" w:author="Chih-Lin Wei" w:date="2023-10-06T16:39:00Z">
        <w:r w:rsidR="00952BC5" w:rsidDel="00303B7E">
          <w:delText>Theories and previous studies</w:delText>
        </w:r>
      </w:del>
    </w:p>
    <w:p w14:paraId="618E4216" w14:textId="77777777" w:rsidR="00303B7E" w:rsidRPr="00303B7E" w:rsidRDefault="00303B7E" w:rsidP="00303B7E">
      <w:pPr>
        <w:rPr>
          <w:ins w:id="20" w:author="Chih-Lin Wei" w:date="2023-10-06T16:43:00Z"/>
          <w:rFonts w:ascii="Times New Roman" w:hAnsi="Times New Roman" w:cs="Times New Roman"/>
          <w:szCs w:val="24"/>
        </w:rPr>
      </w:pPr>
      <w:ins w:id="21" w:author="Chih-Lin Wei" w:date="2023-10-06T16:41:00Z">
        <w:r w:rsidRPr="00A413F4">
          <w:t>Harris (2014) classified a variety of marine physical disturbances that could perturb the seafloor biota into two regimes, including pulse-type disturbances and press-type disturbances. The pulse-type disturbances, such as tropical storms, refer to short-term, intense disturbances that could immediately overturn the marine benthos. The press-type disturbances, such as waves and tides, are moderate physical stresses that could sustain for prolonged periods, removing the benthos eventually.</w:t>
        </w:r>
      </w:ins>
      <w:ins w:id="22" w:author="Chih-Lin Wei" w:date="2023-10-06T16:43:00Z">
        <w:r>
          <w:rPr>
            <w:rFonts w:hint="eastAsia"/>
          </w:rPr>
          <w:t xml:space="preserve"> </w:t>
        </w:r>
        <w:r w:rsidRPr="00303B7E">
          <w:rPr>
            <w:rFonts w:ascii="Times New Roman" w:hAnsi="Times New Roman" w:cs="Times New Roman"/>
            <w:szCs w:val="24"/>
          </w:rPr>
          <w:t xml:space="preserve">Rhoads et al. (1985) proposed a conceptual model arguing that the benthic community patterns at </w:t>
        </w:r>
        <w:r w:rsidRPr="00303B7E">
          <w:rPr>
            <w:rFonts w:ascii="Times New Roman" w:hAnsi="Times New Roman" w:cs="Times New Roman"/>
            <w:szCs w:val="24"/>
          </w:rPr>
          <w:lastRenderedPageBreak/>
          <w:t xml:space="preserve">the river-dominated continental shelf are shaped by sedimentation stress and food supply along the land-sea gradient. In brief, episodic flood events of the river would discharge mass sediments and effluents into the coastal waters, causing intense sedimentation near the river mouth.  The deposition of mass sediments would then cause local extinctions of the sediment fauna near the river mouth, suppressing the benthic standing stock and their ecological functioning in the sedimentary environment. As further away from the river mouth, improved water clarity and still abundant nutrients from the river would stimulate primary production in the water column, increasing the </w:t>
        </w:r>
        <w:proofErr w:type="spellStart"/>
        <w:r w:rsidRPr="00303B7E">
          <w:rPr>
            <w:rFonts w:ascii="Times New Roman" w:hAnsi="Times New Roman" w:cs="Times New Roman"/>
            <w:szCs w:val="24"/>
          </w:rPr>
          <w:t>phytodetritus</w:t>
        </w:r>
        <w:proofErr w:type="spellEnd"/>
        <w:r w:rsidRPr="00303B7E">
          <w:rPr>
            <w:rFonts w:ascii="Times New Roman" w:hAnsi="Times New Roman" w:cs="Times New Roman"/>
            <w:szCs w:val="24"/>
          </w:rPr>
          <w:t xml:space="preserve"> flux to the seafloor. The benthic communities could then thrive on the increased food supply and decreased sedimentation, resulting in higher benthic standing stocks and greater material fluxes at the sediment water interface. However, the benthic standing stock and biological activity would reduce further offshore due to declining nutrients and food supply in the open waters. </w:t>
        </w:r>
      </w:ins>
    </w:p>
    <w:p w14:paraId="298A2288" w14:textId="33AB23DF" w:rsidR="00303B7E" w:rsidRPr="00303B7E" w:rsidRDefault="00303B7E" w:rsidP="00303B7E">
      <w:pPr>
        <w:spacing w:after="160"/>
        <w:rPr>
          <w:ins w:id="23" w:author="Chih-Lin Wei" w:date="2023-10-06T16:43:00Z"/>
          <w:rFonts w:ascii="Times New Roman" w:hAnsi="Times New Roman" w:cs="Times New Roman"/>
          <w:szCs w:val="24"/>
        </w:rPr>
      </w:pPr>
      <w:ins w:id="24" w:author="Chih-Lin Wei" w:date="2023-10-06T16:43:00Z">
        <w:r w:rsidRPr="00303B7E">
          <w:rPr>
            <w:rFonts w:ascii="Times New Roman" w:hAnsi="Times New Roman" w:cs="Times New Roman"/>
            <w:szCs w:val="24"/>
          </w:rPr>
          <w:t>Later studies generally echoed Rhoads et al. (1985), suggesting that the sedimentation from river runoff shapes the spatial pattern of benthic communities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2013). During peak discharge, the macrofauna standing stocks and diversity decreased near the river mouth (Aller &amp; Aller 1986, </w:t>
        </w:r>
        <w:proofErr w:type="spellStart"/>
        <w:r w:rsidRPr="00303B7E">
          <w:rPr>
            <w:rFonts w:ascii="Times New Roman" w:hAnsi="Times New Roman" w:cs="Times New Roman"/>
            <w:szCs w:val="24"/>
          </w:rPr>
          <w:t>Alongi</w:t>
        </w:r>
        <w:proofErr w:type="spellEnd"/>
        <w:r w:rsidRPr="00303B7E">
          <w:rPr>
            <w:rFonts w:ascii="Times New Roman" w:hAnsi="Times New Roman" w:cs="Times New Roman"/>
            <w:szCs w:val="24"/>
          </w:rPr>
          <w:t xml:space="preserve"> et al. 1992, Wheatcroft 2006), with the taxonomic composition dominated by mobile subsurface deposit feeders and carnivores (Aller &amp; Aller 1986,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2013). The mean body size was smaller, and the size structure was more variable near the river mouth and under high sedimentation stress (Aller &amp; Aller 1986, </w:t>
        </w:r>
        <w:proofErr w:type="spellStart"/>
        <w:r w:rsidRPr="00303B7E">
          <w:rPr>
            <w:rFonts w:ascii="Times New Roman" w:hAnsi="Times New Roman" w:cs="Times New Roman"/>
            <w:szCs w:val="24"/>
          </w:rPr>
          <w:t>Alongi</w:t>
        </w:r>
        <w:proofErr w:type="spellEnd"/>
        <w:r w:rsidRPr="00303B7E">
          <w:rPr>
            <w:rFonts w:ascii="Times New Roman" w:hAnsi="Times New Roman" w:cs="Times New Roman"/>
            <w:szCs w:val="24"/>
          </w:rPr>
          <w:t xml:space="preserve"> et al. 1992, Aller &amp; </w:t>
        </w:r>
        <w:proofErr w:type="spellStart"/>
        <w:r w:rsidRPr="00303B7E">
          <w:rPr>
            <w:rFonts w:ascii="Times New Roman" w:hAnsi="Times New Roman" w:cs="Times New Roman"/>
            <w:szCs w:val="24"/>
          </w:rPr>
          <w:t>Stupakoff</w:t>
        </w:r>
        <w:proofErr w:type="spellEnd"/>
        <w:r w:rsidRPr="00303B7E">
          <w:rPr>
            <w:rFonts w:ascii="Times New Roman" w:hAnsi="Times New Roman" w:cs="Times New Roman"/>
            <w:szCs w:val="24"/>
          </w:rPr>
          <w:t xml:space="preserve"> 1996,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2006). These adverse influences of river discharges were relieved away from the river, resulting in greater abundance and diversity and likely altering the functional composition and size structure of the benthic macrofauna (Rhoads et al. 1985, Aller &amp; Aller 1986,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2006, </w:t>
        </w:r>
        <w:proofErr w:type="spellStart"/>
        <w:r w:rsidRPr="00303B7E">
          <w:rPr>
            <w:rFonts w:ascii="Times New Roman" w:hAnsi="Times New Roman" w:cs="Times New Roman"/>
            <w:szCs w:val="24"/>
          </w:rPr>
          <w:lastRenderedPageBreak/>
          <w:t>Hermand</w:t>
        </w:r>
        <w:proofErr w:type="spellEnd"/>
        <w:r w:rsidRPr="00303B7E">
          <w:rPr>
            <w:rFonts w:ascii="Times New Roman" w:hAnsi="Times New Roman" w:cs="Times New Roman"/>
            <w:szCs w:val="24"/>
          </w:rPr>
          <w:t xml:space="preserve"> et al. 2008).</w:t>
        </w:r>
      </w:ins>
    </w:p>
    <w:p w14:paraId="335B7B65" w14:textId="77777777" w:rsidR="00303B7E" w:rsidRPr="00303B7E" w:rsidRDefault="00303B7E" w:rsidP="00303B7E">
      <w:pPr>
        <w:spacing w:after="160"/>
        <w:rPr>
          <w:ins w:id="25" w:author="Chih-Lin Wei" w:date="2023-10-06T16:43:00Z"/>
          <w:rFonts w:ascii="Times New Roman" w:hAnsi="Times New Roman" w:cs="Times New Roman"/>
          <w:szCs w:val="24"/>
        </w:rPr>
      </w:pPr>
      <w:ins w:id="26" w:author="Chih-Lin Wei" w:date="2023-10-06T16:43:00Z">
        <w:r w:rsidRPr="00303B7E">
          <w:rPr>
            <w:rFonts w:ascii="Times New Roman" w:hAnsi="Times New Roman" w:cs="Times New Roman"/>
            <w:szCs w:val="24"/>
          </w:rPr>
          <w:t xml:space="preserve">Although Rhoads et al. (1985) did not explicitly describe the patterns of macrofauna community succession, studies on the continental shelves off the Amazon River, the </w:t>
        </w:r>
        <w:proofErr w:type="spellStart"/>
        <w:r w:rsidRPr="00303B7E">
          <w:rPr>
            <w:rFonts w:ascii="Times New Roman" w:hAnsi="Times New Roman" w:cs="Times New Roman"/>
            <w:szCs w:val="24"/>
          </w:rPr>
          <w:t>Spercheios</w:t>
        </w:r>
        <w:proofErr w:type="spellEnd"/>
        <w:r w:rsidRPr="00303B7E">
          <w:rPr>
            <w:rFonts w:ascii="Times New Roman" w:hAnsi="Times New Roman" w:cs="Times New Roman"/>
            <w:szCs w:val="24"/>
          </w:rPr>
          <w:t xml:space="preserve"> River, and the Rhône River could provide some evidence on the temporal dynamics. On the Amazon River shelf, seasonal variation in river runoff and wind stress imposed significant physical stress onto the benthic </w:t>
        </w:r>
        <w:proofErr w:type="spellStart"/>
        <w:r w:rsidRPr="00303B7E">
          <w:rPr>
            <w:rFonts w:ascii="Times New Roman" w:hAnsi="Times New Roman" w:cs="Times New Roman"/>
            <w:szCs w:val="24"/>
          </w:rPr>
          <w:t>comminuty</w:t>
        </w:r>
        <w:proofErr w:type="spellEnd"/>
        <w:r w:rsidRPr="00303B7E">
          <w:rPr>
            <w:rFonts w:ascii="Times New Roman" w:hAnsi="Times New Roman" w:cs="Times New Roman"/>
            <w:szCs w:val="24"/>
          </w:rPr>
          <w:t xml:space="preserve">, controlling the standing stock, size structure, diversity, functional composition, recruitment, and behavior of the sediment macrofauna (Aller &amp; </w:t>
        </w:r>
        <w:proofErr w:type="spellStart"/>
        <w:r w:rsidRPr="00303B7E">
          <w:rPr>
            <w:rFonts w:ascii="Times New Roman" w:hAnsi="Times New Roman" w:cs="Times New Roman"/>
            <w:szCs w:val="24"/>
          </w:rPr>
          <w:t>Stupakoff</w:t>
        </w:r>
        <w:proofErr w:type="spellEnd"/>
        <w:r w:rsidRPr="00303B7E">
          <w:rPr>
            <w:rFonts w:ascii="Times New Roman" w:hAnsi="Times New Roman" w:cs="Times New Roman"/>
            <w:szCs w:val="24"/>
          </w:rPr>
          <w:t xml:space="preserve"> 1996). The macrofauna standing stock decreased during high river runoff and strong trade winds. The body size was generally below 1 mm and dominated by deposit-feeding and carnivorous species. The remaining macrofauna was larger but still below 5 cm. During low river runoff and weak trade wind, the macrofauna recruits recolonized the seafloor. They grew to larger sizes with deeper burrows and higher overall standing stock, and their recovery proceeded until the onset of the subsequent high river runoff and high wind stress. On the </w:t>
        </w:r>
        <w:proofErr w:type="spellStart"/>
        <w:r w:rsidRPr="00303B7E">
          <w:rPr>
            <w:rFonts w:ascii="Times New Roman" w:hAnsi="Times New Roman" w:cs="Times New Roman"/>
            <w:szCs w:val="24"/>
          </w:rPr>
          <w:t>Spercheios</w:t>
        </w:r>
        <w:proofErr w:type="spellEnd"/>
        <w:r w:rsidRPr="00303B7E">
          <w:rPr>
            <w:rFonts w:ascii="Times New Roman" w:hAnsi="Times New Roman" w:cs="Times New Roman"/>
            <w:szCs w:val="24"/>
          </w:rPr>
          <w:t xml:space="preserve"> River shelf, Greece, macrofauna density increased with the distance from the river during the high runoff but decreased during the low runoff. In contrast, the macrofauna species richness decreased with the distance from the river regardless of the high or low runoff conditions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2013). The macrofauna composition strongly correlated to food supply and sediment characteristics during low river runoffs; however, such a relationship weakened during peak river runoff (</w:t>
        </w:r>
        <w:proofErr w:type="spellStart"/>
        <w:r w:rsidRPr="00303B7E">
          <w:rPr>
            <w:rFonts w:ascii="Times New Roman" w:hAnsi="Times New Roman" w:cs="Times New Roman"/>
            <w:szCs w:val="24"/>
          </w:rPr>
          <w:t>Akoumianaki</w:t>
        </w:r>
        <w:proofErr w:type="spellEnd"/>
        <w:r w:rsidRPr="00303B7E">
          <w:rPr>
            <w:rFonts w:ascii="Times New Roman" w:hAnsi="Times New Roman" w:cs="Times New Roman"/>
            <w:szCs w:val="24"/>
          </w:rPr>
          <w:t xml:space="preserve"> et al., 2013). Near the Rhône River, the macrofauna density and diversity decreased after flood events due to the intense sedimentation; however, the density and diversity then increased more than 2-fold during the dry season, suggesting a community recovery from sedimentation stress. However, such temporal dynamics in community density and diversity were not evident further away from the Rhône River. </w:t>
        </w:r>
        <w:r w:rsidRPr="00303B7E">
          <w:rPr>
            <w:rFonts w:ascii="Times New Roman" w:hAnsi="Times New Roman" w:cs="Times New Roman"/>
            <w:szCs w:val="24"/>
          </w:rPr>
          <w:lastRenderedPageBreak/>
          <w:t>Based on evidence from these three river-influenced shelves, the macrofauna communities near the river mouth were more dynamic than those further offshore. The communities responded negatively to sedimentation during peak river discharge and re-established themselves during low river runoff. These observations highlight the spatiotemporal variations of riverine influence on the marine macrofauna.</w:t>
        </w:r>
      </w:ins>
    </w:p>
    <w:p w14:paraId="7C11D424" w14:textId="1B1A2ED1" w:rsidR="00303B7E" w:rsidRPr="003D52EA" w:rsidDel="00303B7E" w:rsidRDefault="00303B7E" w:rsidP="00F74B4A">
      <w:pPr>
        <w:rPr>
          <w:del w:id="27" w:author="Chih-Lin Wei" w:date="2023-10-06T16:44:00Z"/>
        </w:rPr>
      </w:pPr>
    </w:p>
    <w:p w14:paraId="70AA1737" w14:textId="36ADA3E1" w:rsidR="004C51C3" w:rsidDel="00303B7E" w:rsidRDefault="004C51C3" w:rsidP="00577380">
      <w:pPr>
        <w:pStyle w:val="a3"/>
        <w:numPr>
          <w:ilvl w:val="1"/>
          <w:numId w:val="2"/>
        </w:numPr>
        <w:rPr>
          <w:del w:id="28" w:author="Chih-Lin Wei" w:date="2023-10-06T16:44:00Z"/>
        </w:rPr>
      </w:pPr>
      <w:del w:id="29" w:author="Chih-Lin Wei" w:date="2023-10-06T16:44:00Z">
        <w:r w:rsidDel="00303B7E">
          <w:delText xml:space="preserve">Rhoads (1985) proposed that the benthic communities in the River-influenced oceanic margins are controlled by sedimentation </w:delText>
        </w:r>
        <w:r w:rsidR="00B02C31" w:rsidDel="00303B7E">
          <w:delText xml:space="preserve">stress </w:delText>
        </w:r>
        <w:r w:rsidDel="00303B7E">
          <w:delText>and nutrient supplement</w:delText>
        </w:r>
        <w:r w:rsidR="00B02C31" w:rsidDel="00303B7E">
          <w:delText>ation</w:delText>
        </w:r>
        <w:r w:rsidDel="00303B7E">
          <w:delText xml:space="preserve"> from the adjacent river. (elaborate)</w:delText>
        </w:r>
      </w:del>
    </w:p>
    <w:p w14:paraId="3C363106" w14:textId="6CE6BE6B" w:rsidR="004C51C3" w:rsidDel="00303B7E" w:rsidRDefault="004C51C3" w:rsidP="00577380">
      <w:pPr>
        <w:pStyle w:val="a3"/>
        <w:numPr>
          <w:ilvl w:val="1"/>
          <w:numId w:val="2"/>
        </w:numPr>
        <w:rPr>
          <w:del w:id="30" w:author="Chih-Lin Wei" w:date="2023-10-06T16:44:00Z"/>
        </w:rPr>
      </w:pPr>
      <w:del w:id="31" w:author="Chih-Lin Wei" w:date="2023-10-06T16:44:00Z">
        <w:r w:rsidDel="00303B7E">
          <w:delText xml:space="preserve">Studies after Rhoads generally echoed Rhoad’s </w:delText>
        </w:r>
        <w:r w:rsidDel="00303B7E">
          <w:rPr>
            <w:rFonts w:hint="eastAsia"/>
          </w:rPr>
          <w:delText>(1</w:delText>
        </w:r>
        <w:r w:rsidDel="00303B7E">
          <w:delText>985</w:delText>
        </w:r>
        <w:r w:rsidDel="00303B7E">
          <w:rPr>
            <w:rFonts w:hint="eastAsia"/>
          </w:rPr>
          <w:delText xml:space="preserve">) </w:delText>
        </w:r>
        <w:r w:rsidDel="00303B7E">
          <w:delText>finding.</w:delText>
        </w:r>
      </w:del>
    </w:p>
    <w:p w14:paraId="2DBF60CC" w14:textId="5D021016" w:rsidR="00B02C31" w:rsidDel="00303B7E" w:rsidRDefault="00B02C31" w:rsidP="00577380">
      <w:pPr>
        <w:pStyle w:val="a3"/>
        <w:numPr>
          <w:ilvl w:val="1"/>
          <w:numId w:val="2"/>
        </w:numPr>
        <w:rPr>
          <w:del w:id="32" w:author="Chih-Lin Wei" w:date="2023-10-06T16:44:00Z"/>
        </w:rPr>
      </w:pPr>
      <w:del w:id="33" w:author="Chih-Lin Wei" w:date="2023-10-06T16:44:00Z">
        <w:r w:rsidDel="00303B7E">
          <w:delText>Loss of diversity and abundance after the river flood.</w:delText>
        </w:r>
      </w:del>
    </w:p>
    <w:p w14:paraId="56709DE3" w14:textId="525879A7" w:rsidR="004C51C3" w:rsidDel="00303B7E" w:rsidRDefault="00B02C31" w:rsidP="00577380">
      <w:pPr>
        <w:pStyle w:val="a3"/>
        <w:numPr>
          <w:ilvl w:val="1"/>
          <w:numId w:val="2"/>
        </w:numPr>
        <w:rPr>
          <w:del w:id="34" w:author="Chih-Lin Wei" w:date="2023-10-06T16:44:00Z"/>
        </w:rPr>
      </w:pPr>
      <w:del w:id="35" w:author="Chih-Lin Wei" w:date="2023-10-06T16:44:00Z">
        <w:r w:rsidDel="00303B7E">
          <w:delText>Changes in vertical distribution.</w:delText>
        </w:r>
      </w:del>
    </w:p>
    <w:p w14:paraId="435C0B6B" w14:textId="5AFB34B9" w:rsidR="00952BC5" w:rsidDel="00303B7E" w:rsidRDefault="00952BC5" w:rsidP="00577380">
      <w:pPr>
        <w:pStyle w:val="a3"/>
        <w:numPr>
          <w:ilvl w:val="0"/>
          <w:numId w:val="2"/>
        </w:numPr>
        <w:rPr>
          <w:del w:id="36" w:author="Chih-Lin Wei" w:date="2023-10-06T16:44:00Z"/>
        </w:rPr>
      </w:pPr>
      <w:del w:id="37" w:author="Chih-Lin Wei" w:date="2023-10-06T16:44:00Z">
        <w:r w:rsidDel="00303B7E">
          <w:rPr>
            <w:rFonts w:hint="eastAsia"/>
          </w:rPr>
          <w:delText>Cu</w:delText>
        </w:r>
        <w:r w:rsidDel="00303B7E">
          <w:delText xml:space="preserve">rrent knowledge gaps </w:delText>
        </w:r>
      </w:del>
    </w:p>
    <w:p w14:paraId="1A167972" w14:textId="709501DA" w:rsidR="00952BC5" w:rsidDel="00303B7E" w:rsidRDefault="00952BC5" w:rsidP="00577380">
      <w:pPr>
        <w:pStyle w:val="a3"/>
        <w:numPr>
          <w:ilvl w:val="1"/>
          <w:numId w:val="2"/>
        </w:numPr>
        <w:rPr>
          <w:del w:id="38" w:author="Chih-Lin Wei" w:date="2023-10-06T16:44:00Z"/>
        </w:rPr>
      </w:pPr>
      <w:del w:id="39" w:author="Chih-Lin Wei" w:date="2023-10-06T16:44:00Z">
        <w:r w:rsidDel="00303B7E">
          <w:delText xml:space="preserve">To our knowledge, little attention </w:delText>
        </w:r>
        <w:r w:rsidR="00B02C31" w:rsidDel="00303B7E">
          <w:delText>w</w:delText>
        </w:r>
        <w:r w:rsidR="00934839" w:rsidDel="00303B7E">
          <w:delText>as</w:delText>
        </w:r>
        <w:r w:rsidR="00B02C31" w:rsidDel="00303B7E">
          <w:delText xml:space="preserve"> paid to the benthic communities </w:delText>
        </w:r>
        <w:r w:rsidDel="00303B7E">
          <w:delText xml:space="preserve">at </w:delText>
        </w:r>
        <w:r w:rsidR="00B02C31" w:rsidDel="00303B7E">
          <w:delText xml:space="preserve">the oceanic margins </w:delText>
        </w:r>
        <w:r w:rsidR="00934839" w:rsidDel="00303B7E">
          <w:delText xml:space="preserve">adjacent to </w:delText>
        </w:r>
        <w:r w:rsidDel="00303B7E">
          <w:delText>small mountainous rivers (SMR) (but see</w:delText>
        </w:r>
        <w:r w:rsidR="00B02C31" w:rsidDel="00303B7E">
          <w:delText xml:space="preserve"> </w:delText>
        </w:r>
        <w:r w:rsidR="00934839" w:rsidDel="00303B7E">
          <w:fldChar w:fldCharType="begin"/>
        </w:r>
        <w:r w:rsidR="00FA4F55" w:rsidDel="00303B7E">
          <w:delInstrText xml:space="preserve"> ADDIN ZOTERO_ITEM CSL_CITATION {"citationID":"qKcBv0C0","properties":{"formattedCitation":"(Akoumianaki et al., 2013, 2006; Akoumianaki and Nicolaidou, 2007)","plainCitation":"(Akoumianaki et al., 2013, 2006; Akoumianaki and Nicolaidou, 2007)","dontUpdate":true,"noteIndex":0},"citationItems":[{"id":618,"uris":["http://zotero.org/users/6403124/items/3YV2QD5J"],"itemData":{"id":618,"type":"article-journal","abstract":"Macrofauna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Ar."},{"family":"Nicolaidou","given":"Artemis"}],"issued":{"date-parts":[["2013",11,1]]}}},{"id":721,"uris":["http://zotero.org/users/6403124/items/8D3PRU4W"],"itemData":{"id":721,"type":"article-journal","abstract":"Macrofaunal density, biomass, and respiration size spectra, as well as density- and respiration-body size allometries, were investigated in a deltaic environment of the eastern Mediterranean (Maliakos Gulf, Greece). Four stations were sampled along a gradient of increasing depth and decreasing water transparency from the river mouth to the plume area in May, August, and November 2000, and February and May 2001. Density and biomass significantly decreased in winter and spring near the river mouth. The shape and peaks of size spectra were temporally variable, indicating that no single factor determines body size at all times. The slopes of the seasonally averaged normalized biomass size spectra gradually decreased from –0.47 at the river mouth to –1.03 in the plume area, clearly indicating a biomass increase with increasing body size towards the river mouth. A flat lower boundary in density/body size relationships at all stations precluded a strong negative regression slope and indicated that the density of small- and intermediate-sized macrofaunal organisms is constrained by perturbations. Regressions of calculated respiration rates against body size were close to 0.75 only at the river mouth during winter, thus indicating that increases in riverine sediment discharges during that period constrain the macrofaunal community. Overall, there was no evidence of energy supply constraints for macrofaunal body size in Maliakos Gulf. Irrespective of whether size spectra and body size allometries conform to global patterns or not, they proved to be sensitive and straightforward descriptors for understanding the macrofauna’s response to the deltaic environment.","container-title":"Marine Ecology Progress Series","DOI":"10.3354/meps321055","ISSN":"0171-8630, 1616-1599","journalAbbreviation":"Mar. Ecol. Prog. Ser.","language":"en","page":"55-66","source":"DOI.org (Crossref)","title":"Dynamics of macrofaunal body size in a deltaic environment","volume":"321","author":[{"family":"Akoumianaki","given":"I"},{"family":"Papaspyrou","given":"S"},{"family":"Nicolaidou","given":"A"}],"issued":{"date-parts":[["2006",9,8]]}}},{"id":1445,"uris":["http://zotero.org/users/6403124/items/NDP77PLJ"],"itemData":{"id":1445,"type":"article-journal","abstract":"Benthic communities in delta fronts are subject to burial risk because of high riverine sediment discharges and to substrate instability due to deposition of fine sediments at shallow depths. This study examines the spatial distribution of macroinfauna in the subaqueous deltaic depositions of a small river in the eastern Mediterranean (the Spercheios river, Maliakos Gulf, Aegean Sea) in relation to environmental variables in the water column and sediment. Samples were taken at eight stations in January, May, August and November 2000. From late winter to spring enhanced phytoplanktonic biomass, elevated suspended load and poorly sorted sediments showed a simultaneous influence of riverine discharges and hydrodynamics on the benthic system. In contrast, from summer to autumn oligotrophy in the water column and low hydrodynamic regime were observed. Total abundance, biomass and numbers of benthic species were positively correlated with distance from the river but negatively correlated with suspended inorganic particles and sediment skewness. Species from different functional groups, ranging from surface-living opportunists to burrowers and predators, coexisted at each station. However, suspension feeders were numerically suppressed near the river mouth. Non-parametric multivariate regressions showed that the variance in the species data was explained by environmental variables to a level ranging from 53 to 69%. This indicated a strong link between the macrofauna and the delta front environment. The variables used as measures of hydrodynamics and turbidity (i.e. sediment skewness and sorting, suspended material and transparency) displayed great explanatory power. The results of the present study show that the distribution of species is related to fluctuations in hydrodynamic regime that influence substrate characteristics. The study also demonstrates that sediment discharges of small temperate rivers can determine species composition in the delta front and have a detrimental impact on the community at short distances from river outflows.","container-title":"Journal of Sea Research","DOI":"10.1016/j.seares.2006.07.003","journalAbbreviation":"Journal of Sea Research","page":"47-64","source":"ResearchGate","title":"Spatial variability and dynamics of macrobenthos in a Mediterranean delta front area: The role of physical processes","title-short":"Spatial variability and dynamics of macrobenthos in a Mediterranean delta front area","volume":"57","author":[{"family":"Akoumianaki","given":"Ioanna"},{"family":"Nicolaidou","given":"Artemis"}],"issued":{"date-parts":[["2007",1,31]]}}}],"schema":"https://github.com/citation-style-language/schema/raw/master/csl-citation.json"} </w:delInstrText>
        </w:r>
        <w:r w:rsidR="00934839" w:rsidDel="00303B7E">
          <w:fldChar w:fldCharType="separate"/>
        </w:r>
        <w:r w:rsidR="00934839" w:rsidRPr="00934839" w:rsidDel="00303B7E">
          <w:rPr>
            <w:rFonts w:ascii="Calibri" w:hAnsi="Calibri" w:cs="Calibri"/>
          </w:rPr>
          <w:delText>Akoumianaki et al., 2013, 2006; Akoumianaki and Nicolaidou, 2007</w:delText>
        </w:r>
        <w:r w:rsidR="00934839" w:rsidDel="00303B7E">
          <w:fldChar w:fldCharType="end"/>
        </w:r>
        <w:r w:rsidDel="00303B7E">
          <w:delText>).</w:delText>
        </w:r>
      </w:del>
    </w:p>
    <w:p w14:paraId="0E437141" w14:textId="0F4FD542" w:rsidR="00952BC5" w:rsidDel="00303B7E" w:rsidRDefault="00952BC5" w:rsidP="00577380">
      <w:pPr>
        <w:pStyle w:val="a3"/>
        <w:numPr>
          <w:ilvl w:val="1"/>
          <w:numId w:val="2"/>
        </w:numPr>
        <w:rPr>
          <w:del w:id="40" w:author="Chih-Lin Wei" w:date="2023-10-06T16:44:00Z"/>
        </w:rPr>
      </w:pPr>
      <w:del w:id="41" w:author="Chih-Lin Wei" w:date="2023-10-06T16:44:00Z">
        <w:r w:rsidDel="00303B7E">
          <w:delText xml:space="preserve">Due to their small watersheds and steep topographies, SMRs stochastically export mass sediments into the ocean, </w:delText>
        </w:r>
        <w:r w:rsidR="004C51C3" w:rsidDel="00303B7E">
          <w:delText>plays and important role in global carbon cycling.</w:delText>
        </w:r>
      </w:del>
    </w:p>
    <w:p w14:paraId="3A66AB52" w14:textId="4C7401C3" w:rsidR="004C51C3" w:rsidDel="00303B7E" w:rsidRDefault="004C51C3" w:rsidP="00577380">
      <w:pPr>
        <w:pStyle w:val="a3"/>
        <w:numPr>
          <w:ilvl w:val="1"/>
          <w:numId w:val="2"/>
        </w:numPr>
        <w:rPr>
          <w:del w:id="42" w:author="Chih-Lin Wei" w:date="2023-10-06T16:44:00Z"/>
        </w:rPr>
      </w:pPr>
      <w:commentRangeStart w:id="43"/>
      <w:del w:id="44" w:author="Chih-Lin Wei" w:date="2023-10-06T16:44:00Z">
        <w:r w:rsidDel="00303B7E">
          <w:delText>Furthermore, few studies have been conducted to link sediment ecosystem functioning and the marine benthos despite acknowledging their importance in sediment ecosystem functioning.</w:delText>
        </w:r>
        <w:commentRangeEnd w:id="43"/>
        <w:r w:rsidDel="00303B7E">
          <w:rPr>
            <w:rStyle w:val="a4"/>
          </w:rPr>
          <w:commentReference w:id="43"/>
        </w:r>
      </w:del>
    </w:p>
    <w:p w14:paraId="4AD756F3" w14:textId="4CCD5600" w:rsidR="00E0277E" w:rsidDel="00303B7E" w:rsidRDefault="00E0277E" w:rsidP="00577380">
      <w:pPr>
        <w:pStyle w:val="a3"/>
        <w:numPr>
          <w:ilvl w:val="1"/>
          <w:numId w:val="2"/>
        </w:numPr>
        <w:rPr>
          <w:del w:id="45" w:author="Chih-Lin Wei" w:date="2023-10-06T16:44:00Z"/>
        </w:rPr>
      </w:pPr>
      <w:del w:id="46" w:author="Chih-Lin Wei" w:date="2023-10-06T16:44:00Z">
        <w:r w:rsidDel="00303B7E">
          <w:delText xml:space="preserve">Climate change alters intensity and frequency of </w:delText>
        </w:r>
        <w:r w:rsidR="00934839" w:rsidDel="00303B7E">
          <w:delText xml:space="preserve">extreme weather </w:delText>
        </w:r>
        <w:r w:rsidDel="00303B7E">
          <w:delText>events.</w:delText>
        </w:r>
      </w:del>
    </w:p>
    <w:p w14:paraId="7FEBA711" w14:textId="22BE6420" w:rsidR="00E0277E" w:rsidDel="00303B7E" w:rsidRDefault="00E0277E" w:rsidP="00577380">
      <w:pPr>
        <w:pStyle w:val="a3"/>
        <w:numPr>
          <w:ilvl w:val="1"/>
          <w:numId w:val="2"/>
        </w:numPr>
        <w:rPr>
          <w:del w:id="47" w:author="Chih-Lin Wei" w:date="2023-10-06T16:44:00Z"/>
        </w:rPr>
      </w:pPr>
      <w:del w:id="48" w:author="Chih-Lin Wei" w:date="2023-10-06T16:44:00Z">
        <w:r w:rsidDel="00303B7E">
          <w:lastRenderedPageBreak/>
          <w:delText>By expanding geographical coverage, increasing temporal resolution, and integrating ecosystem functioning measurements, resea</w:delText>
        </w:r>
        <w:r w:rsidR="00934839" w:rsidDel="00303B7E">
          <w:delText>r</w:delText>
        </w:r>
        <w:r w:rsidDel="00303B7E">
          <w:delText xml:space="preserve">chers could better project </w:delText>
        </w:r>
        <w:r w:rsidDel="00303B7E">
          <w:rPr>
            <w:rFonts w:hint="eastAsia"/>
          </w:rPr>
          <w:delText>e</w:delText>
        </w:r>
        <w:r w:rsidDel="00303B7E">
          <w:delText>cological changes</w:delText>
        </w:r>
        <w:r w:rsidR="00236575" w:rsidDel="00303B7E">
          <w:delText xml:space="preserve"> and the associated ecosystem response</w:delText>
        </w:r>
        <w:r w:rsidDel="00303B7E">
          <w:delText xml:space="preserve"> </w:delText>
        </w:r>
        <w:r w:rsidR="00236575" w:rsidDel="00303B7E">
          <w:delText xml:space="preserve">in </w:delText>
        </w:r>
        <w:r w:rsidDel="00303B7E">
          <w:delText>future climate scenarios.</w:delText>
        </w:r>
      </w:del>
    </w:p>
    <w:p w14:paraId="7F1D62B3" w14:textId="64E12850" w:rsidR="0067188B" w:rsidRDefault="00952BC5" w:rsidP="00577380">
      <w:pPr>
        <w:pStyle w:val="a3"/>
        <w:numPr>
          <w:ilvl w:val="0"/>
          <w:numId w:val="2"/>
        </w:numPr>
        <w:rPr>
          <w:ins w:id="49" w:author="Chih-Lin Wei" w:date="2023-10-06T16:45:00Z"/>
        </w:rPr>
      </w:pPr>
      <w:r w:rsidRPr="00952BC5">
        <w:t>Study area</w:t>
      </w:r>
      <w:r w:rsidR="00BC5A6A">
        <w:t xml:space="preserve"> (extract thesis text)</w:t>
      </w:r>
    </w:p>
    <w:p w14:paraId="40815816" w14:textId="52FAECB9" w:rsidR="00303B7E" w:rsidRDefault="00303B7E" w:rsidP="006F5AB1">
      <w:pPr>
        <w:rPr>
          <w:ins w:id="50" w:author="Chih-Lin Wei" w:date="2023-10-06T17:24:00Z"/>
        </w:rPr>
      </w:pPr>
      <w:ins w:id="51" w:author="Chih-Lin Wei" w:date="2023-10-06T16:45:00Z">
        <w:r w:rsidRPr="00A413F4">
          <w:t>Located on the east side of the northern South China Sea (nSCS), the Gaoping river-shelf (GRS) comprises the Gaoping River and Gaoping shelf. The Gaoping River is a small mountainous river (SMR) and the second-longest river in Taiwan. The drainage area of the Gaoping River is 3,250 km</w:t>
        </w:r>
        <w:r w:rsidRPr="003D52EA">
          <w:rPr>
            <w:vertAlign w:val="superscript"/>
          </w:rPr>
          <w:t xml:space="preserve">2 </w:t>
        </w:r>
        <w:r w:rsidRPr="00A413F4">
          <w:t xml:space="preserve">with annual sediment discharged ~36-49 Mt, equivalent to a sediment yield of </w:t>
        </w:r>
        <w:r w:rsidRPr="003D52EA">
          <w:rPr>
            <w:color w:val="000000" w:themeColor="text1"/>
          </w:rPr>
          <w:t>11,000 t km</w:t>
        </w:r>
        <w:r w:rsidRPr="003D52EA">
          <w:rPr>
            <w:color w:val="000000" w:themeColor="text1"/>
            <w:vertAlign w:val="superscript"/>
          </w:rPr>
          <w:t>2</w:t>
        </w:r>
        <w:r w:rsidRPr="003D52EA">
          <w:rPr>
            <w:color w:val="000000" w:themeColor="text1"/>
          </w:rPr>
          <w:t xml:space="preserve"> yr</w:t>
        </w:r>
        <w:r w:rsidRPr="003D52EA">
          <w:rPr>
            <w:color w:val="000000" w:themeColor="text1"/>
            <w:vertAlign w:val="superscript"/>
          </w:rPr>
          <w:t>-1</w:t>
        </w:r>
        <w:r w:rsidRPr="003D52EA">
          <w:rPr>
            <w:color w:val="FF0000"/>
          </w:rPr>
          <w:t xml:space="preserve"> </w:t>
        </w:r>
        <w:r w:rsidRPr="00A413F4">
          <w:t xml:space="preserve">(Milliman &amp; </w:t>
        </w:r>
        <w:proofErr w:type="spellStart"/>
        <w:r w:rsidRPr="00A413F4">
          <w:t>Syvitski</w:t>
        </w:r>
        <w:proofErr w:type="spellEnd"/>
        <w:r w:rsidRPr="00A413F4">
          <w:t xml:space="preserve"> 1992, Liu et al. 2009). The Gaoping shelf is a narrow shelf with a length of 100 km and a width of 20 km (Yu &amp; Chiang 1997). The Gaoping Shelf can be further separated into northern and southern lobes by the incision of the Gaoping Submarine canyon at the vicinity of the Gaoping River mouth (Yu &amp; Chiang 1997). </w:t>
        </w:r>
      </w:ins>
      <w:ins w:id="52" w:author="Chih-Lin Wei" w:date="2023-10-06T16:48:00Z">
        <w:r w:rsidR="006F5AB1">
          <w:rPr>
            <w:rFonts w:hint="eastAsia"/>
          </w:rPr>
          <w:t>T</w:t>
        </w:r>
      </w:ins>
      <w:ins w:id="53" w:author="Chih-Lin Wei" w:date="2023-10-06T16:45:00Z">
        <w:r w:rsidRPr="00A413F4">
          <w:t xml:space="preserve">he rainfall patterns of the Taiwan orogen receive strong influences from seasonal monsoons and typhoons, demonstrating distinct dry and wet seasonal precipitation patterns (Chen et al. 2010, Liu et al. 2016a, Water Resource Agency 2020). On average, 89% of southern Taiwan’s annual precipitation occurs during the wet season (May-October, Water Resource Agency 2020). As the largest river in south Taiwan, the Gaoping River, on average, exports 78% of its annual water discharge from June to September (Liu et al. 2002). The sediment discharge of the Gaoping River during the wet season is also two to three orders of magnitude larger than those during the dry season (Hung et al. 2004; cited in Liu et al. 2016). Typhoons frequently visit Taiwan during the wet season (~4 per year; Liu et al. 2013) and bring significant precipitation, accounting for 47.5% of the total </w:t>
        </w:r>
        <w:r w:rsidRPr="00A413F4">
          <w:lastRenderedPageBreak/>
          <w:t>annual rainfall (Chen et al. 2010). The typhoon-driven floods in the Gaoping River export large quantities of sediment comparable to the annual sediment load in a matter of days, hence playing a significant role in sediment transport (Liu et al. 2013). For instance, the Gaoping River exported 48 Mt of sediments within three days during the passing of typhoon Herb in 1996 (Milliman &amp; Kao 2005). Such a high sediment load within a short period is comparable to its annual sediment flux (49 Mt; Liu et al. 2009), highlighting the event-driven sediment discharge pattern of SMRs. The typhoon-driven floods also bear high concentrations of suspended sediments (&gt; 40 g L</w:t>
        </w:r>
        <w:r w:rsidRPr="003D52EA">
          <w:rPr>
            <w:vertAlign w:val="superscript"/>
          </w:rPr>
          <w:t>-1</w:t>
        </w:r>
        <w:r w:rsidRPr="00A413F4">
          <w:t>; Milliman &amp; Kao 2005), initiating hyperpycnal flows that plunge the sediments into the Gaoping Submarine Canyon (Liu et al. 2012). In addition, suspended sediments carried by the typhoon-driven floods would gradually settle on the shelf and slope seafloor, forming flood sediment layers with thicknesses ranging 2-12 cm weeks after the typhoons (Huh et al. 2009a).</w:t>
        </w:r>
      </w:ins>
    </w:p>
    <w:p w14:paraId="7F585CAE" w14:textId="204FC639" w:rsidR="003D52EA" w:rsidRPr="00F74B4A" w:rsidRDefault="003D52EA" w:rsidP="00F74B4A">
      <w:pPr>
        <w:spacing w:after="160"/>
        <w:rPr>
          <w:ins w:id="54" w:author="Chih-Lin Wei" w:date="2023-10-06T16:45:00Z"/>
          <w:rFonts w:ascii="Times New Roman" w:hAnsi="Times New Roman" w:cs="Times New Roman"/>
          <w:b/>
          <w:szCs w:val="24"/>
        </w:rPr>
      </w:pPr>
      <w:ins w:id="55" w:author="Chih-Lin Wei" w:date="2023-10-06T17:24:00Z">
        <w:r w:rsidRPr="003D52EA">
          <w:rPr>
            <w:rFonts w:ascii="Times New Roman" w:hAnsi="Times New Roman" w:cs="Times New Roman"/>
            <w:szCs w:val="24"/>
          </w:rPr>
          <w:t>Regarding the particulate organic carbon (POC) flux, the Gaoping river transports 5.98 X 10</w:t>
        </w:r>
        <w:r w:rsidRPr="003D52EA">
          <w:rPr>
            <w:rFonts w:ascii="Times New Roman" w:hAnsi="Times New Roman" w:cs="Times New Roman"/>
            <w:szCs w:val="24"/>
            <w:vertAlign w:val="superscript"/>
          </w:rPr>
          <w:t>6</w:t>
        </w:r>
        <w:r w:rsidRPr="003D52EA">
          <w:rPr>
            <w:rFonts w:ascii="Times New Roman" w:hAnsi="Times New Roman" w:cs="Times New Roman"/>
            <w:szCs w:val="24"/>
          </w:rPr>
          <w:t xml:space="preserve"> g C d</w:t>
        </w:r>
        <w:r w:rsidRPr="003D52EA">
          <w:rPr>
            <w:rFonts w:ascii="Times New Roman" w:hAnsi="Times New Roman" w:cs="Times New Roman"/>
            <w:szCs w:val="24"/>
            <w:vertAlign w:val="superscript"/>
          </w:rPr>
          <w:t>-1</w:t>
        </w:r>
        <w:r w:rsidRPr="003D52EA">
          <w:rPr>
            <w:rFonts w:ascii="Times New Roman" w:hAnsi="Times New Roman" w:cs="Times New Roman"/>
            <w:szCs w:val="24"/>
          </w:rPr>
          <w:t xml:space="preserve"> in the dry seasons and 1.25 to 276 X 10</w:t>
        </w:r>
        <w:r w:rsidRPr="003D52EA">
          <w:rPr>
            <w:rFonts w:ascii="Times New Roman" w:hAnsi="Times New Roman" w:cs="Times New Roman"/>
            <w:szCs w:val="24"/>
            <w:vertAlign w:val="superscript"/>
          </w:rPr>
          <w:t xml:space="preserve">7 </w:t>
        </w:r>
        <w:r w:rsidRPr="003D52EA">
          <w:rPr>
            <w:rFonts w:ascii="Times New Roman" w:hAnsi="Times New Roman" w:cs="Times New Roman"/>
            <w:szCs w:val="24"/>
          </w:rPr>
          <w:t>g C d</w:t>
        </w:r>
        <w:r w:rsidRPr="003D52EA">
          <w:rPr>
            <w:rFonts w:ascii="Times New Roman" w:hAnsi="Times New Roman" w:cs="Times New Roman"/>
            <w:szCs w:val="24"/>
            <w:vertAlign w:val="superscript"/>
          </w:rPr>
          <w:t>-1</w:t>
        </w:r>
        <w:r w:rsidRPr="003D52EA">
          <w:rPr>
            <w:rFonts w:ascii="Times New Roman" w:hAnsi="Times New Roman" w:cs="Times New Roman"/>
            <w:szCs w:val="24"/>
          </w:rPr>
          <w:t xml:space="preserve"> in the wet seasons (Hung et al. 2012). Modern terrestrial carbon composes around 30% of the riverine POC, while fossil carbon contributes the remaining 70% (Kao et al. 2014). Furthermore, the amount of modern carbon export correlates well with the magnitude of water discharge, indicating a hydrological control on the terrestrial POC export (Kao et al. 2014). Under normal water discharge conditions, dispersive </w:t>
        </w:r>
        <w:proofErr w:type="spellStart"/>
        <w:r w:rsidRPr="003D52EA">
          <w:rPr>
            <w:rFonts w:ascii="Times New Roman" w:hAnsi="Times New Roman" w:cs="Times New Roman"/>
            <w:szCs w:val="24"/>
          </w:rPr>
          <w:t>hypopycnal</w:t>
        </w:r>
        <w:proofErr w:type="spellEnd"/>
        <w:r w:rsidRPr="003D52EA">
          <w:rPr>
            <w:rFonts w:ascii="Times New Roman" w:hAnsi="Times New Roman" w:cs="Times New Roman"/>
            <w:szCs w:val="24"/>
          </w:rPr>
          <w:t xml:space="preserve"> plumes (i.e., lighter than seawater) carry and spread the terrestrial organic matter all over the shelf seafloor. The seafloor sediments contain a mixture of riverine and marine carbon signals (Kao et al. 2006, 2014). By contrast, flood events mobilize massive terrestrial deposits, triggering hyperpycnal plumes (i.e., heavier than seawater) that transport the </w:t>
        </w:r>
        <w:r w:rsidRPr="003D52EA">
          <w:rPr>
            <w:rFonts w:ascii="Times New Roman" w:hAnsi="Times New Roman" w:cs="Times New Roman"/>
            <w:szCs w:val="24"/>
          </w:rPr>
          <w:lastRenderedPageBreak/>
          <w:t xml:space="preserve">sediments and the riverine POCs directly into the Gaoping submarine canyon, eventually delivered to the deep sea (Kao et al. 2014, Sparkes et al. 2015, Liu et al. 2016a). Significant accumulation of modern carbon was also found in the shallow inner shelf after typhoons, suggesting that extreme river discharge is the prime mechanism for terrestrial biomass export into the deep sea and the shelf sediments (Sparkes et al. 2015). </w:t>
        </w:r>
        <w:commentRangeStart w:id="56"/>
        <w:r w:rsidRPr="003D52EA">
          <w:rPr>
            <w:rFonts w:ascii="Times New Roman" w:hAnsi="Times New Roman" w:cs="Times New Roman"/>
            <w:szCs w:val="24"/>
          </w:rPr>
          <w:t>Despite the massive sediment influx from the Gaoping river, the modern carbon seemed restricted to the inner shelf and the canyon</w:t>
        </w:r>
        <w:commentRangeEnd w:id="56"/>
        <w:r w:rsidRPr="003D52EA">
          <w:rPr>
            <w:rFonts w:ascii="Times New Roman" w:hAnsi="Times New Roman" w:cs="Times New Roman"/>
            <w:sz w:val="16"/>
            <w:szCs w:val="16"/>
          </w:rPr>
          <w:commentReference w:id="56"/>
        </w:r>
        <w:r w:rsidRPr="003D52EA">
          <w:rPr>
            <w:rFonts w:ascii="Times New Roman" w:hAnsi="Times New Roman" w:cs="Times New Roman"/>
            <w:szCs w:val="24"/>
          </w:rPr>
          <w:t>. The sediment flux further into the open margins was mainly contributed by hemipelagic sedimentation (Huh et al. 2009a, Zheng et al. 2017). Moreover, only ~24% of the river POC was sequestrated into the shelf and slope sediments (Hsu et al. 2014). The remaining 76% of missing river POC were either degraded or exported further to the open waters (Hsu et al. 2014). Within the deposited fraction, less than 30% of the total terrestrial organic matter was lost (i.e., through remineralization) during transportation (Kao et al. 2014).</w:t>
        </w:r>
      </w:ins>
    </w:p>
    <w:p w14:paraId="2CD47143" w14:textId="63C58CFF" w:rsidR="00303B7E" w:rsidRPr="003D52EA" w:rsidDel="006F5AB1" w:rsidRDefault="00303B7E" w:rsidP="00F74B4A">
      <w:pPr>
        <w:rPr>
          <w:del w:id="57" w:author="Chih-Lin Wei" w:date="2023-10-06T16:47:00Z"/>
        </w:rPr>
      </w:pPr>
    </w:p>
    <w:p w14:paraId="3E5EEC9F" w14:textId="637D8D12" w:rsidR="00952BC5" w:rsidRDefault="00952BC5" w:rsidP="00577380">
      <w:pPr>
        <w:pStyle w:val="a3"/>
        <w:numPr>
          <w:ilvl w:val="0"/>
          <w:numId w:val="2"/>
        </w:numPr>
      </w:pPr>
      <w:r>
        <w:t>Study objective</w:t>
      </w:r>
    </w:p>
    <w:p w14:paraId="6299C42D" w14:textId="0D50C1FB" w:rsidR="006F5AB1" w:rsidRPr="003D52EA" w:rsidRDefault="001C0960" w:rsidP="00F74B4A">
      <w:r>
        <w:t>In this</w:t>
      </w:r>
      <w:r w:rsidR="003C0CDA">
        <w:t xml:space="preserve"> study</w:t>
      </w:r>
      <w:r>
        <w:t xml:space="preserve">, we conducted two </w:t>
      </w:r>
      <w:r w:rsidR="00F74B4A">
        <w:t xml:space="preserve">separated </w:t>
      </w:r>
      <w:r>
        <w:t xml:space="preserve">research </w:t>
      </w:r>
      <w:proofErr w:type="spellStart"/>
      <w:r>
        <w:t>curises</w:t>
      </w:r>
      <w:proofErr w:type="spellEnd"/>
      <w:r>
        <w:t xml:space="preserve"> to sample macrobenthos and associated hydrographic and sedimentary environmental parameters in the Gaoping-river shelf (GRS) before and after</w:t>
      </w:r>
      <w:r w:rsidR="003C0CDA">
        <w:t xml:space="preserve"> </w:t>
      </w:r>
      <w:r w:rsidR="006F5AB1" w:rsidRPr="00577380">
        <w:t xml:space="preserve">Typhoon </w:t>
      </w:r>
      <w:proofErr w:type="spellStart"/>
      <w:r w:rsidR="006F5AB1" w:rsidRPr="00577380">
        <w:t>Bailu</w:t>
      </w:r>
      <w:proofErr w:type="spellEnd"/>
      <w:r w:rsidR="006F5AB1" w:rsidRPr="00577380">
        <w:t xml:space="preserve"> made landfall in </w:t>
      </w:r>
      <w:r>
        <w:t xml:space="preserve">the southern </w:t>
      </w:r>
      <w:r w:rsidR="006F5AB1" w:rsidRPr="00577380">
        <w:t>Taiwan on</w:t>
      </w:r>
      <w:r w:rsidR="006F5AB1">
        <w:t xml:space="preserve"> </w:t>
      </w:r>
      <w:r w:rsidR="006F5AB1" w:rsidRPr="00577380">
        <w:t>August 24</w:t>
      </w:r>
      <w:r w:rsidR="006F5AB1" w:rsidRPr="00F74B4A">
        <w:rPr>
          <w:vertAlign w:val="superscript"/>
        </w:rPr>
        <w:t>th</w:t>
      </w:r>
      <w:r>
        <w:t>, 2019.</w:t>
      </w:r>
      <w:r w:rsidR="006F5AB1" w:rsidRPr="00577380">
        <w:t xml:space="preserve"> </w:t>
      </w:r>
      <w:r>
        <w:t xml:space="preserve">The 2019 </w:t>
      </w:r>
      <w:r w:rsidRPr="00577380">
        <w:t xml:space="preserve">Typhoon </w:t>
      </w:r>
      <w:proofErr w:type="spellStart"/>
      <w:r w:rsidRPr="00577380">
        <w:t>Bailu</w:t>
      </w:r>
      <w:proofErr w:type="spellEnd"/>
      <w:r w:rsidR="006F5AB1" w:rsidRPr="00577380">
        <w:t xml:space="preserve"> </w:t>
      </w:r>
      <w:r>
        <w:t>brought</w:t>
      </w:r>
      <w:r w:rsidR="006F5AB1" w:rsidRPr="00577380">
        <w:t xml:space="preserve"> extreme precipitation</w:t>
      </w:r>
      <w:r>
        <w:t xml:space="preserve"> and </w:t>
      </w:r>
      <w:r w:rsidRPr="00577380">
        <w:t>caused flood</w:t>
      </w:r>
      <w:r>
        <w:t>ing</w:t>
      </w:r>
      <w:r w:rsidRPr="00577380">
        <w:t xml:space="preserve"> and landslides</w:t>
      </w:r>
      <w:r w:rsidR="006F5AB1" w:rsidRPr="00577380">
        <w:t xml:space="preserve"> in </w:t>
      </w:r>
      <w:r>
        <w:t>southern</w:t>
      </w:r>
      <w:r w:rsidR="006F5AB1" w:rsidRPr="00577380">
        <w:t xml:space="preserve"> Taiwan </w:t>
      </w:r>
      <w:r w:rsidR="006F5AB1" w:rsidRPr="00577380">
        <w:fldChar w:fldCharType="begin"/>
      </w:r>
      <w:r w:rsidR="006F5AB1" w:rsidRPr="00577380">
        <w:instrText xml:space="preserve"> ADDIN ZOTERO_ITEM CSL_CITATION {"citationID":"ATZphJaB","properties":{"formattedCitation":"(Lin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6F5AB1" w:rsidRPr="00577380">
        <w:fldChar w:fldCharType="separate"/>
      </w:r>
      <w:r w:rsidR="006F5AB1" w:rsidRPr="00577380">
        <w:t>(Lin et al., 2020)</w:t>
      </w:r>
      <w:r w:rsidR="006F5AB1" w:rsidRPr="00577380">
        <w:fldChar w:fldCharType="end"/>
      </w:r>
      <w:r w:rsidR="006F5AB1" w:rsidRPr="00577380">
        <w:t xml:space="preserve">. </w:t>
      </w:r>
      <w:r w:rsidR="00F74B4A">
        <w:t>The typhoon</w:t>
      </w:r>
      <w:commentRangeStart w:id="58"/>
      <w:commentRangeStart w:id="59"/>
      <w:r w:rsidR="006F5AB1">
        <w:t xml:space="preserve"> </w:t>
      </w:r>
      <w:r w:rsidR="006F5AB1" w:rsidRPr="00577380">
        <w:t xml:space="preserve">also </w:t>
      </w:r>
      <w:r>
        <w:t xml:space="preserve">severely </w:t>
      </w:r>
      <w:r w:rsidR="006F5AB1" w:rsidRPr="00577380">
        <w:t>damaged harbors</w:t>
      </w:r>
      <w:r w:rsidR="006F5AB1">
        <w:t>, caused death</w:t>
      </w:r>
      <w:r>
        <w:t xml:space="preserve">, </w:t>
      </w:r>
      <w:r w:rsidR="006F5AB1">
        <w:t>injuries,</w:t>
      </w:r>
      <w:r w:rsidR="006F5AB1" w:rsidRPr="00577380">
        <w:t xml:space="preserve"> and </w:t>
      </w:r>
      <w:r w:rsidR="006F5AB1">
        <w:t xml:space="preserve">agricultural production loss around </w:t>
      </w:r>
      <w:r w:rsidR="006F5AB1" w:rsidRPr="00577380">
        <w:t xml:space="preserve">170 million NTD </w:t>
      </w:r>
      <w:r w:rsidR="006F5AB1" w:rsidRPr="00577380">
        <w:fldChar w:fldCharType="begin"/>
      </w:r>
      <w:r w:rsidR="006F5AB1" w:rsidRPr="00577380">
        <w:instrText xml:space="preserve"> ADDIN ZOTERO_ITEM CSL_CITATION {"citationID":"xFM2R9Xr","properties":{"formattedCitation":"(Lin et al., 2020)","plainCitation":"(Lin et al., 2020)","noteIndex":0},"citationItems":[{"id":5531,"uris":["http://zotero.org/users/6403124/items/R6ZJVNNC"],"itemData":{"id":5531,"type":"document","abstract":"There are four major typhoon events occurred in 2019, including\ntyphoon DANAS, LEKIMA, BAILU and MITAG typhoon events. With \ndisaster records and information collected and aggregated from various \ngovernment agencies, we provided detailed weather information, rainfall, \nlandslide and flooding records, agricultural losses and some results of field \nsurvey. Typhoon BAILU is the most serious event in 2019. It affected \nTaiwan from 23 Aug to 25 Aug, and made landfall in Manzhou Township, \nPingtung County. Typhoon BAILU resulted in massive landslides and \nflooding events in the central and southern Taiwan. The total amount of \nagricultural losses of typhoon BAILU is around 175 million. In summary, \nthe total agricultural losses of the four typhoon events reached 196 million.","language":"Chinese","publisher":"National Science and Technology Center for Disaster Reduction","title":"2019 Typhoon events","URL":"http://www.ncdr.nat.gov.tw","author":[{"family":"Lin","given":"Yu-Ching"},{"family":"Su","given":"Yuan-Feng"},{"family":"Fu","given":"Hui-Hsuan"},{"family":"Wang","given":"Yu-Ting"},{"family":"Shih","given":"Hung-Ju"},{"family":"Liang","given":"Ting-Yu"},{"family":"Yeh","given":"Sen-Hai"},{"family":"Chen","given":"Wei-Po"},{"family":"Chang","given":"Chih-Hsin"}],"issued":{"date-parts":[["2020",1]]}}}],"schema":"https://github.com/citation-style-language/schema/raw/master/csl-citation.json"} </w:instrText>
      </w:r>
      <w:r w:rsidR="006F5AB1" w:rsidRPr="00577380">
        <w:fldChar w:fldCharType="separate"/>
      </w:r>
      <w:r w:rsidR="006F5AB1" w:rsidRPr="00577380">
        <w:t>(Lin et al., 2020)</w:t>
      </w:r>
      <w:r w:rsidR="006F5AB1" w:rsidRPr="00577380">
        <w:fldChar w:fldCharType="end"/>
      </w:r>
      <w:r w:rsidR="006F5AB1" w:rsidRPr="00577380">
        <w:t>.</w:t>
      </w:r>
      <w:commentRangeEnd w:id="58"/>
      <w:r w:rsidR="00866606">
        <w:rPr>
          <w:rStyle w:val="a4"/>
        </w:rPr>
        <w:commentReference w:id="58"/>
      </w:r>
      <w:commentRangeEnd w:id="59"/>
      <w:r w:rsidR="002721AC">
        <w:rPr>
          <w:rStyle w:val="a4"/>
        </w:rPr>
        <w:commentReference w:id="59"/>
      </w:r>
      <w:r w:rsidR="006F5AB1" w:rsidRPr="00577380">
        <w:t xml:space="preserve"> Despit</w:t>
      </w:r>
      <w:r w:rsidR="006F5AB1">
        <w:t xml:space="preserve">e the immense damage </w:t>
      </w:r>
      <w:proofErr w:type="spellStart"/>
      <w:r w:rsidR="006F5AB1">
        <w:t>Bailu</w:t>
      </w:r>
      <w:proofErr w:type="spellEnd"/>
      <w:r w:rsidR="006F5AB1">
        <w:t xml:space="preserve"> had caused</w:t>
      </w:r>
      <w:r w:rsidR="006F5AB1" w:rsidRPr="00577380">
        <w:t xml:space="preserve">, </w:t>
      </w:r>
      <w:r w:rsidR="006F5AB1">
        <w:t>the t</w:t>
      </w:r>
      <w:r w:rsidR="006F5AB1" w:rsidRPr="00577380">
        <w:t>yphoon provided a rare opportunity to examine the response of the benthic communities to extreme weather events.</w:t>
      </w:r>
      <w:r w:rsidR="003D52EA">
        <w:rPr>
          <w:rFonts w:hint="eastAsia"/>
        </w:rPr>
        <w:t xml:space="preserve"> </w:t>
      </w:r>
      <w:r w:rsidR="006F5AB1" w:rsidRPr="006F5AB1">
        <w:rPr>
          <w:rFonts w:ascii="Times New Roman" w:hAnsi="Times New Roman" w:cs="Times New Roman"/>
          <w:szCs w:val="24"/>
        </w:rPr>
        <w:t>As the</w:t>
      </w:r>
      <w:r w:rsidR="00866606">
        <w:rPr>
          <w:rFonts w:ascii="Times New Roman" w:hAnsi="Times New Roman" w:cs="Times New Roman"/>
          <w:szCs w:val="24"/>
        </w:rPr>
        <w:t xml:space="preserve"> </w:t>
      </w:r>
      <w:r w:rsidR="00866606">
        <w:rPr>
          <w:rFonts w:ascii="Times New Roman" w:hAnsi="Times New Roman" w:cs="Times New Roman"/>
          <w:szCs w:val="24"/>
        </w:rPr>
        <w:lastRenderedPageBreak/>
        <w:t>extreme weather events</w:t>
      </w:r>
      <w:r w:rsidR="006F5AB1" w:rsidRPr="006F5AB1">
        <w:rPr>
          <w:rFonts w:ascii="Times New Roman" w:hAnsi="Times New Roman" w:cs="Times New Roman"/>
          <w:szCs w:val="24"/>
        </w:rPr>
        <w:t xml:space="preserve"> may influence sediment discharge patterns and terrestrial organic carbon</w:t>
      </w:r>
      <w:r w:rsidR="00866606">
        <w:rPr>
          <w:rFonts w:ascii="Times New Roman" w:hAnsi="Times New Roman" w:cs="Times New Roman"/>
          <w:szCs w:val="24"/>
        </w:rPr>
        <w:t xml:space="preserve"> export</w:t>
      </w:r>
      <w:r w:rsidR="006F5AB1" w:rsidRPr="006F5AB1">
        <w:rPr>
          <w:rFonts w:ascii="Times New Roman" w:hAnsi="Times New Roman" w:cs="Times New Roman"/>
          <w:szCs w:val="24"/>
        </w:rPr>
        <w:t xml:space="preserve">, </w:t>
      </w:r>
      <w:commentRangeStart w:id="60"/>
      <w:r w:rsidR="00866606">
        <w:rPr>
          <w:rFonts w:ascii="Times New Roman" w:hAnsi="Times New Roman" w:cs="Times New Roman"/>
          <w:szCs w:val="24"/>
        </w:rPr>
        <w:t>we hypothesize</w:t>
      </w:r>
      <w:r w:rsidR="006F5AB1" w:rsidRPr="006F5AB1">
        <w:rPr>
          <w:rFonts w:ascii="Times New Roman" w:hAnsi="Times New Roman" w:cs="Times New Roman"/>
          <w:szCs w:val="24"/>
        </w:rPr>
        <w:t xml:space="preserve"> that physical disturbance and food subsidy are the main factors shaping benthic communities in the</w:t>
      </w:r>
      <w:r w:rsidR="00866606">
        <w:rPr>
          <w:rFonts w:ascii="Times New Roman" w:hAnsi="Times New Roman" w:cs="Times New Roman"/>
          <w:szCs w:val="24"/>
        </w:rPr>
        <w:t xml:space="preserve"> GRS</w:t>
      </w:r>
      <w:commentRangeEnd w:id="60"/>
      <w:r w:rsidR="00F40D02">
        <w:rPr>
          <w:rStyle w:val="a4"/>
        </w:rPr>
        <w:commentReference w:id="60"/>
      </w:r>
      <w:r w:rsidR="006F5AB1" w:rsidRPr="006F5AB1">
        <w:rPr>
          <w:rFonts w:ascii="Times New Roman" w:hAnsi="Times New Roman" w:cs="Times New Roman"/>
          <w:szCs w:val="24"/>
        </w:rPr>
        <w:t xml:space="preserve">. </w:t>
      </w:r>
      <w:r w:rsidR="00866606">
        <w:rPr>
          <w:rFonts w:ascii="Times New Roman" w:hAnsi="Times New Roman" w:cs="Times New Roman"/>
          <w:szCs w:val="24"/>
        </w:rPr>
        <w:t>T</w:t>
      </w:r>
      <w:r w:rsidR="006F5AB1" w:rsidRPr="006F5AB1">
        <w:rPr>
          <w:rFonts w:ascii="Times New Roman" w:hAnsi="Times New Roman" w:cs="Times New Roman"/>
          <w:szCs w:val="24"/>
        </w:rPr>
        <w:t xml:space="preserve">he episodic sediment discharge </w:t>
      </w:r>
      <w:r w:rsidR="00866606">
        <w:rPr>
          <w:rFonts w:ascii="Times New Roman" w:hAnsi="Times New Roman" w:cs="Times New Roman"/>
          <w:szCs w:val="24"/>
        </w:rPr>
        <w:t xml:space="preserve">during flooding </w:t>
      </w:r>
      <w:r w:rsidR="006F5AB1" w:rsidRPr="006F5AB1">
        <w:rPr>
          <w:rFonts w:ascii="Times New Roman" w:hAnsi="Times New Roman" w:cs="Times New Roman"/>
          <w:szCs w:val="24"/>
        </w:rPr>
        <w:t>could exert pulse-type disturbances onto the marine communities.</w:t>
      </w:r>
      <w:r w:rsidR="00866606">
        <w:rPr>
          <w:rFonts w:ascii="Times New Roman" w:hAnsi="Times New Roman" w:cs="Times New Roman"/>
          <w:szCs w:val="24"/>
        </w:rPr>
        <w:t xml:space="preserve"> The present study </w:t>
      </w:r>
      <w:proofErr w:type="gramStart"/>
      <w:r w:rsidR="00866606">
        <w:rPr>
          <w:rFonts w:ascii="Times New Roman" w:hAnsi="Times New Roman" w:cs="Times New Roman"/>
          <w:szCs w:val="24"/>
        </w:rPr>
        <w:t>employ</w:t>
      </w:r>
      <w:proofErr w:type="gramEnd"/>
      <w:r w:rsidR="006F5AB1" w:rsidRPr="006F5AB1">
        <w:rPr>
          <w:rFonts w:ascii="Times New Roman" w:hAnsi="Times New Roman" w:cs="Times New Roman"/>
          <w:szCs w:val="24"/>
        </w:rPr>
        <w:t xml:space="preserve"> a variety of community-level </w:t>
      </w:r>
      <w:r w:rsidR="00866606">
        <w:rPr>
          <w:rFonts w:ascii="Times New Roman" w:hAnsi="Times New Roman" w:cs="Times New Roman"/>
          <w:szCs w:val="24"/>
        </w:rPr>
        <w:t>analyses</w:t>
      </w:r>
      <w:r w:rsidR="006F5AB1" w:rsidRPr="006F5AB1">
        <w:rPr>
          <w:rFonts w:ascii="Times New Roman" w:hAnsi="Times New Roman" w:cs="Times New Roman"/>
          <w:szCs w:val="24"/>
        </w:rPr>
        <w:t xml:space="preserve"> such as </w:t>
      </w:r>
      <w:r w:rsidR="003D52EA" w:rsidRPr="003D52EA">
        <w:rPr>
          <w:rFonts w:ascii="Times New Roman" w:hAnsi="Times New Roman" w:cs="Times New Roman"/>
          <w:szCs w:val="24"/>
        </w:rPr>
        <w:t>macrofaunal abundance, biomass, composition, and the sediment community oxygen consumption (SCOC)</w:t>
      </w:r>
      <w:r w:rsidR="006F5AB1" w:rsidRPr="006F5AB1">
        <w:rPr>
          <w:rFonts w:ascii="Times New Roman" w:hAnsi="Times New Roman" w:cs="Times New Roman"/>
          <w:szCs w:val="24"/>
        </w:rPr>
        <w:t xml:space="preserve"> to compare the benthic community structure and functions </w:t>
      </w:r>
      <w:r w:rsidR="00866606">
        <w:rPr>
          <w:rFonts w:ascii="Times New Roman" w:hAnsi="Times New Roman" w:cs="Times New Roman"/>
          <w:szCs w:val="24"/>
        </w:rPr>
        <w:t xml:space="preserve">before and after the </w:t>
      </w:r>
      <w:r w:rsidR="00866606" w:rsidRPr="00866606">
        <w:rPr>
          <w:rFonts w:ascii="Times New Roman" w:hAnsi="Times New Roman" w:cs="Times New Roman"/>
          <w:szCs w:val="24"/>
        </w:rPr>
        <w:t>Typhoon</w:t>
      </w:r>
      <w:r w:rsidR="00866606">
        <w:rPr>
          <w:rFonts w:ascii="Times New Roman" w:hAnsi="Times New Roman" w:cs="Times New Roman"/>
          <w:szCs w:val="24"/>
        </w:rPr>
        <w:t xml:space="preserve"> impact</w:t>
      </w:r>
      <w:r w:rsidR="006F5AB1" w:rsidRPr="006F5AB1">
        <w:rPr>
          <w:rFonts w:ascii="Times New Roman" w:hAnsi="Times New Roman" w:cs="Times New Roman"/>
          <w:szCs w:val="24"/>
        </w:rPr>
        <w:t xml:space="preserve">. </w:t>
      </w:r>
      <w:r w:rsidR="00866606">
        <w:rPr>
          <w:rFonts w:ascii="Times New Roman" w:hAnsi="Times New Roman" w:cs="Times New Roman"/>
          <w:szCs w:val="24"/>
        </w:rPr>
        <w:t>We</w:t>
      </w:r>
      <w:r w:rsidR="006F5AB1" w:rsidRPr="006F5AB1">
        <w:rPr>
          <w:rFonts w:ascii="Times New Roman" w:hAnsi="Times New Roman" w:cs="Times New Roman"/>
          <w:szCs w:val="24"/>
        </w:rPr>
        <w:t xml:space="preserve"> further identify environmental variables that potentially control the faunal composition</w:t>
      </w:r>
      <w:r w:rsidR="00866606">
        <w:rPr>
          <w:rFonts w:ascii="Times New Roman" w:hAnsi="Times New Roman" w:cs="Times New Roman"/>
          <w:szCs w:val="24"/>
        </w:rPr>
        <w:t>, abundance, biomass, and respiration</w:t>
      </w:r>
      <w:r w:rsidR="003D52EA">
        <w:rPr>
          <w:rFonts w:ascii="Times New Roman" w:hAnsi="Times New Roman" w:cs="Times New Roman"/>
          <w:szCs w:val="24"/>
        </w:rPr>
        <w:t xml:space="preserve"> on the </w:t>
      </w:r>
      <w:r w:rsidR="003D52EA" w:rsidRPr="003D52EA">
        <w:rPr>
          <w:rFonts w:ascii="Times New Roman" w:hAnsi="Times New Roman" w:cs="Times New Roman"/>
          <w:szCs w:val="24"/>
        </w:rPr>
        <w:t>river-influence continental shelf</w:t>
      </w:r>
      <w:r w:rsidR="006F5AB1" w:rsidRPr="006F5AB1">
        <w:rPr>
          <w:rFonts w:ascii="Times New Roman" w:hAnsi="Times New Roman" w:cs="Times New Roman"/>
          <w:szCs w:val="24"/>
        </w:rPr>
        <w:t xml:space="preserve">. </w:t>
      </w:r>
    </w:p>
    <w:p w14:paraId="659B90A3" w14:textId="296B8305" w:rsidR="0037699D" w:rsidRDefault="0037699D" w:rsidP="00F45185">
      <w:pPr>
        <w:pStyle w:val="Title1"/>
      </w:pPr>
      <w:r>
        <w:rPr>
          <w:rFonts w:hint="eastAsia"/>
        </w:rPr>
        <w:t>Ma</w:t>
      </w:r>
      <w:r>
        <w:t xml:space="preserve">terial and </w:t>
      </w:r>
      <w:r w:rsidRPr="004E22B6">
        <w:t>methods</w:t>
      </w:r>
    </w:p>
    <w:p w14:paraId="33C1EC1C" w14:textId="4BBC15E0" w:rsidR="005B0207" w:rsidRDefault="005B0207" w:rsidP="00577380">
      <w:pPr>
        <w:pStyle w:val="Title2"/>
      </w:pPr>
      <w:r>
        <w:t>Shipboard sampling</w:t>
      </w:r>
    </w:p>
    <w:p w14:paraId="09A010A3" w14:textId="37330EAD" w:rsidR="005B0207" w:rsidRPr="00577380" w:rsidRDefault="005B0207" w:rsidP="00577380">
      <w:r w:rsidRPr="00577380">
        <w:t xml:space="preserve">Two </w:t>
      </w:r>
      <w:r w:rsidR="0083239E">
        <w:t xml:space="preserve">research </w:t>
      </w:r>
      <w:r w:rsidRPr="00577380">
        <w:t>cruises were conducted</w:t>
      </w:r>
      <w:r w:rsidR="0083239E">
        <w:t xml:space="preserve"> by R/V O</w:t>
      </w:r>
      <w:r w:rsidR="00D009C6">
        <w:t xml:space="preserve">cean </w:t>
      </w:r>
      <w:r w:rsidR="0083239E">
        <w:t>R</w:t>
      </w:r>
      <w:r w:rsidR="00D009C6">
        <w:t xml:space="preserve">esearcher </w:t>
      </w:r>
      <w:r w:rsidR="0083239E">
        <w:t>1 (</w:t>
      </w:r>
      <w:r w:rsidR="002721AC">
        <w:t xml:space="preserve">OR1; </w:t>
      </w:r>
      <w:r w:rsidR="0083239E">
        <w:t>operated by National Taiwan University)</w:t>
      </w:r>
      <w:r w:rsidRPr="00577380">
        <w:t xml:space="preserve"> to collect biological and geochemical data in the Gaoping Continental Shelf</w:t>
      </w:r>
      <w:r w:rsidR="00EF64E8" w:rsidRPr="00577380">
        <w:t xml:space="preserve"> (GS)</w:t>
      </w:r>
      <w:r w:rsidR="00473AE6">
        <w:t xml:space="preserve"> </w:t>
      </w:r>
      <w:commentRangeStart w:id="61"/>
      <w:r w:rsidR="00EF64E8" w:rsidRPr="00577380">
        <w:t>in March</w:t>
      </w:r>
      <w:r w:rsidR="0083239E">
        <w:t xml:space="preserve"> (OR1-1219)</w:t>
      </w:r>
      <w:r w:rsidR="00EF64E8" w:rsidRPr="00577380">
        <w:t xml:space="preserve"> and October 2019</w:t>
      </w:r>
      <w:r w:rsidR="0083239E">
        <w:t xml:space="preserve"> (OR1-1242) (Fig. 1)</w:t>
      </w:r>
      <w:commentRangeEnd w:id="61"/>
      <w:r w:rsidR="00BF58CD">
        <w:rPr>
          <w:rStyle w:val="a4"/>
        </w:rPr>
        <w:commentReference w:id="61"/>
      </w:r>
      <w:r w:rsidR="00EF64E8" w:rsidRPr="00577380">
        <w:t>.</w:t>
      </w:r>
      <w:r w:rsidR="00473AE6">
        <w:t xml:space="preserve"> </w:t>
      </w:r>
      <w:r w:rsidR="0083239E">
        <w:t xml:space="preserve">Station </w:t>
      </w:r>
      <w:r w:rsidR="00473AE6">
        <w:t xml:space="preserve">S4 was only visited in </w:t>
      </w:r>
      <w:r w:rsidR="0083239E">
        <w:t>March</w:t>
      </w:r>
      <w:r w:rsidR="00473AE6">
        <w:t xml:space="preserve">, while </w:t>
      </w:r>
      <w:r w:rsidR="0083239E">
        <w:t xml:space="preserve">Stations </w:t>
      </w:r>
      <w:r w:rsidR="00473AE6">
        <w:t>S1 and S2 were visited in</w:t>
      </w:r>
      <w:r w:rsidR="0083239E">
        <w:t xml:space="preserve"> October</w:t>
      </w:r>
      <w:r w:rsidR="00EF64E8" w:rsidRPr="00577380">
        <w:t>.</w:t>
      </w:r>
      <w:r w:rsidR="00473AE6">
        <w:t xml:space="preserve"> </w:t>
      </w:r>
      <w:r w:rsidR="0083239E">
        <w:t>S</w:t>
      </w:r>
      <w:r w:rsidR="00473AE6" w:rsidRPr="00577380">
        <w:t>tations S3, S5, S6, and S7 were visited</w:t>
      </w:r>
      <w:r w:rsidR="00473AE6">
        <w:t xml:space="preserve"> </w:t>
      </w:r>
      <w:r w:rsidR="0083239E">
        <w:t>on both</w:t>
      </w:r>
      <w:r w:rsidR="00473AE6">
        <w:t xml:space="preserve"> cruises.</w:t>
      </w:r>
    </w:p>
    <w:p w14:paraId="536DCB10" w14:textId="0015C194" w:rsidR="00D2663C" w:rsidRDefault="00D2663C" w:rsidP="00577380">
      <w:r>
        <w:t xml:space="preserve">In each station, Conductivity-Temperature-Depth (CTD) sensors were deployed to collect the profiles of salinity, temperature, </w:t>
      </w:r>
      <w:r w:rsidR="0083239E">
        <w:t xml:space="preserve">light </w:t>
      </w:r>
      <w:r>
        <w:t>transmission, fluorescence, and dissolved oxygen from the surface water to 5 m above the seafloor. The rosette bottles on the CTD also collected bottom water for sediment incubation. Multi-corers were deployed to collect</w:t>
      </w:r>
      <w:r w:rsidR="006A12D2">
        <w:t xml:space="preserve"> sediment</w:t>
      </w:r>
      <w:r>
        <w:t>. Two core</w:t>
      </w:r>
      <w:r w:rsidR="00F47211">
        <w:t xml:space="preserve"> tubes were sectioned into 1-cm slices from top to bottom for analyzing </w:t>
      </w:r>
      <w:r>
        <w:t xml:space="preserve">geochemical </w:t>
      </w:r>
      <w:r w:rsidR="00F47211">
        <w:t xml:space="preserve">signatures, such as sediment grain size, sediment porosity, and other bulk sediment compounds. Another three </w:t>
      </w:r>
      <w:r w:rsidR="00F47211">
        <w:lastRenderedPageBreak/>
        <w:t xml:space="preserve">core tubes </w:t>
      </w:r>
      <w:r w:rsidR="006A12D2">
        <w:t>with longer</w:t>
      </w:r>
      <w:r w:rsidR="00F47211">
        <w:t xml:space="preserve"> sediment length</w:t>
      </w:r>
      <w:r w:rsidR="00711FEA">
        <w:t>s</w:t>
      </w:r>
      <w:r w:rsidR="00F47211">
        <w:t xml:space="preserve"> and better integrity</w:t>
      </w:r>
      <w:r w:rsidR="006A12D2" w:rsidRPr="006A12D2">
        <w:t xml:space="preserve"> </w:t>
      </w:r>
      <w:r w:rsidR="006A12D2">
        <w:t>were chosen</w:t>
      </w:r>
      <w:r w:rsidR="00F47211">
        <w:t xml:space="preserve"> for shipboard incubation </w:t>
      </w:r>
      <w:r w:rsidR="000E0BFC">
        <w:fldChar w:fldCharType="begin"/>
      </w:r>
      <w:r w:rsidR="002A0FE5">
        <w:instrText xml:space="preserve"> ADDIN ZOTERO_ITEM CSL_CITATION {"citationID":"FY9F7zlV","properties":{"formattedCitation":"(Glud,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0E0BFC">
        <w:fldChar w:fldCharType="separate"/>
      </w:r>
      <w:r w:rsidR="002A0FE5" w:rsidRPr="002A0FE5">
        <w:rPr>
          <w:rFonts w:ascii="Calibri" w:hAnsi="Calibri" w:cs="Calibri"/>
        </w:rPr>
        <w:t>(Glud, 2008)</w:t>
      </w:r>
      <w:r w:rsidR="000E0BFC">
        <w:fldChar w:fldCharType="end"/>
      </w:r>
      <w:r w:rsidR="00F47211">
        <w:t>.</w:t>
      </w:r>
    </w:p>
    <w:p w14:paraId="5BA6968D" w14:textId="78BC29C1" w:rsidR="00AF6DA0" w:rsidRDefault="006D4CC7" w:rsidP="00577380">
      <w:r>
        <w:t>The three s</w:t>
      </w:r>
      <w:r>
        <w:rPr>
          <w:rFonts w:hint="eastAsia"/>
        </w:rPr>
        <w:t>e</w:t>
      </w:r>
      <w:r>
        <w:t>diment cores were incubated in a temperature-control</w:t>
      </w:r>
      <w:r w:rsidR="00B26E32">
        <w:t>l</w:t>
      </w:r>
      <w:r>
        <w:t xml:space="preserve">ed water bath under dark condition to measure the </w:t>
      </w:r>
      <w:r w:rsidR="00E650B8">
        <w:t xml:space="preserve">total oxygen utilization (TOU) of the </w:t>
      </w:r>
      <w:r>
        <w:t>sediment. The water bath temperature was set to be within the range of the bottom water temperatures measured with CTD.</w:t>
      </w:r>
      <w:r w:rsidR="00CF1BFB">
        <w:t xml:space="preserve"> Each sediment core was sealed by a plastic lid with a magnetic stir bar attached inside. After removing the air bubbles in the overlying water, </w:t>
      </w:r>
      <w:r w:rsidR="0043219A">
        <w:rPr>
          <w:rFonts w:hint="eastAsia"/>
        </w:rPr>
        <w:t>a</w:t>
      </w:r>
      <w:r w:rsidR="0043219A">
        <w:t xml:space="preserve">nother magnet attached to a motor was placed above the plastic lid, coupling to the stir bar underneath. Both motor and magnet bars rotated and stirred the overlying water at 60 rpm to prevent water stratification. </w:t>
      </w:r>
      <w:r w:rsidR="005E3506">
        <w:t>Every four</w:t>
      </w:r>
      <w:r w:rsidR="0043219A">
        <w:t xml:space="preserve"> 4 to 6 hours, we used a miniature oxygen </w:t>
      </w:r>
      <w:proofErr w:type="spellStart"/>
      <w:r w:rsidR="0043219A">
        <w:t>optode</w:t>
      </w:r>
      <w:proofErr w:type="spellEnd"/>
      <w:r w:rsidR="0043219A">
        <w:t xml:space="preserve"> (</w:t>
      </w:r>
      <w:proofErr w:type="spellStart"/>
      <w:r w:rsidR="0043219A">
        <w:t>PreSens</w:t>
      </w:r>
      <w:proofErr w:type="spellEnd"/>
      <w:r w:rsidR="0043219A">
        <w:t xml:space="preserve"> PSt7) to measure oxygen concentration through a small resealable sampling port and a temperature sensor (</w:t>
      </w:r>
      <w:proofErr w:type="spellStart"/>
      <w:r w:rsidR="0043219A">
        <w:t>PreSens</w:t>
      </w:r>
      <w:proofErr w:type="spellEnd"/>
      <w:r w:rsidR="0043219A">
        <w:t xml:space="preserve"> Pt100) for the water bath temperature. The oxygen </w:t>
      </w:r>
      <w:proofErr w:type="spellStart"/>
      <w:r w:rsidR="0043219A">
        <w:t>optode</w:t>
      </w:r>
      <w:proofErr w:type="spellEnd"/>
      <w:r w:rsidR="0043219A">
        <w:t xml:space="preserve"> was calibrated for each cruise by scanning the product-specific barcode. We used </w:t>
      </w:r>
      <w:proofErr w:type="spellStart"/>
      <w:r w:rsidR="0043219A">
        <w:t>PreSens</w:t>
      </w:r>
      <w:proofErr w:type="spellEnd"/>
      <w:r w:rsidR="0043219A">
        <w:t xml:space="preserve"> </w:t>
      </w:r>
      <w:proofErr w:type="spellStart"/>
      <w:r w:rsidR="0043219A">
        <w:t>Microx</w:t>
      </w:r>
      <w:proofErr w:type="spellEnd"/>
      <w:r w:rsidR="0043219A">
        <w:t xml:space="preserve"> 4 data logger to record the dissolved oxygen and temperature until the oxygen levels dropped below 85% of the initial concentration </w:t>
      </w:r>
      <w:r w:rsidR="0043219A">
        <w:fldChar w:fldCharType="begin"/>
      </w:r>
      <w:r w:rsidR="0043219A">
        <w:instrText xml:space="preserve"> ADDIN ZOTERO_ITEM CSL_CITATION {"citationID":"0FMBwval","properties":{"formattedCitation":"(Glud, 2008)","plainCitation":"(Glud, 2008)","noteIndex":0},"citationItems":[{"id":251,"uris":["http://zotero.org/users/6403124/items/RR72J6SR"],"itemData":{"id":251,"type":"article-journal","abstract":"Benthic O2 availability regulates many important biogeochemical processes and has crucial implications for the biology and ecology of benthic communities. Further, the benthic O2 exchange rate represents the most widely used proxy for quantifying mineralization and primary production of marine sediments. Consequently, numerous researchers have investigated the benthic O2 dynamics in a wide range of environments. On the basis of case studies Á from abyssal sediments to microbial phototrophic communities Á I hereby try to review the current status on what we know about controls that interrelate with the O2 dynamics of marine sediments. This includes factors like: sedimentation rates, bottom water O2 concentrations, diffusive boundary layers, fauna activity, light, temperature, and sediment permeability. The investigation of benthic O2 dynamics represents a challenge in resolving variations on temporal and spatial scales covering several orders of magnitude. Such an effort requires the use of several complementary measuring techniques and modeling approaches. Recent technical developments (improved chamber approaches, O2 optodes, eddy-correlation, benthic observatories) and advances in diagenetic modeling have facilitated our abilities to resolve and interpret benthic O2 dynamics. However, all approaches have limitations and caveats that must be carefully evaluated during data interpretation. Much has been learned during the last decades but there are still many unanswered questions that need to be addressed in order to fully understand benthic O2 dynamics and the role of sediments for marine carbon cycling.","container-title":"Marine Biology Research","DOI":"10.1080/17451000801888726","ISSN":"1745-1000, 1745-1019","issue":"4","journalAbbreviation":"Marine Biology Research","language":"en","page":"243-289","source":"DOI.org (Crossref)","title":"Oxygen dynamics of marine sediments","volume":"4","author":[{"family":"Glud","given":"Ronnie N."}],"issued":{"date-parts":[["2008",8]]}}}],"schema":"https://github.com/citation-style-language/schema/raw/master/csl-citation.json"} </w:instrText>
      </w:r>
      <w:r w:rsidR="0043219A">
        <w:fldChar w:fldCharType="separate"/>
      </w:r>
      <w:r w:rsidR="0043219A" w:rsidRPr="0043219A">
        <w:rPr>
          <w:rFonts w:ascii="Calibri" w:hAnsi="Calibri" w:cs="Calibri"/>
        </w:rPr>
        <w:t>(Glud, 2008)</w:t>
      </w:r>
      <w:r w:rsidR="0043219A">
        <w:fldChar w:fldCharType="end"/>
      </w:r>
      <w:r w:rsidR="0043219A">
        <w:t>.</w:t>
      </w:r>
      <w:r w:rsidR="00C613C8">
        <w:t xml:space="preserve"> </w:t>
      </w:r>
      <w:r w:rsidR="005A6D9A">
        <w:t xml:space="preserve">We then used the following equation to estimate TOU </w:t>
      </w:r>
      <w:r w:rsidR="005A6D9A">
        <w:fldChar w:fldCharType="begin"/>
      </w:r>
      <w:r w:rsidR="005A6D9A">
        <w:instrText xml:space="preserve"> ADDIN ZOTERO_ITEM CSL_CITATION {"citationID":"XykO8AYQ","properties":{"formattedCitation":"(Song et al., 2016)","plainCitation":"(Song et al., 2016)","noteIndex":0},"citationItems":[{"id":1585,"uris":["http://zotero.org/users/6403124/items/VR2F9NY6"],"itemData":{"id":1585,"type":"article-journal","abstract":"Sediment oxygen consumption (SOC) rates on the shelves of the East China Sea (ECS) and the Yellow Sea (YS) were measured during ﬁve ﬁeld studies in the period April 2010 to May 2011, using the batch intact core incubation technique. The measured SOC rates ranged from 1.73 to 17.56 mmol O2 mÀ2 dÀ1, which are comparable to values reported for other typical continental shelves worldwide. For the shelves of both the ECS and the YS there was a remarkable spatial and temporal variation in SOC rates. SOC was used as a proxy to assess the benthic organic carbon mineralization in the ECS and the YS, and to prepare simple organic carbon budget. For the YS it was found that on average approximately 90% of the organic carbon derived from primary productivity was decomposed in the water column and 8% was decomposed in the sediment, resulting in o 4% being permanently buried in the YS sediment. In contrast, approximately 70% of the organic carbon derived from primary productivity was decomposed in the water column in the ECS and 17% was decomposed in the sediment, suggesting that the permanently buried percentage (14%, relative to the primary productivity) was higher in the ECS. The contrasting contributions of benthic mineralization to the organic carbon cycle in the ECS and the YS indicated that there is tight coupling between pelagic and benthic biogeochemical processes in the ECS, but in the YS, the regenerated production and external non-marine nutrients regulated pelagic primary production.","container-title":"Deep Sea Research Part II: Topical Studies in Oceanography","DOI":"10.1016/j.dsr2.2015.04.012","ISSN":"09670645","journalAbbreviation":"Deep Sea Research Part II: Topical Studies in Oceanography","language":"en","page":"53-63","source":"DOI.org (Crossref)","title":"Sediment oxygen consumption and benthic organic carbon mineralization on the continental shelves of the East China Sea and the Yellow Sea","volume":"124","author":[{"family":"Song","given":"Guodong"},{"family":"Liu","given":"Sumei"},{"family":"Zhu","given":"Zhuoyi"},{"family":"Zhai","given":"Weidong"},{"family":"Zhu","given":"Chenjian"},{"family":"Zhang","given":"Jing"}],"issued":{"date-parts":[["2016",2]]}}}],"schema":"https://github.com/citation-style-language/schema/raw/master/csl-citation.json"} </w:instrText>
      </w:r>
      <w:r w:rsidR="005A6D9A">
        <w:fldChar w:fldCharType="separate"/>
      </w:r>
      <w:r w:rsidR="005A6D9A" w:rsidRPr="005A6D9A">
        <w:rPr>
          <w:rFonts w:ascii="Calibri" w:hAnsi="Calibri" w:cs="Calibri"/>
        </w:rPr>
        <w:t>(Song et al., 2016)</w:t>
      </w:r>
      <w:r w:rsidR="005A6D9A">
        <w:fldChar w:fldCharType="end"/>
      </w:r>
      <w:r w:rsidR="005A6D9A">
        <w:t xml:space="preserve">: </w:t>
      </w:r>
    </w:p>
    <w:p w14:paraId="2F308FD4" w14:textId="77777777" w:rsidR="00AF6DA0" w:rsidRDefault="00AF6DA0" w:rsidP="00AF6DA0">
      <w:pPr>
        <w:jc w:val="center"/>
      </w:pPr>
      <m:oMath>
        <m:r>
          <w:rPr>
            <w:rFonts w:ascii="Cambria Math" w:hAnsi="Cambria Math"/>
          </w:rPr>
          <m:t>TOU=m</m:t>
        </m:r>
        <m:r>
          <m:rPr>
            <m:sty m:val="p"/>
          </m:rPr>
          <w:rPr>
            <w:rFonts w:ascii="Cambria Math" w:hAnsi="Cambria Math"/>
          </w:rPr>
          <m:t>×</m:t>
        </m:r>
        <m:r>
          <w:rPr>
            <w:rFonts w:ascii="Cambria Math" w:hAnsi="Cambria Math"/>
          </w:rPr>
          <m:t>V</m:t>
        </m:r>
        <m:r>
          <m:rPr>
            <m:lit/>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24</m:t>
        </m:r>
        <m:r>
          <m:rPr>
            <m:lit/>
          </m:rPr>
          <w:rPr>
            <w:rFonts w:ascii="Cambria Math" w:hAnsi="Cambria Math"/>
          </w:rPr>
          <m:t>/</m:t>
        </m:r>
        <m:r>
          <w:rPr>
            <w:rFonts w:ascii="Cambria Math" w:hAnsi="Cambria Math"/>
          </w:rPr>
          <m:t>1000</m:t>
        </m:r>
      </m:oMath>
      <w:r w:rsidR="005A6D9A">
        <w:t>,</w:t>
      </w:r>
    </w:p>
    <w:p w14:paraId="4BF4AD2D" w14:textId="3E83BDFE" w:rsidR="006D4CC7" w:rsidRDefault="005A6D9A">
      <w:pPr>
        <w:ind w:firstLine="0"/>
      </w:pPr>
      <w:del w:id="62" w:author="Chih-Lin Wei" w:date="2023-09-23T15:42:00Z">
        <w:r w:rsidDel="00711FEA">
          <w:delText xml:space="preserve"> </w:delText>
        </w:r>
      </w:del>
      <w:r>
        <w:t xml:space="preserve">where m is the regression slope, V is water volume, A is </w:t>
      </w:r>
      <w:r w:rsidR="00AF6DA0">
        <w:t xml:space="preserve">sediment </w:t>
      </w:r>
      <w:r>
        <w:t xml:space="preserve">area, </w:t>
      </w:r>
      <w:r w:rsidR="00AF6DA0">
        <w:t xml:space="preserve">and </w:t>
      </w:r>
      <w:r>
        <w:t xml:space="preserve">24/1000 </w:t>
      </w:r>
      <w:r w:rsidR="00AF6DA0">
        <w:t xml:space="preserve">is a constant that </w:t>
      </w:r>
      <w:r>
        <w:t xml:space="preserve">adjusts </w:t>
      </w:r>
      <w:r w:rsidR="00AF6DA0">
        <w:t xml:space="preserve">TOU’s </w:t>
      </w:r>
      <w:r>
        <w:t>unit to mmol m</w:t>
      </w:r>
      <w:r w:rsidRPr="005A6D9A">
        <w:rPr>
          <w:vertAlign w:val="superscript"/>
        </w:rPr>
        <w:t>-</w:t>
      </w:r>
      <w:r>
        <w:rPr>
          <w:vertAlign w:val="superscript"/>
        </w:rPr>
        <w:t xml:space="preserve">2 </w:t>
      </w:r>
      <w:r>
        <w:t>d</w:t>
      </w:r>
      <w:r w:rsidRPr="005A6D9A">
        <w:rPr>
          <w:vertAlign w:val="superscript"/>
        </w:rPr>
        <w:t>-1</w:t>
      </w:r>
      <w:r>
        <w:t xml:space="preserve">. </w:t>
      </w:r>
      <w:r w:rsidR="002721AC">
        <w:t xml:space="preserve">The TOU measurements were adjusted to </w:t>
      </w:r>
      <w:r w:rsidR="002721AC" w:rsidRPr="002652DA">
        <w:rPr>
          <w:i/>
        </w:rPr>
        <w:t>in situ</w:t>
      </w:r>
      <w:r w:rsidR="002721AC">
        <w:t xml:space="preserve"> values using </w:t>
      </w:r>
      <w:r w:rsidR="002721AC">
        <w:rPr>
          <w:rFonts w:hint="eastAsia"/>
        </w:rPr>
        <w:t>t</w:t>
      </w:r>
      <w:r w:rsidR="002721AC">
        <w:t>he temperature coefficient Q</w:t>
      </w:r>
      <w:r w:rsidR="002721AC" w:rsidRPr="00843846">
        <w:rPr>
          <w:vertAlign w:val="subscript"/>
        </w:rPr>
        <w:t>10</w:t>
      </w:r>
      <w:r w:rsidR="002721AC">
        <w:t xml:space="preserve"> </w:t>
      </w:r>
      <w:r w:rsidR="002721AC">
        <w:fldChar w:fldCharType="begin"/>
      </w:r>
      <w:r w:rsidR="002721AC">
        <w:instrText xml:space="preserve"> ADDIN ZOTERO_ITEM CSL_CITATION {"citationID":"1JVNrXuO","properties":{"formattedCitation":"(Valiela, 2015)","plainCitation":"(Valiela, 2015)","noteIndex":0},"citationItems":[{"id":1586,"uris":["http://zotero.org/users/6403124/items/9JMMID9S"],"itemData":{"id":1586,"type":"book","edition":"3rd","event-place":"New York","ISBN":"978-0-387-79070-1","language":"English","publisher":"Springer","publisher-place":"New York","title":"Marine ecological processes","URL":"10.1007/978-0-387-79070-1","author":[{"family":"Valiela","given":"Ivan"}],"issued":{"date-parts":[["2015"]]}}}],"schema":"https://github.com/citation-style-language/schema/raw/master/csl-citation.json"} </w:instrText>
      </w:r>
      <w:r w:rsidR="002721AC">
        <w:fldChar w:fldCharType="separate"/>
      </w:r>
      <w:r w:rsidR="002721AC" w:rsidRPr="005A6D9A">
        <w:rPr>
          <w:rFonts w:ascii="Calibri" w:hAnsi="Calibri" w:cs="Calibri"/>
        </w:rPr>
        <w:t>(Valiela, 2015)</w:t>
      </w:r>
      <w:r w:rsidR="002721AC">
        <w:fldChar w:fldCharType="end"/>
      </w:r>
      <w:r w:rsidR="002721AC">
        <w:t>.</w:t>
      </w:r>
    </w:p>
    <w:p w14:paraId="2869BA34" w14:textId="77777777" w:rsidR="002721AC" w:rsidRPr="00D22AFB" w:rsidRDefault="006E19E5" w:rsidP="002721AC">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incub.</m:t>
              </m:r>
            </m:sub>
          </m:sSub>
          <m:r>
            <m:rPr>
              <m:lit/>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insitu</m:t>
                  </m:r>
                </m:sub>
              </m:sSub>
            </m:e>
            <m:sup>
              <m:r>
                <m:rPr>
                  <m:sty m:val="p"/>
                </m:rPr>
                <w:rPr>
                  <w:rFonts w:ascii="Cambria Math" w:hAnsi="Cambria Math"/>
                </w:rPr>
                <m:t>10</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incub.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insitu</m:t>
                      </m:r>
                    </m:sub>
                  </m:sSub>
                </m:e>
              </m:d>
            </m:sup>
          </m:sSup>
        </m:oMath>
      </m:oMathPara>
    </w:p>
    <w:p w14:paraId="7CBEBEDF" w14:textId="5E51EC33" w:rsidR="00A04402" w:rsidRPr="006D4CC7" w:rsidRDefault="002721AC" w:rsidP="00411405">
      <w:pPr>
        <w:ind w:firstLine="0"/>
      </w:pPr>
      <w:r>
        <w:t>Q</w:t>
      </w:r>
      <w:r w:rsidRPr="002652DA">
        <w:rPr>
          <w:vertAlign w:val="subscript"/>
        </w:rPr>
        <w:t>10</w:t>
      </w:r>
      <w:r>
        <w:t xml:space="preserve"> was assumed to be 2, as for most ectotherms; </w:t>
      </w:r>
      <w:proofErr w:type="spellStart"/>
      <w:r>
        <w:t>R</w:t>
      </w:r>
      <w:r w:rsidRPr="009727B3">
        <w:rPr>
          <w:vertAlign w:val="subscript"/>
        </w:rPr>
        <w:t>incub</w:t>
      </w:r>
      <w:proofErr w:type="spellEnd"/>
      <w:r w:rsidRPr="009727B3">
        <w:rPr>
          <w:vertAlign w:val="subscript"/>
        </w:rPr>
        <w:t>.</w:t>
      </w:r>
      <w:r>
        <w:t xml:space="preserve"> and </w:t>
      </w:r>
      <w:proofErr w:type="spellStart"/>
      <w:r>
        <w:t>T</w:t>
      </w:r>
      <w:r w:rsidRPr="009727B3">
        <w:rPr>
          <w:vertAlign w:val="subscript"/>
        </w:rPr>
        <w:t>incub</w:t>
      </w:r>
      <w:proofErr w:type="spellEnd"/>
      <w:r w:rsidRPr="009727B3">
        <w:rPr>
          <w:vertAlign w:val="subscript"/>
        </w:rPr>
        <w:t>.</w:t>
      </w:r>
      <w:r>
        <w:rPr>
          <w:vertAlign w:val="subscript"/>
        </w:rPr>
        <w:t xml:space="preserve"> </w:t>
      </w:r>
      <w:r>
        <w:t xml:space="preserve">were the measured oxygen utilization and incubated temperature; and </w:t>
      </w:r>
      <w:r w:rsidRPr="009727B3">
        <w:t>T</w:t>
      </w:r>
      <w:r w:rsidRPr="009727B3">
        <w:rPr>
          <w:vertAlign w:val="subscript"/>
        </w:rPr>
        <w:t>in sit</w:t>
      </w:r>
      <w:r w:rsidRPr="009727B3">
        <w:rPr>
          <w:rFonts w:hint="eastAsia"/>
          <w:vertAlign w:val="subscript"/>
        </w:rPr>
        <w:t>u</w:t>
      </w:r>
      <w:r>
        <w:t xml:space="preserve"> was bottom water</w:t>
      </w:r>
      <w:r>
        <w:rPr>
          <w:rFonts w:hint="eastAsia"/>
        </w:rPr>
        <w:t xml:space="preserve"> </w:t>
      </w:r>
      <w:r>
        <w:lastRenderedPageBreak/>
        <w:t>temperature.</w:t>
      </w:r>
      <w:r w:rsidR="00411405">
        <w:t xml:space="preserve"> </w:t>
      </w:r>
      <w:r w:rsidR="00A04402">
        <w:t xml:space="preserve">After sediment </w:t>
      </w:r>
      <w:r w:rsidR="00711FEA">
        <w:t>incubation</w:t>
      </w:r>
      <w:r w:rsidR="00A04402">
        <w:t>,</w:t>
      </w:r>
      <w:r w:rsidR="00A04402">
        <w:rPr>
          <w:rFonts w:hint="eastAsia"/>
        </w:rPr>
        <w:t xml:space="preserve"> </w:t>
      </w:r>
      <w:r w:rsidR="00342F0C">
        <w:rPr>
          <w:rFonts w:hint="eastAsia"/>
        </w:rPr>
        <w:t>t</w:t>
      </w:r>
      <w:r w:rsidR="00A04402">
        <w:t xml:space="preserve">he upper 10 cm of the sediment </w:t>
      </w:r>
      <w:r w:rsidR="005E3506">
        <w:t xml:space="preserve">was </w:t>
      </w:r>
      <w:r w:rsidR="00A04402">
        <w:t xml:space="preserve">sieved through a 300 um and washed with filtered seawater to retain macrofauna. The retained samples were then fixed with a 1:1 ratio of filtered seawater and a Rose Bengal-stained 10% formaldehyde solution. The fixed samples were allowed to sit </w:t>
      </w:r>
      <w:r w:rsidR="005E3506">
        <w:t xml:space="preserve">for </w:t>
      </w:r>
      <w:r w:rsidR="00A04402">
        <w:t xml:space="preserve">at least a week before </w:t>
      </w:r>
      <w:r w:rsidR="00711FEA">
        <w:t>being transferred to 7</w:t>
      </w:r>
      <w:r w:rsidR="00711FEA">
        <w:rPr>
          <w:rFonts w:hint="eastAsia"/>
        </w:rPr>
        <w:t>0</w:t>
      </w:r>
      <w:proofErr w:type="gramStart"/>
      <w:r w:rsidR="00711FEA">
        <w:rPr>
          <w:rFonts w:hint="eastAsia"/>
        </w:rPr>
        <w:t xml:space="preserve">%  </w:t>
      </w:r>
      <w:r w:rsidR="00711FEA">
        <w:t>ethanol</w:t>
      </w:r>
      <w:proofErr w:type="gramEnd"/>
      <w:r w:rsidR="00711FEA">
        <w:t xml:space="preserve"> for preservation, </w:t>
      </w:r>
      <w:r w:rsidR="00A04402">
        <w:t>sorting</w:t>
      </w:r>
      <w:r w:rsidR="00711FEA">
        <w:t>,</w:t>
      </w:r>
      <w:r w:rsidR="00A04402">
        <w:t xml:space="preserve"> and measuring for body size.</w:t>
      </w:r>
    </w:p>
    <w:p w14:paraId="669F5B9A" w14:textId="799B73AE" w:rsidR="005B0207" w:rsidRDefault="005B0207" w:rsidP="00577380">
      <w:pPr>
        <w:pStyle w:val="Title2"/>
      </w:pPr>
      <w:r>
        <w:t>Laboratory analysis</w:t>
      </w:r>
    </w:p>
    <w:p w14:paraId="5A8477B3" w14:textId="4FF9685D" w:rsidR="00C613C8" w:rsidRDefault="00C613C8" w:rsidP="0069054C">
      <w:r>
        <w:t>Median grain size (D50), sand fraction, silt fraction, and clay fractions were measured with a laser diffraction size analyzer (Model LS-13320; Beckman Coulter Inc.). Sediment porosity (Por) and water content were measured by calculating the volume and weight difference after 100</w:t>
      </w:r>
      <w:r>
        <w:rPr>
          <w:rFonts w:ascii="Times New Roman" w:hAnsi="Times New Roman" w:cs="Times New Roman"/>
        </w:rPr>
        <w:t>℃</w:t>
      </w:r>
      <w:r>
        <w:t xml:space="preserve"> for 24 hours</w:t>
      </w:r>
      <w:r w:rsidR="005E3506">
        <w:t>,</w:t>
      </w:r>
      <w:r>
        <w:t xml:space="preserve"> assuming a specific density of 1.024 g cm</w:t>
      </w:r>
      <w:r w:rsidRPr="00C613C8">
        <w:rPr>
          <w:vertAlign w:val="superscript"/>
        </w:rPr>
        <w:t>-3</w:t>
      </w:r>
      <w:r>
        <w:t xml:space="preserve"> </w:t>
      </w:r>
      <w:r>
        <w:fldChar w:fldCharType="begin"/>
      </w:r>
      <w:r>
        <w:instrText xml:space="preserve"> ADDIN ZOTERO_ITEM CSL_CITATION {"citationID":"GDlMHd6N","properties":{"formattedCitation":"(Blum, 1997)","plainCitation":"(Blum, 1997)","noteIndex":0},"citationItems":[{"id":1565,"uris":["http://zotero.org/users/6403124/items/MTPJC84C"],"itemData":{"id":1565,"type":"chapter","container-title":"Physical properties handbook: a guide to the shipboard measurement of physical properties of deep-sea cores","event-place":"Texas, USA","language":"English","publisher-place":"Texas, USA","title":"Moisture and density (by mass and volume)","author":[{"family":"Blum","given":"Peter"}],"issued":{"date-parts":[["1997"]]}}}],"schema":"https://github.com/citation-style-language/schema/raw/master/csl-citation.json"} </w:instrText>
      </w:r>
      <w:r>
        <w:fldChar w:fldCharType="separate"/>
      </w:r>
      <w:r w:rsidRPr="00C613C8">
        <w:rPr>
          <w:rFonts w:ascii="Calibri" w:hAnsi="Calibri" w:cs="Calibri"/>
        </w:rPr>
        <w:t>(Blum, 1997)</w:t>
      </w:r>
      <w:r>
        <w:fldChar w:fldCharType="end"/>
      </w:r>
      <w:r>
        <w:t>.</w:t>
      </w:r>
    </w:p>
    <w:p w14:paraId="4207D805" w14:textId="136CB550" w:rsidR="0069054C" w:rsidRDefault="00A77FD2" w:rsidP="0069054C">
      <w:r>
        <w:t>We measured t</w:t>
      </w:r>
      <w:r w:rsidR="0069054C">
        <w:t>otal organic carbon (TOC), total nitrogen (TN), carbon-to-nitrogen ratio (CN),</w:t>
      </w:r>
      <w:r w:rsidR="0069054C" w:rsidRPr="0069054C">
        <w:t xml:space="preserve"> </w:t>
      </w:r>
      <w:r w:rsidR="0069054C">
        <w:t>sediment chlorophyll a (</w:t>
      </w:r>
      <w:proofErr w:type="spellStart"/>
      <w:r w:rsidR="0069054C">
        <w:t>Chla</w:t>
      </w:r>
      <w:proofErr w:type="spellEnd"/>
      <w:r w:rsidR="0069054C">
        <w:t>), and stable isotopic carbon (</w:t>
      </w:r>
      <w:r w:rsidR="0069054C">
        <w:rPr>
          <w:rFonts w:cstheme="minorHAnsi"/>
        </w:rPr>
        <w:t>δ</w:t>
      </w:r>
      <w:r w:rsidR="0069054C" w:rsidRPr="0069054C">
        <w:rPr>
          <w:vertAlign w:val="superscript"/>
        </w:rPr>
        <w:t>13</w:t>
      </w:r>
      <w:r w:rsidR="0069054C">
        <w:t xml:space="preserve">C) </w:t>
      </w:r>
      <w:r>
        <w:t xml:space="preserve">of the </w:t>
      </w:r>
      <w:r w:rsidR="005E3506">
        <w:t xml:space="preserve">surface </w:t>
      </w:r>
      <w:r>
        <w:t>sediments</w:t>
      </w:r>
      <w:r w:rsidR="005E3506">
        <w:t xml:space="preserve"> (approximately 0 - 1 cm)</w:t>
      </w:r>
      <w:r w:rsidR="00790653">
        <w:t>.</w:t>
      </w:r>
      <w:r>
        <w:t xml:space="preserve"> </w:t>
      </w:r>
      <w:r w:rsidR="005E3506">
        <w:t>T</w:t>
      </w:r>
      <w:r w:rsidR="0069054C">
        <w:t xml:space="preserve">he sediment </w:t>
      </w:r>
      <w:r>
        <w:t>sub</w:t>
      </w:r>
      <w:r w:rsidR="0069054C">
        <w:t>samples were first acidified with 6</w:t>
      </w:r>
      <w:r w:rsidR="00BF602D">
        <w:t>N</w:t>
      </w:r>
      <w:r w:rsidR="0069054C">
        <w:t xml:space="preserve"> HCL and then sent to the Flash 2000 elemental analyzer in tandem with a GC-</w:t>
      </w:r>
      <w:proofErr w:type="spellStart"/>
      <w:r w:rsidR="0069054C">
        <w:t>Isolink</w:t>
      </w:r>
      <w:proofErr w:type="spellEnd"/>
      <w:r w:rsidR="0069054C">
        <w:t xml:space="preserve"> interface to a Delta V </w:t>
      </w:r>
      <w:r w:rsidR="00F055D2">
        <w:t xml:space="preserve">Plus isotope ratio mass spectrometer (both from Thermo Fisher Scientific) to measure TOC and </w:t>
      </w:r>
      <w:r w:rsidR="00F055D2">
        <w:rPr>
          <w:rFonts w:cstheme="minorHAnsi"/>
        </w:rPr>
        <w:t>δ</w:t>
      </w:r>
      <w:r w:rsidR="00F055D2" w:rsidRPr="0069054C">
        <w:rPr>
          <w:vertAlign w:val="superscript"/>
        </w:rPr>
        <w:t>13</w:t>
      </w:r>
      <w:r w:rsidR="00F055D2">
        <w:t xml:space="preserve">C. TOC values were reported in percent weight contribution, while </w:t>
      </w:r>
      <w:r w:rsidR="00F055D2">
        <w:rPr>
          <w:rFonts w:cstheme="minorHAnsi"/>
        </w:rPr>
        <w:t>δ</w:t>
      </w:r>
      <w:r w:rsidR="00F055D2" w:rsidRPr="0069054C">
        <w:rPr>
          <w:vertAlign w:val="superscript"/>
        </w:rPr>
        <w:t>13</w:t>
      </w:r>
      <w:r w:rsidR="00F055D2">
        <w:t>C values were calculated using Vienna-</w:t>
      </w:r>
      <w:proofErr w:type="spellStart"/>
      <w:r w:rsidR="00F055D2">
        <w:t>PeeDee</w:t>
      </w:r>
      <w:proofErr w:type="spellEnd"/>
      <w:r w:rsidR="00F055D2">
        <w:t xml:space="preserve"> Belemnite as the reference point and reported in </w:t>
      </w:r>
      <w:r w:rsidR="00F055D2">
        <w:rPr>
          <w:rFonts w:cstheme="minorHAnsi"/>
        </w:rPr>
        <w:t>‰</w:t>
      </w:r>
      <w:r w:rsidR="00F055D2">
        <w:t xml:space="preserve"> differences. TN measurements were similar to TOC and </w:t>
      </w:r>
      <w:r w:rsidR="00F055D2">
        <w:rPr>
          <w:rFonts w:cstheme="minorHAnsi"/>
        </w:rPr>
        <w:t>δ</w:t>
      </w:r>
      <w:r w:rsidR="00F055D2" w:rsidRPr="0069054C">
        <w:rPr>
          <w:vertAlign w:val="superscript"/>
        </w:rPr>
        <w:t>13</w:t>
      </w:r>
      <w:r w:rsidR="00F055D2">
        <w:t>C</w:t>
      </w:r>
      <w:r w:rsidR="00711FEA">
        <w:t>,</w:t>
      </w:r>
      <w:r w:rsidR="00F055D2">
        <w:t xml:space="preserve"> except no acid pretre</w:t>
      </w:r>
      <w:r w:rsidR="00B87748">
        <w:t>a</w:t>
      </w:r>
      <w:r w:rsidR="00355D8B">
        <w:t>t</w:t>
      </w:r>
      <w:r w:rsidR="00F055D2">
        <w:t xml:space="preserve">ments were applied before sending the sediment samples into the same instruments. CN </w:t>
      </w:r>
      <w:r w:rsidR="002C3F66">
        <w:t xml:space="preserve">ratio </w:t>
      </w:r>
      <w:r w:rsidR="00F055D2">
        <w:t xml:space="preserve">was then derived by dividing TOC with TN. For </w:t>
      </w:r>
      <w:proofErr w:type="spellStart"/>
      <w:r w:rsidR="00F055D2">
        <w:t>Chla</w:t>
      </w:r>
      <w:proofErr w:type="spellEnd"/>
      <w:r w:rsidR="00F055D2">
        <w:t xml:space="preserve">, the sediment samples were first </w:t>
      </w:r>
      <w:r w:rsidR="00711FEA">
        <w:t>immersed</w:t>
      </w:r>
      <w:r w:rsidR="00F055D2">
        <w:t xml:space="preserve"> in 10-ml acetone-water solution with a volumetric ratio of 9</w:t>
      </w:r>
      <w:r w:rsidR="00F055D2">
        <w:rPr>
          <w:rFonts w:hint="eastAsia"/>
        </w:rPr>
        <w:t>:1</w:t>
      </w:r>
      <w:r w:rsidR="00F055D2">
        <w:t xml:space="preserve"> in the dark at 4</w:t>
      </w:r>
      <w:r w:rsidR="00F055D2">
        <w:rPr>
          <w:rFonts w:ascii="Times New Roman" w:hAnsi="Times New Roman" w:cs="Times New Roman"/>
        </w:rPr>
        <w:t>℃</w:t>
      </w:r>
      <w:r w:rsidR="00F055D2">
        <w:t xml:space="preserve"> for 24 hours. </w:t>
      </w:r>
      <w:r w:rsidR="00F055D2">
        <w:lastRenderedPageBreak/>
        <w:t>The chlorophyll extracts were then measured with a fluorometer (Model 10-AU; Turner Designs, Inc.) and reported in nanogram per gram dry weight.</w:t>
      </w:r>
    </w:p>
    <w:p w14:paraId="0BDFB8E4" w14:textId="02EEC03C" w:rsidR="00337B75" w:rsidRDefault="004307C0" w:rsidP="000D001B">
      <w:commentRangeStart w:id="63"/>
      <w:r>
        <w:t>F</w:t>
      </w:r>
      <w:r w:rsidR="000D001B">
        <w:t xml:space="preserve">auna samples </w:t>
      </w:r>
      <w:r>
        <w:t xml:space="preserve">were sorted </w:t>
      </w:r>
      <w:r w:rsidR="000D001B">
        <w:t>into major taxa (mostly at order level) and measured</w:t>
      </w:r>
      <w:r w:rsidR="00711FEA">
        <w:t xml:space="preserve"> the length and width</w:t>
      </w:r>
      <w:r w:rsidR="000D001B">
        <w:t xml:space="preserve"> with an ocular micrometer for biomass estimation. </w:t>
      </w:r>
      <w:r w:rsidR="00711FEA">
        <w:t>The abundance was estimated by</w:t>
      </w:r>
      <w:r w:rsidR="0050333C">
        <w:t xml:space="preserve"> the specimens with </w:t>
      </w:r>
      <w:r w:rsidR="00711FEA">
        <w:t>intact</w:t>
      </w:r>
      <w:r w:rsidR="0050333C">
        <w:t xml:space="preserve"> cephalic region</w:t>
      </w:r>
      <w:r w:rsidR="00704A9C">
        <w:t>.</w:t>
      </w:r>
      <w:r w:rsidR="0050333C">
        <w:t xml:space="preserve"> </w:t>
      </w:r>
      <w:r w:rsidR="005C726D" w:rsidRPr="005C726D">
        <w:t xml:space="preserve">The biovolumes were calculated </w:t>
      </w:r>
      <w:r w:rsidR="005F39B0">
        <w:t xml:space="preserve">using </w:t>
      </w:r>
      <w:r w:rsidR="005C726D" w:rsidRPr="005C726D">
        <w:t xml:space="preserve">the Length-Width Relationship (LWR): </w:t>
      </w:r>
    </w:p>
    <w:p w14:paraId="0499BC3B" w14:textId="328AE6B7" w:rsidR="00337B75" w:rsidRDefault="00337B75" w:rsidP="000D001B">
      <m:oMath>
        <m:r>
          <m:rPr>
            <m:sty m:val="p"/>
          </m:rPr>
          <w:rPr>
            <w:rFonts w:ascii="Cambria Math" w:hAnsi="Cambria Math"/>
          </w:rPr>
          <m:t>V=cL</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oMath>
      <w:r>
        <w:t>,</w:t>
      </w:r>
    </w:p>
    <w:p w14:paraId="67774180" w14:textId="2FA74FCC" w:rsidR="0017616C" w:rsidRDefault="005C726D" w:rsidP="00704A9C">
      <w:pPr>
        <w:ind w:firstLine="0"/>
      </w:pPr>
      <w:r w:rsidRPr="005C726D">
        <w:t xml:space="preserve">where V is the individual volume; c is the taxon-specific conversion factor; L and W are the maximum length and width of the individual (Feller and Warwick, 1988). </w:t>
      </w:r>
      <w:r w:rsidR="005F39B0">
        <w:t>T</w:t>
      </w:r>
      <w:r w:rsidRPr="005C726D">
        <w:t xml:space="preserve">he </w:t>
      </w:r>
      <w:r w:rsidR="005F39B0" w:rsidRPr="005C726D">
        <w:t xml:space="preserve">taxa </w:t>
      </w:r>
      <w:r w:rsidR="005F39B0">
        <w:t>with</w:t>
      </w:r>
      <w:r w:rsidR="00704A9C">
        <w:t>out</w:t>
      </w:r>
      <w:r w:rsidR="005F39B0">
        <w:t xml:space="preserve"> </w:t>
      </w:r>
      <w:r w:rsidRPr="005C726D">
        <w:t xml:space="preserve">conversion factors </w:t>
      </w:r>
      <w:r w:rsidR="00704A9C">
        <w:t xml:space="preserve">used those </w:t>
      </w:r>
      <w:r w:rsidRPr="005C726D">
        <w:t>from taxa with similar body shapes.</w:t>
      </w:r>
      <w:commentRangeEnd w:id="63"/>
      <w:r w:rsidR="000F4E6D">
        <w:rPr>
          <w:rStyle w:val="a4"/>
        </w:rPr>
        <w:commentReference w:id="63"/>
      </w:r>
      <w:r w:rsidRPr="005C726D">
        <w:t xml:space="preserve"> </w:t>
      </w:r>
      <w:commentRangeStart w:id="64"/>
      <w:r w:rsidR="005F39B0" w:rsidRPr="005C726D">
        <w:t xml:space="preserve">The biovolumes of </w:t>
      </w:r>
      <w:r w:rsidR="00704A9C">
        <w:t xml:space="preserve">xxx, xxx, and xxx </w:t>
      </w:r>
      <w:r w:rsidR="005F39B0" w:rsidRPr="005C726D">
        <w:t xml:space="preserve">were </w:t>
      </w:r>
      <w:r w:rsidR="00704A9C">
        <w:t>estimated by</w:t>
      </w:r>
      <w:r w:rsidR="005F39B0" w:rsidRPr="005C726D">
        <w:t xml:space="preserve"> geometric shapes (i.e., cylinder, cone, ellipsoid) (e.g., Hillebrand et al. 1999</w:t>
      </w:r>
      <w:r w:rsidR="00704A9C">
        <w:t xml:space="preserve">, </w:t>
      </w:r>
      <w:r w:rsidRPr="005C726D">
        <w:t xml:space="preserve">Benoist et al., 2019). </w:t>
      </w:r>
      <w:commentRangeEnd w:id="64"/>
      <w:r w:rsidR="00711FEA">
        <w:rPr>
          <w:rStyle w:val="a4"/>
        </w:rPr>
        <w:commentReference w:id="64"/>
      </w:r>
      <w:r w:rsidRPr="005C726D">
        <w:t>The derived biovolumes were then converted to wet weight by assuming a specific density of 1.13 (Gerlach et al., 1985).</w:t>
      </w:r>
    </w:p>
    <w:p w14:paraId="0DE006F0" w14:textId="0101C1ED" w:rsidR="00A30BC8" w:rsidRDefault="008F0CE4" w:rsidP="0083239E">
      <w:pPr>
        <w:pStyle w:val="Title2"/>
      </w:pPr>
      <w:r w:rsidRPr="004E22B6">
        <w:t>Data analysis</w:t>
      </w:r>
    </w:p>
    <w:p w14:paraId="074FD1A4" w14:textId="0D0E4F02" w:rsidR="009043AB" w:rsidRDefault="0083239E" w:rsidP="0017616C">
      <w:r>
        <w:t xml:space="preserve">The response variables, including relative </w:t>
      </w:r>
      <w:r w:rsidR="009043AB">
        <w:t>abundance and biomass</w:t>
      </w:r>
      <w:r>
        <w:t xml:space="preserve"> of macrofauna taxa,</w:t>
      </w:r>
      <w:r w:rsidR="009043AB">
        <w:t xml:space="preserve"> were Box-Cox-chord transformed</w:t>
      </w:r>
      <w:r>
        <w:t xml:space="preserve"> to </w:t>
      </w:r>
      <w:r w:rsidRPr="0083239E">
        <w:t xml:space="preserve">reduce </w:t>
      </w:r>
      <w:r>
        <w:t>the data</w:t>
      </w:r>
      <w:r w:rsidRPr="0083239E">
        <w:t xml:space="preserve"> skewness </w:t>
      </w:r>
      <w:r>
        <w:t xml:space="preserve">and make the resulting </w:t>
      </w:r>
      <w:r w:rsidRPr="0083239E">
        <w:t>distance</w:t>
      </w:r>
      <w:r>
        <w:t xml:space="preserve"> matrix</w:t>
      </w:r>
      <w:r w:rsidRPr="0083239E">
        <w:t xml:space="preserve"> double-zero asymmetr</w:t>
      </w:r>
      <w:r>
        <w:t>ical</w:t>
      </w:r>
      <w:r w:rsidR="009043AB">
        <w:t xml:space="preserve"> </w:t>
      </w:r>
      <w:r w:rsidR="009043AB">
        <w:fldChar w:fldCharType="begin"/>
      </w:r>
      <w:r w:rsidR="009043AB">
        <w:instrText xml:space="preserve"> ADDIN ZOTERO_ITEM CSL_CITATION {"citationID":"NBsQSjRB","properties":{"formattedCitation":"(Legendre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rsidR="009043AB">
        <w:fldChar w:fldCharType="separate"/>
      </w:r>
      <w:r w:rsidR="009043AB" w:rsidRPr="009043AB">
        <w:rPr>
          <w:rFonts w:ascii="Calibri" w:hAnsi="Calibri" w:cs="Calibri"/>
        </w:rPr>
        <w:t>(Legendre and Borcard, 2018)</w:t>
      </w:r>
      <w:r w:rsidR="009043AB">
        <w:fldChar w:fldCharType="end"/>
      </w:r>
      <w:r w:rsidR="009043AB">
        <w:t xml:space="preserve">. </w:t>
      </w:r>
      <w:r w:rsidR="00AA67C5">
        <w:t>Box-Cox-chord transformation provid</w:t>
      </w:r>
      <w:r>
        <w:t>es</w:t>
      </w:r>
      <w:r w:rsidR="00561DBA">
        <w:t xml:space="preserve"> </w:t>
      </w:r>
      <w:r w:rsidR="00AA67C5">
        <w:t xml:space="preserve">a series of exponents for ecologists to </w:t>
      </w:r>
      <w:r>
        <w:t>control the data symmetry</w:t>
      </w:r>
      <w:r w:rsidR="00AA67C5">
        <w:t>.</w:t>
      </w:r>
      <w:r>
        <w:t xml:space="preserve"> For example, the</w:t>
      </w:r>
      <w:r w:rsidRPr="0083239E">
        <w:t xml:space="preserve"> </w:t>
      </w:r>
      <w:r>
        <w:t>Box-Cox-chord</w:t>
      </w:r>
      <w:r w:rsidRPr="0083239E">
        <w:t xml:space="preserve"> transformation</w:t>
      </w:r>
      <w:r>
        <w:t xml:space="preserve"> with exponents of 0.5, 0.25, and 0 are equivalent to the square root, fourth root, and log-transformed frequencies. </w:t>
      </w:r>
      <w:r w:rsidR="008A6549">
        <w:t xml:space="preserve">In this study, the </w:t>
      </w:r>
      <w:r>
        <w:t xml:space="preserve">best </w:t>
      </w:r>
      <w:r w:rsidR="008A6549">
        <w:t>exponent</w:t>
      </w:r>
      <w:r>
        <w:t>s</w:t>
      </w:r>
      <w:r w:rsidR="00707B60">
        <w:t>,</w:t>
      </w:r>
      <w:r>
        <w:t xml:space="preserve"> </w:t>
      </w:r>
      <w:r w:rsidR="008A6549">
        <w:t>0.3 and 0.1</w:t>
      </w:r>
      <w:r w:rsidR="00707B60">
        <w:t>,</w:t>
      </w:r>
      <w:r w:rsidR="00707B60">
        <w:rPr>
          <w:rFonts w:hint="eastAsia"/>
        </w:rPr>
        <w:t xml:space="preserve"> w</w:t>
      </w:r>
      <w:r w:rsidR="00707B60">
        <w:t xml:space="preserve">ere identified by the </w:t>
      </w:r>
      <w:proofErr w:type="spellStart"/>
      <w:r w:rsidR="00707B60">
        <w:t>Dagnelie</w:t>
      </w:r>
      <w:proofErr w:type="spellEnd"/>
      <w:r w:rsidR="00707B60">
        <w:t xml:space="preserve"> test of multi-normality for abundance and biomass compositional data</w:t>
      </w:r>
      <w:r w:rsidR="008A6549">
        <w:t>, respectively</w:t>
      </w:r>
      <w:r>
        <w:t xml:space="preserve"> </w:t>
      </w:r>
      <w:r>
        <w:fldChar w:fldCharType="begin"/>
      </w:r>
      <w:r>
        <w:instrText xml:space="preserve"> ADDIN ZOTERO_ITEM CSL_CITATION {"citationID":"14A3F1Z5","properties":{"formattedCitation":"(Legendre and Borcard, 2018)","plainCitation":"(Legendre and Borcard, 2018)","noteIndex":0},"citationItems":[{"id":11009,"uris":["http://zotero.org/users/6403124/items/YD7V2Y8Q"],"itemData":{"id":11009,"type":"article-journal","abstract":"In studies of spatial or temporal beta diversity, community composition data, often containing many zeros, must be transformed in some way before they are analysed by multivariate methods of data analysis. Data are transformed to reduce the skewness of species distributions and make dissimilarities double-zero asymmetrical. Criteria have recently been proposed to determine which dissimilarity functions (or the corresponding data transformations) can be used for beta diversity assessment. The chord transformation is often used as the preliminary transformation for frequency data. When the Euclidean distance is computed on chord-transformed data, a chord dissimilarity matrix D is produced, which obeys the proposed criteria. The Hellinger transformation, i.e. the chord transformation applied to square-root transformed frequencies, is also often used with community composition data prior to multivariate analyses; it leads to the Hellinger dissimilarity, which is another widely used D function in beta diversity studies. Among the data transformations often used in simple or multivariate data analysis, the Box–Cox method provides a useful series of transformations to make data distributions more symmetrical, where exponent 1 is the absence of a transformation, exponent 0.5 is the square-root, exponent 0.25 is the fourth-root, and the log transformation is the limit of the Box–Cox function corresponding to exponent 0. Combining the two previous ideas, this paper proposes to combine any transformation of the Box–Cox family with exponent in the [0,1] range with the chord transformation. In particular, one can compute the loge(y + 1) transformation of a community composition (or other frequency) data table and follow with a chord transformation. A D matrix can be computed from the doubly-transformed data. The transformations and D functions in that family inherit the properties of the chord dissimilarity, and this ensures that they all follow the necessary criteria for beta diversity assessment that have recently been proposed.","container-title":"Ecography","DOI":"10.1111/ecog.03498","ISSN":"1600-0587","issue":"11","language":"en","license":"© 2018 The Authors","note":"_eprint: https://onlinelibrary.wiley.com/doi/pdf/10.1111/ecog.03498","page":"1820-1824","source":"Wiley Online Library","title":"Box–Cox-chord transformations for community composition data prior to beta diversity analysis","volume":"41","author":[{"family":"Legendre","given":"Pierre"},{"family":"Borcard","given":"Daniel"}],"issued":{"date-parts":[["2018"]]}}}],"schema":"https://github.com/citation-style-language/schema/raw/master/csl-citation.json"} </w:instrText>
      </w:r>
      <w:r>
        <w:fldChar w:fldCharType="separate"/>
      </w:r>
      <w:r w:rsidRPr="008A6549">
        <w:rPr>
          <w:rFonts w:ascii="Calibri" w:hAnsi="Calibri" w:cs="Calibri"/>
        </w:rPr>
        <w:t>(Legendre and Borcard, 2018)</w:t>
      </w:r>
      <w:r>
        <w:fldChar w:fldCharType="end"/>
      </w:r>
      <w:r w:rsidR="008A6549">
        <w:t>.</w:t>
      </w:r>
      <w:r w:rsidR="009043AB">
        <w:t xml:space="preserve"> </w:t>
      </w:r>
      <w:r>
        <w:t xml:space="preserve">The transformed data </w:t>
      </w:r>
      <w:r>
        <w:lastRenderedPageBreak/>
        <w:t xml:space="preserve">was </w:t>
      </w:r>
      <w:r w:rsidR="00707B60">
        <w:t xml:space="preserve">then </w:t>
      </w:r>
      <w:r>
        <w:t xml:space="preserve">subjected to </w:t>
      </w:r>
      <w:r w:rsidR="008A6549">
        <w:t xml:space="preserve">Euclidean distance </w:t>
      </w:r>
      <w:r>
        <w:t xml:space="preserve">and </w:t>
      </w:r>
      <w:r w:rsidR="001F2CA9">
        <w:t>principal component analysis (PCA) to visualize compositional difference</w:t>
      </w:r>
      <w:r>
        <w:t>s</w:t>
      </w:r>
      <w:r w:rsidR="001F2CA9">
        <w:t xml:space="preserve"> between samples.</w:t>
      </w:r>
      <w:r w:rsidR="001F2CA9">
        <w:rPr>
          <w:rFonts w:hint="eastAsia"/>
        </w:rPr>
        <w:t xml:space="preserve"> </w:t>
      </w:r>
      <w:commentRangeStart w:id="65"/>
      <w:commentRangeStart w:id="66"/>
      <w:r w:rsidR="0035249A">
        <w:t>T</w:t>
      </w:r>
      <w:r w:rsidR="001F2CA9">
        <w:t>axa</w:t>
      </w:r>
      <w:r w:rsidR="002D6725">
        <w:t xml:space="preserve"> with </w:t>
      </w:r>
      <w:r w:rsidR="00F24368">
        <w:t xml:space="preserve">the highest </w:t>
      </w:r>
      <w:r w:rsidR="002D6725">
        <w:t>loading on</w:t>
      </w:r>
      <w:r w:rsidR="001F2CA9">
        <w:t xml:space="preserve"> the first two PCs </w:t>
      </w:r>
      <w:ins w:id="67" w:author="Chih-Lin Wei" w:date="2023-10-04T17:01:00Z">
        <w:r w:rsidR="002D6725">
          <w:t>(</w:t>
        </w:r>
      </w:ins>
      <m:oMath>
        <m:rad>
          <m:radPr>
            <m:degHide m:val="1"/>
            <m:ctrlPr>
              <w:ins w:id="68" w:author="Chih-Lin Wei" w:date="2023-10-04T17:10:00Z">
                <w:rPr>
                  <w:rFonts w:ascii="Cambria Math" w:hAnsi="Cambria Math"/>
                </w:rPr>
              </w:ins>
            </m:ctrlPr>
          </m:radPr>
          <m:deg/>
          <m:e>
            <m:r>
              <w:ins w:id="69" w:author="Chih-Lin Wei" w:date="2023-10-04T17:11:00Z">
                <m:rPr>
                  <m:sty m:val="p"/>
                </m:rPr>
                <w:rPr>
                  <w:rFonts w:ascii="Cambria Math" w:hAnsi="Cambria Math"/>
                </w:rPr>
                <m:t>sum of square loading</m:t>
              </w:ins>
            </m:r>
          </m:e>
        </m:rad>
        <m:r>
          <w:ins w:id="70" w:author="Chih-Lin Wei" w:date="2023-10-04T17:12:00Z">
            <w:rPr>
              <w:rFonts w:ascii="Cambria Math" w:hAnsi="Cambria Math"/>
            </w:rPr>
            <m:t xml:space="preserve"> </m:t>
          </w:ins>
        </m:r>
      </m:oMath>
      <w:ins w:id="71" w:author="Chih-Lin Wei" w:date="2023-10-04T17:01:00Z">
        <w:r w:rsidR="002D6725">
          <w:t>&gt;</w:t>
        </w:r>
      </w:ins>
      <w:ins w:id="72" w:author="Chih-Lin Wei" w:date="2023-10-04T17:02:00Z">
        <w:r w:rsidR="002D6725">
          <w:t xml:space="preserve"> 0.4</w:t>
        </w:r>
      </w:ins>
      <w:ins w:id="73" w:author="Chih-Lin Wei" w:date="2023-10-04T17:01:00Z">
        <w:r w:rsidR="002D6725">
          <w:t xml:space="preserve">) </w:t>
        </w:r>
      </w:ins>
      <w:r w:rsidR="001F2CA9">
        <w:t>were shown</w:t>
      </w:r>
      <w:ins w:id="74" w:author="Chih-Lin Wei" w:date="2023-10-04T15:41:00Z">
        <w:r w:rsidR="0035249A">
          <w:t xml:space="preserve"> as </w:t>
        </w:r>
        <w:r w:rsidR="0035249A" w:rsidRPr="0035249A">
          <w:t xml:space="preserve">vectors on the </w:t>
        </w:r>
        <w:r w:rsidR="0035249A">
          <w:t>PCA</w:t>
        </w:r>
        <w:r w:rsidR="0035249A" w:rsidRPr="0035249A">
          <w:t xml:space="preserve"> plot</w:t>
        </w:r>
      </w:ins>
      <w:commentRangeEnd w:id="65"/>
      <w:ins w:id="75" w:author="Chih-Lin Wei" w:date="2023-10-04T15:45:00Z">
        <w:r w:rsidR="0035249A">
          <w:rPr>
            <w:rStyle w:val="a4"/>
          </w:rPr>
          <w:commentReference w:id="65"/>
        </w:r>
      </w:ins>
      <w:commentRangeEnd w:id="66"/>
      <w:r w:rsidR="00F73865">
        <w:rPr>
          <w:rStyle w:val="a4"/>
        </w:rPr>
        <w:commentReference w:id="66"/>
      </w:r>
      <w:r w:rsidR="001F2CA9">
        <w:t xml:space="preserve">. </w:t>
      </w:r>
      <w:del w:id="76" w:author="Chih-Lin Wei" w:date="2023-09-26T17:25:00Z">
        <w:r w:rsidR="00B66926" w:rsidDel="0083239E">
          <w:delText>On the other hand,</w:delText>
        </w:r>
      </w:del>
      <w:ins w:id="77" w:author="Chih-Lin Wei" w:date="2023-09-26T17:25:00Z">
        <w:r>
          <w:t>The total</w:t>
        </w:r>
      </w:ins>
      <w:r w:rsidR="00B66926">
        <w:t xml:space="preserve"> macrofauna abundance and biomass were log</w:t>
      </w:r>
      <w:r w:rsidR="00B66926" w:rsidRPr="0083239E">
        <w:rPr>
          <w:vertAlign w:val="subscript"/>
        </w:rPr>
        <w:t>10</w:t>
      </w:r>
      <w:r w:rsidR="00B66926">
        <w:t xml:space="preserve"> transformed</w:t>
      </w:r>
      <w:ins w:id="78" w:author="Chih-Lin Wei" w:date="2023-09-26T17:26:00Z">
        <w:r>
          <w:t xml:space="preserve"> before </w:t>
        </w:r>
      </w:ins>
      <w:ins w:id="79" w:author="Chih-Lin Wei" w:date="2023-09-28T14:50:00Z">
        <w:r w:rsidR="00707B60">
          <w:t>univariate</w:t>
        </w:r>
      </w:ins>
      <w:ins w:id="80" w:author="Chih-Lin Wei" w:date="2023-09-26T17:27:00Z">
        <w:r>
          <w:t xml:space="preserve"> analyses</w:t>
        </w:r>
      </w:ins>
      <w:del w:id="81" w:author="Chih-Lin Wei" w:date="2023-09-26T17:26:00Z">
        <w:r w:rsidR="00B66926" w:rsidDel="0083239E">
          <w:delText xml:space="preserve">, while </w:delText>
        </w:r>
        <w:r w:rsidR="00014B2B" w:rsidDel="0083239E">
          <w:delText>TOU</w:delText>
        </w:r>
        <w:r w:rsidR="00B66926" w:rsidDel="0083239E">
          <w:delText xml:space="preserve"> were not., while scatterplots were drawn to show spatiotemporal variations between stations</w:delText>
        </w:r>
      </w:del>
      <w:r w:rsidR="00B66926">
        <w:t>.</w:t>
      </w:r>
    </w:p>
    <w:p w14:paraId="1F6287DD" w14:textId="3603D293" w:rsidR="0083239E" w:rsidRPr="0083239E" w:rsidRDefault="0083239E" w:rsidP="0083239E">
      <w:r>
        <w:t>We divided explanatory variables into (</w:t>
      </w:r>
      <w:r>
        <w:rPr>
          <w:rFonts w:hint="eastAsia"/>
        </w:rPr>
        <w:t>1</w:t>
      </w:r>
      <w:r>
        <w:t xml:space="preserve">) spatiotemporal factors, including sampling time, water depth, and distance to river month, and (2) environmental variables of sediment geochemistry and </w:t>
      </w:r>
      <w:proofErr w:type="spellStart"/>
      <w:r>
        <w:t>bottomwater</w:t>
      </w:r>
      <w:proofErr w:type="spellEnd"/>
      <w:r>
        <w:t xml:space="preserve"> hydrography. </w:t>
      </w:r>
      <w:r>
        <w:rPr>
          <w:rFonts w:hint="eastAsia"/>
        </w:rPr>
        <w:t>T</w:t>
      </w:r>
      <w:r>
        <w:t>he distance to the Gaoping River mouth (DR</w:t>
      </w:r>
      <w:r>
        <w:rPr>
          <w:rFonts w:hint="eastAsia"/>
        </w:rPr>
        <w:t>M</w:t>
      </w:r>
      <w:r>
        <w:t xml:space="preserve">) was calculated using </w:t>
      </w:r>
      <w:r w:rsidR="00707B60">
        <w:t xml:space="preserve">the </w:t>
      </w:r>
      <w:r w:rsidRPr="00A874E5">
        <w:t>World Geodetic System 1984</w:t>
      </w:r>
      <w:r>
        <w:t>. The coordinate of the river mouth was set at 120.42</w:t>
      </w:r>
      <w:r>
        <w:rPr>
          <w:rFonts w:cstheme="minorHAnsi"/>
        </w:rPr>
        <w:t>⁰</w:t>
      </w:r>
      <w:r>
        <w:t>E and 22.47</w:t>
      </w:r>
      <w:r>
        <w:rPr>
          <w:rFonts w:cstheme="minorHAnsi"/>
        </w:rPr>
        <w:t>⁰</w:t>
      </w:r>
      <w:r>
        <w:t>N (</w:t>
      </w:r>
      <w:r w:rsidRPr="00A874E5">
        <w:rPr>
          <w:color w:val="FF0000"/>
        </w:rPr>
        <w:t>figure 1</w:t>
      </w:r>
      <w:r>
        <w:t>)</w:t>
      </w:r>
      <w:proofErr w:type="gramStart"/>
      <w:r>
        <w:rPr>
          <w:rFonts w:hint="eastAsia"/>
        </w:rPr>
        <w:t>.</w:t>
      </w:r>
      <w:r w:rsidR="000C68EE">
        <w:t xml:space="preserve"> </w:t>
      </w:r>
      <w:commentRangeStart w:id="82"/>
      <w:proofErr w:type="gramEnd"/>
      <w:r w:rsidR="000C68EE">
        <w:t>Environmental variables were subject to Dunn’s test seasonal variations across the Gaoping Continental Shelf (supp. Table).</w:t>
      </w:r>
      <w:r>
        <w:t xml:space="preserve"> </w:t>
      </w:r>
      <w:commentRangeEnd w:id="82"/>
      <w:r w:rsidR="000C68EE">
        <w:rPr>
          <w:rStyle w:val="a4"/>
        </w:rPr>
        <w:commentReference w:id="82"/>
      </w:r>
      <w:commentRangeStart w:id="83"/>
      <w:r>
        <w:rPr>
          <w:rFonts w:hint="eastAsia"/>
        </w:rPr>
        <w:t>Hi</w:t>
      </w:r>
      <w:r>
        <w:t xml:space="preserve">ghly correlated environmental variables (|r| &gt; 0.7, Pearson correlation) were screened by ecological reasoning </w:t>
      </w:r>
      <w:commentRangeEnd w:id="83"/>
      <w:r w:rsidR="000C68EE">
        <w:rPr>
          <w:rStyle w:val="a4"/>
        </w:rPr>
        <w:commentReference w:id="83"/>
      </w:r>
      <w:r>
        <w:fldChar w:fldCharType="begin"/>
      </w:r>
      <w:r>
        <w:instrText xml:space="preserve"> ADDIN ZOTERO_ITEM CSL_CITATION {"citationID":"qmhcJw77","properties":{"formattedCitation":"(Dormann et al., 2013)","plainCitation":"(Dormann et al., 2013)","noteIndex":0},"citationItems":[{"id":1929,"uris":["http://zotero.org/users/6403124/items/EDDHKDXG"],"itemData":{"id":1929,"type":"article-journal","abstract":"Collinearity refers to the non independence of predictor variables, usually in a regression-type analysis. It is a common feature of any descriptive ecological data set and can be a problem for parameter estimation because it inflates the variance of regression parameters and hence potentially leads to the wrong identification of relevant predictors in a statistical model. Collinearity is a severe problem when a model is trained on data from one region or time, and predicted to another with a different or unknown structure of collinearity. To demonstrate the reach of the problem of collinearity in ecology, we show how relationships among predictors differ between biomes, change over spatial scales and through time. Across disciplines, different approaches to addressing collinearity problems have been developed, ranging from clustering of predictors, threshold-based pre-selection, through latent variable methods, to shrinkage and regularisation. Using simulated data with five predictor-response relationships of increasing complexity and eight levels of collinearity we compared ways to address collinearity with standard multiple regression and machine-learning approaches. We assessed the performance of each approach by testing its impact on prediction to new data. In the extreme, we tested whether the methods were able to identify the true underlying relationship in a training dataset with strong collinearity by evaluating its performance on a test dataset without any collinearity. We found that methods specifically designed for collinearity, such as latent variable methods and tree based models, did not outperform the traditional GLM and threshold-based pre-selection. Our results highlight the value of GLM in combination with penalised methods (particularly ridge) and threshold-based pre-selection when omitted variables are considered in the final interpretation. However, all approaches tested yielded degraded predictions under change in collinearity structure and the ‘folk lore’-thresholds of correlation coefficients between predictor variables of |r| &gt;0.7 was an appropriate indicator for when collinearity begins to severely distort model estimation and subsequent prediction. The use of ecological understanding of the system in pre-analysis variable selection and the choice of the least sensitive statistical approaches reduce the problems of collinearity, but cannot ultimately solve them.","container-title":"Ecography","DOI":"10.1111/j.1600-0587.2012.07348.x","ISSN":"1600-0587","issue":"1","language":"en","note":"_eprint: https://onlinelibrary.wiley.com/doi/pdf/10.1111/j.1600-0587.2012.07348.x","page":"27-46","source":"Wiley Online Library","title":"Collinearity: a review of methods to deal with it and a simulation study evaluating their performance","title-short":"Collinearity","volume":"36","author":[{"family":"Dormann","given":"Carsten F."},{"family":"Elith","given":"Jane"},{"family":"Bacher","given":"Sven"},{"family":"Buchmann","given":"Carsten"},{"family":"Carl","given":"Gudrun"},{"family":"Carré","given":"Gabriel"},{"family":"Marquéz","given":"Jaime R. García"},{"family":"Gruber","given":"Bernd"},{"family":"Lafourcade","given":"Bruno"},{"family":"Leitão","given":"Pedro J."},{"family":"Münkemüller","given":"Tamara"},{"family":"McClean","given":"Colin"},{"family":"Osborne","given":"Patrick E."},{"family":"Reineking","given":"Björn"},{"family":"Schröder","given":"Boris"},{"family":"Skidmore","given":"Andrew K."},{"family":"Zurell","given":"Damaris"},{"family":"Lautenbach","given":"Sven"}],"issued":{"date-parts":[["2013"]]}}}],"schema":"https://github.com/citation-style-language/schema/raw/master/csl-citation.json"} </w:instrText>
      </w:r>
      <w:r>
        <w:fldChar w:fldCharType="separate"/>
      </w:r>
      <w:r w:rsidRPr="0017616C">
        <w:rPr>
          <w:rFonts w:ascii="Calibri" w:hAnsi="Calibri" w:cs="Calibri"/>
        </w:rPr>
        <w:t>(</w:t>
      </w:r>
      <w:proofErr w:type="spellStart"/>
      <w:r w:rsidRPr="0017616C">
        <w:rPr>
          <w:rFonts w:ascii="Calibri" w:hAnsi="Calibri" w:cs="Calibri"/>
        </w:rPr>
        <w:t>Dormann</w:t>
      </w:r>
      <w:proofErr w:type="spellEnd"/>
      <w:r w:rsidRPr="0017616C">
        <w:rPr>
          <w:rFonts w:ascii="Calibri" w:hAnsi="Calibri" w:cs="Calibri"/>
        </w:rPr>
        <w:t xml:space="preserve"> et al., 2013)</w:t>
      </w:r>
      <w:r>
        <w:fldChar w:fldCharType="end"/>
      </w:r>
      <w:r>
        <w:t>.</w:t>
      </w:r>
      <w:r w:rsidR="00AB5C55">
        <w:rPr>
          <w:rFonts w:hint="eastAsia"/>
        </w:rPr>
        <w:t xml:space="preserve"> </w:t>
      </w:r>
      <w:r w:rsidR="00AB5C55">
        <w:t xml:space="preserve">For example, coastal hypoxia </w:t>
      </w:r>
      <w:r w:rsidR="00AB5C55" w:rsidRPr="00AB5C55">
        <w:t xml:space="preserve">(&lt;63 </w:t>
      </w:r>
      <w:proofErr w:type="spellStart"/>
      <w:r w:rsidR="00AB5C55" w:rsidRPr="00AB5C55">
        <w:t>μM</w:t>
      </w:r>
      <w:proofErr w:type="spellEnd"/>
      <w:r w:rsidR="00AB5C55" w:rsidRPr="00AB5C55">
        <w:t xml:space="preserve">) </w:t>
      </w:r>
      <w:r w:rsidR="00AB5C55">
        <w:t xml:space="preserve">alters benthic </w:t>
      </w:r>
      <w:proofErr w:type="spellStart"/>
      <w:r w:rsidR="00AB5C55">
        <w:t>benthic</w:t>
      </w:r>
      <w:proofErr w:type="spellEnd"/>
      <w:r w:rsidR="00AB5C55">
        <w:t xml:space="preserve"> community </w:t>
      </w:r>
      <w:proofErr w:type="spellStart"/>
      <w:r w:rsidR="00AB5C55">
        <w:t>stucture</w:t>
      </w:r>
      <w:proofErr w:type="spellEnd"/>
      <w:r w:rsidR="00AB5C55">
        <w:t xml:space="preserve"> and function </w:t>
      </w:r>
      <w:r w:rsidR="00AB5C55">
        <w:fldChar w:fldCharType="begin"/>
      </w:r>
      <w:r w:rsidR="00AB5C55">
        <w:instrText xml:space="preserve"> ADDIN ZOTERO_ITEM CSL_CITATION {"citationID":"Xz016xUt","properties":{"formattedCitation":"(Middelburg and Levin, 2009)","plainCitation":"(Middelburg and Levin, 2009)","noteIndex":0},"citationItems":[{"id":1234,"uris":["http://zotero.org/users/6403124/items/NVX5NXDF"],"itemData":{"id":1234,"type":"article-journal","abstract":"&lt;p&gt;&lt;strong class=\"journal-contentHeaderColor\"&gt;Abstract.&lt;/strong&gt; The intensity, duration and frequency of coastal hypoxia (oxygen concentration &amp;lt;63 μM) are increasing due to human alteration of coastal ecosystems and changes in oceanographic conditions due to global warming. Here we provide a concise review of the consequences of coastal hypoxia for sediment biogeochemistry. Changes in bottom-water oxygen levels have consequences for early diagenetic pathways (more anaerobic at expense of aerobic pathways), the efficiency of re-oxidation of reduced metabolites and the nature, direction and magnitude of sediment-water exchange fluxes. Hypoxia may also lead to more organic matter accumulation and burial and the organic matter eventually buried is also of higher quality, i.e. less degraded. Bottom-water oxygen levels also affect the organisms involved in organic matter processing with the contribution of metazoans decreasing as oxygen levels drop. Hypoxia has a significant effect on benthic animals with the consequences that ecosystem functions related to macrofauna such as bio-irrigation and bioturbation are significantly affected by hypoxia as well. Since many microbes and microbial-mediated biogeochemical processes depend on animal-induced transport processes (e.g. re-oxidation of particulate reduced sulphur and denitrification), there are indirect hypoxia effects on biogeochemistry via the benthos. Severe long-lasting hypoxia and anoxia may result in the accumulation of reduced compounds in sediments and elimination of macrobenthic communities with the consequences that biogeochemical properties during trajectories of decreasing and increasing oxygen may be different (hysteresis) with consequences for coastal ecosystem dynamics.&lt;/p&gt;","container-title":"Biogeosciences","DOI":"10.5194/bg-6-1273-2009","ISSN":"1726-4170","issue":"7","language":"English","note":"publisher: Copernicus GmbH","page":"1273-1293","source":"bg.copernicus.org","title":"Coastal hypoxia and sediment biogeochemistry","volume":"6","author":[{"family":"Middelburg","given":"J. J."},{"family":"Levin","given":"L. A."}],"issued":{"date-parts":[["2009",7,28]]}}}],"schema":"https://github.com/citation-style-language/schema/raw/master/csl-citation.json"} </w:instrText>
      </w:r>
      <w:r w:rsidR="00AB5C55">
        <w:fldChar w:fldCharType="separate"/>
      </w:r>
      <w:r w:rsidR="00AB5C55" w:rsidRPr="00A30BC8">
        <w:rPr>
          <w:rFonts w:ascii="Calibri" w:hAnsi="Calibri" w:cs="Calibri"/>
        </w:rPr>
        <w:t>(Middelburg and Levin, 2009)</w:t>
      </w:r>
      <w:r w:rsidR="00AB5C55">
        <w:fldChar w:fldCharType="end"/>
      </w:r>
      <w:r w:rsidR="00AB5C55">
        <w:t>. Since all stations in this study were well-oxygenated (Fig. 2), the dissolved oxygen was excluded from analyses</w:t>
      </w:r>
      <w:r>
        <w:t xml:space="preserve">. Strong correlations were present between salinity, light transmission, and temperature (|r| &gt; 0.7). </w:t>
      </w:r>
      <w:r w:rsidR="00AB5C55">
        <w:t>Among them, t</w:t>
      </w:r>
      <w:r>
        <w:t xml:space="preserve">emperature (Temp) was </w:t>
      </w:r>
      <w:r>
        <w:rPr>
          <w:rFonts w:hint="eastAsia"/>
        </w:rPr>
        <w:t>s</w:t>
      </w:r>
      <w:r>
        <w:t xml:space="preserve">elected due to its overall control </w:t>
      </w:r>
      <w:r w:rsidR="00AB5C55">
        <w:t>on biological processes</w:t>
      </w:r>
      <w:r>
        <w:t xml:space="preserve"> </w:t>
      </w:r>
      <w:r>
        <w:fldChar w:fldCharType="begin"/>
      </w:r>
      <w:r>
        <w:instrText xml:space="preserve"> ADDIN ZOTERO_ITEM CSL_CITATION {"citationID":"QmOstAyR","properties":{"formattedCitation":"(Brown et al., 2004)","plainCitation":"(Brown et al., 2004)","noteIndex":0},"citationItems":[{"id":241,"uris":["http://zotero.org/users/6403124/items/PUAR4F5B"],"itemData":{"id":241,"type":"article-journal","abstract":"Metabolism provides a basis for using ﬁrst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dynamics.","container-title":"Ecology","DOI":"10.1890/03-9000","ISSN":"0012-9658","issue":"7","journalAbbreviation":"Ecology","language":"en","page":"1771-1789","source":"DOI.org (Crossref)","title":"Toward a metabolic theory of ecology","volume":"85","author":[{"family":"Brown","given":"James H."},{"family":"Gillooly","given":"James F."},{"family":"Allen","given":"Andrew P."},{"family":"Savage","given":"Van M."},{"family":"West","given":"Geoffrey B."}],"issued":{"date-parts":[["2004",7]]}}}],"schema":"https://github.com/citation-style-language/schema/raw/master/csl-citation.json"} </w:instrText>
      </w:r>
      <w:r>
        <w:fldChar w:fldCharType="separate"/>
      </w:r>
      <w:r w:rsidRPr="005C4000">
        <w:rPr>
          <w:rFonts w:ascii="Calibri" w:hAnsi="Calibri" w:cs="Calibri"/>
        </w:rPr>
        <w:t>(Brown et al., 2004)</w:t>
      </w:r>
      <w:r>
        <w:fldChar w:fldCharType="end"/>
      </w:r>
      <w:r>
        <w:t>. Clay, silt, sand fractions, and D50 were highly correlated (|r| &gt; 0.7), and thus D50 was selected as the sole indicator of sediment granulometry. Porosity and TN were highly correlated (r &gt; 0.7)</w:t>
      </w:r>
      <w:r w:rsidR="00AB5C55">
        <w:t>; however,</w:t>
      </w:r>
      <w:r>
        <w:t xml:space="preserve"> TN was excluded since other geochemical indicators, such as CN ratio and </w:t>
      </w:r>
      <w:proofErr w:type="spellStart"/>
      <w:r>
        <w:t>Chla</w:t>
      </w:r>
      <w:proofErr w:type="spellEnd"/>
      <w:r>
        <w:t xml:space="preserve">, also indicate organic matter quality </w:t>
      </w:r>
      <w:r>
        <w:fldChar w:fldCharType="begin"/>
      </w:r>
      <w:r>
        <w:instrText xml:space="preserve"> ADDIN ZOTERO_ITEM CSL_CITATION {"citationID":"GY4wbspG","properties":{"formattedCitation":"(Campany\\uc0\\u224{}-Llovet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fldChar w:fldCharType="separate"/>
      </w:r>
      <w:r w:rsidRPr="001B4B43">
        <w:rPr>
          <w:rFonts w:ascii="Calibri" w:hAnsi="Calibri" w:cs="Calibri"/>
          <w:szCs w:val="24"/>
        </w:rPr>
        <w:t>(Campanyà-Llovet et al., 2017)</w:t>
      </w:r>
      <w:r>
        <w:fldChar w:fldCharType="end"/>
      </w:r>
      <w:r>
        <w:rPr>
          <w:rFonts w:hint="eastAsia"/>
        </w:rPr>
        <w:t>.</w:t>
      </w:r>
      <w:r>
        <w:t xml:space="preserve"> </w:t>
      </w:r>
      <w:r>
        <w:rPr>
          <w:rFonts w:cstheme="minorHAnsi"/>
        </w:rPr>
        <w:t>δ</w:t>
      </w:r>
      <w:r w:rsidRPr="005C4000">
        <w:rPr>
          <w:rFonts w:cstheme="minorHAnsi"/>
          <w:vertAlign w:val="superscript"/>
        </w:rPr>
        <w:t>13</w:t>
      </w:r>
      <w:r>
        <w:rPr>
          <w:rFonts w:hint="eastAsia"/>
        </w:rPr>
        <w:t>C</w:t>
      </w:r>
      <w:r>
        <w:t xml:space="preserve"> and </w:t>
      </w:r>
      <w:proofErr w:type="spellStart"/>
      <w:r>
        <w:t>Chla</w:t>
      </w:r>
      <w:proofErr w:type="spellEnd"/>
      <w:r>
        <w:t xml:space="preserve"> </w:t>
      </w:r>
      <w:r>
        <w:lastRenderedPageBreak/>
        <w:t xml:space="preserve">were negatively correlated (r = </w:t>
      </w:r>
      <w:r>
        <w:rPr>
          <w:rFonts w:hint="eastAsia"/>
        </w:rPr>
        <w:t>-</w:t>
      </w:r>
      <w:r>
        <w:t xml:space="preserve">0.76). </w:t>
      </w:r>
      <w:r w:rsidR="00AB5C55">
        <w:t xml:space="preserve">Nevertheless, </w:t>
      </w:r>
      <w:proofErr w:type="spellStart"/>
      <w:r>
        <w:t>Chla</w:t>
      </w:r>
      <w:proofErr w:type="spellEnd"/>
      <w:r>
        <w:t xml:space="preserve"> was included since </w:t>
      </w:r>
      <w:r>
        <w:rPr>
          <w:rFonts w:cstheme="minorHAnsi"/>
        </w:rPr>
        <w:t>δ</w:t>
      </w:r>
      <w:r w:rsidRPr="005C4000">
        <w:rPr>
          <w:rFonts w:cstheme="minorHAnsi"/>
          <w:vertAlign w:val="superscript"/>
        </w:rPr>
        <w:t>13</w:t>
      </w:r>
      <w:r>
        <w:rPr>
          <w:rFonts w:hint="eastAsia"/>
        </w:rPr>
        <w:t>C</w:t>
      </w:r>
      <w:r>
        <w:t xml:space="preserve"> signatures </w:t>
      </w:r>
      <w:r>
        <w:rPr>
          <w:rFonts w:hint="eastAsia"/>
        </w:rPr>
        <w:t>m</w:t>
      </w:r>
      <w:r>
        <w:t xml:space="preserve">ay be confounded by marine autochthonous carbon, modern terrestrial carbon, and petrogenic carbon in the present study area </w:t>
      </w:r>
      <w:r>
        <w:fldChar w:fldCharType="begin"/>
      </w:r>
      <w:r>
        <w:instrText xml:space="preserve"> ADDIN ZOTERO_ITEM CSL_CITATION {"citationID":"hLSu6BZo","properties":{"formattedCitation":"(Carter et al., 2012; Kao et al., 2006)","plainCitation":"(Carter et al., 2012; Kao et al., 2006)","noteIndex":0},"citationItems":[{"id":10180,"uris":["http://zotero.org/users/6403124/items/9VJNGBDM"],"itemData":{"id":10180,"type":"article-journal","abstract":"Subsea fiber-optic telecommunication cables can break under fast sediment flows that travel 100s of kilometers through the deep ocean in response to earthquakes and submarine landslides. Similar flows are inferred to form from major river floods whose sediment-laden waters plunge and travel along the seabed. However, the complex initiation of flood-related flows and their hazard potential have not been observed until now. Here we use cable fault data from the Gaoping Canyon/Manila Trench off Taiwan to show that a major river flood, formed during Typhoon Morakot (2009), generated two, long run-out, destructive sediment flows; one during peak flood and the other 3 days later. The latter flow was more damaging with speeds and run-out similar to that of landslide-triggered turbidity currents formed in the same catchment. If the second flow was due to remobilized canyon sediment, it occurred during low earthquake (&gt;Mw 2.0) activity, suggesting other triggering mechanisms.","container-title":"Geophysical Research Letters","DOI":"10.1029/2012GL051172","ISSN":"1944-8007","issue":"12","language":"en","note":"_eprint: https://onlinelibrary.wiley.com/doi/pdf/10.1029/2012GL051172","source":"Wiley Online Library","title":"Near-synchronous and delayed initiation of long run-out submarine sediment flows from a record-breaking river flood, offshore Taiwan","URL":"https://onlinelibrary.wiley.com/doi/abs/10.1029/2012GL051172","volume":"39","author":[{"family":"Carter","given":"L."},{"family":"Milliman","given":"J. D."},{"family":"Talling","given":"P. J."},{"family":"Gavey","given":"R."},{"family":"Wynn","given":"R. B."}],"accessed":{"date-parts":[["2023",4,14]]},"issued":{"date-parts":[["2012"]]}}},{"id":1086,"uris":["http://zotero.org/users/6403124/items/Q27UTJS4"],"itemData":{"id":1086,"type":"article-journal","container-title":"Continental Shelf Research","DOI":"10.1016/j.csr.2006.07.030","ISSN":"02784343","issue":"20","journalAbbreviation":"Continental Shelf Research","language":"en","page":"2520-2537","source":"DOI.org (Crossref)","title":"Efficient trapping of organic carbon in sediments on the continental margin with high fluvial sediment input off southwestern Taiwan","volume":"26","author":[{"family":"Kao","given":"Shuh-Ji"},{"family":"Shiah","given":"Fuh-Kwo"},{"family":"Wang","given":"Chung-Ho"},{"family":"Liu","given":"Kon-Kee"}],"issued":{"date-parts":[["2006",12]]}}}],"schema":"https://github.com/citation-style-language/schema/raw/master/csl-citation.json"} </w:instrText>
      </w:r>
      <w:r>
        <w:fldChar w:fldCharType="separate"/>
      </w:r>
      <w:r w:rsidRPr="0052687C">
        <w:rPr>
          <w:rFonts w:ascii="Calibri" w:hAnsi="Calibri" w:cs="Calibri"/>
        </w:rPr>
        <w:t>(Carter et al., 2012; Kao et al., 2006</w:t>
      </w:r>
      <w:r>
        <w:rPr>
          <w:rFonts w:ascii="Calibri" w:hAnsi="Calibri" w:cs="Calibri"/>
        </w:rPr>
        <w:t>, also see discussion</w:t>
      </w:r>
      <w:r w:rsidRPr="0052687C">
        <w:rPr>
          <w:rFonts w:ascii="Calibri" w:hAnsi="Calibri" w:cs="Calibri"/>
        </w:rPr>
        <w:t>)</w:t>
      </w:r>
      <w:r>
        <w:fldChar w:fldCharType="end"/>
      </w:r>
      <w:r>
        <w:t>. The resulting variable</w:t>
      </w:r>
      <w:r w:rsidRPr="0083239E">
        <w:t xml:space="preserve">s, </w:t>
      </w:r>
      <w:r w:rsidRPr="0083239E">
        <w:rPr>
          <w:rFonts w:hint="eastAsia"/>
        </w:rPr>
        <w:t>T</w:t>
      </w:r>
      <w:r w:rsidRPr="0083239E">
        <w:t xml:space="preserve">emp, </w:t>
      </w:r>
      <w:proofErr w:type="spellStart"/>
      <w:r w:rsidRPr="0083239E">
        <w:t>Fluo</w:t>
      </w:r>
      <w:proofErr w:type="spellEnd"/>
      <w:r w:rsidRPr="0083239E">
        <w:t xml:space="preserve">, Por, D50, TOC, CN, and </w:t>
      </w:r>
      <w:proofErr w:type="spellStart"/>
      <w:r w:rsidRPr="0083239E">
        <w:t>Chla</w:t>
      </w:r>
      <w:proofErr w:type="spellEnd"/>
      <w:r w:rsidRPr="0083239E">
        <w:t xml:space="preserve"> were</w:t>
      </w:r>
      <w:r>
        <w:t xml:space="preserve"> centered and scaled to unit variance. Principal component analysis (PCA) was used to visualize the environmental variation among sampling sites.</w:t>
      </w:r>
    </w:p>
    <w:p w14:paraId="14AC0F34" w14:textId="6CEBEBAD" w:rsidR="00B66926" w:rsidRDefault="0083239E" w:rsidP="0017616C">
      <w:proofErr w:type="spellStart"/>
      <w:r>
        <w:t>Spatialtemporal</w:t>
      </w:r>
      <w:proofErr w:type="spellEnd"/>
      <w:r>
        <w:t xml:space="preserve"> variables, including water </w:t>
      </w:r>
      <w:r w:rsidR="00E3642C">
        <w:t xml:space="preserve">depth, </w:t>
      </w:r>
      <w:r w:rsidR="008B1472">
        <w:t>DRM</w:t>
      </w:r>
      <w:r w:rsidR="00E3642C">
        <w:t xml:space="preserve">, and </w:t>
      </w:r>
      <w:r w:rsidR="00391A46">
        <w:t>sampling time</w:t>
      </w:r>
      <w:r>
        <w:t>,</w:t>
      </w:r>
      <w:r w:rsidR="00B66926">
        <w:t xml:space="preserve"> </w:t>
      </w:r>
      <w:r w:rsidR="00E3642C">
        <w:t xml:space="preserve">were </w:t>
      </w:r>
      <w:r>
        <w:t>used to model</w:t>
      </w:r>
      <w:r w:rsidR="00E3642C">
        <w:t xml:space="preserve"> m</w:t>
      </w:r>
      <w:r w:rsidR="008C166F">
        <w:t>acrofauna</w:t>
      </w:r>
      <w:r w:rsidR="00E3642C">
        <w:t xml:space="preserve"> </w:t>
      </w:r>
      <w:r>
        <w:t xml:space="preserve">(1) </w:t>
      </w:r>
      <w:r w:rsidR="00E3642C">
        <w:t>composition</w:t>
      </w:r>
      <w:r w:rsidR="008C166F">
        <w:t xml:space="preserve">, </w:t>
      </w:r>
      <w:r w:rsidR="00E3642C">
        <w:t>(</w:t>
      </w:r>
      <w:r>
        <w:t>2</w:t>
      </w:r>
      <w:r w:rsidR="00E3642C">
        <w:t xml:space="preserve">) </w:t>
      </w:r>
      <w:r>
        <w:t xml:space="preserve">total </w:t>
      </w:r>
      <w:r w:rsidR="008C166F">
        <w:t xml:space="preserve">abundance, </w:t>
      </w:r>
      <w:r w:rsidR="00E3642C">
        <w:t>(</w:t>
      </w:r>
      <w:r>
        <w:t>3</w:t>
      </w:r>
      <w:r w:rsidR="00E3642C">
        <w:t xml:space="preserve">) </w:t>
      </w:r>
      <w:r>
        <w:t xml:space="preserve">total </w:t>
      </w:r>
      <w:r w:rsidR="008C166F">
        <w:t xml:space="preserve">biomass, and </w:t>
      </w:r>
      <w:r w:rsidR="00E3642C">
        <w:t>(</w:t>
      </w:r>
      <w:r>
        <w:t>4</w:t>
      </w:r>
      <w:r w:rsidR="00E3642C">
        <w:t xml:space="preserve">) </w:t>
      </w:r>
      <w:r w:rsidR="00391A46">
        <w:t xml:space="preserve">sediment </w:t>
      </w:r>
      <w:r>
        <w:t>total oxygen utilization (</w:t>
      </w:r>
      <w:r w:rsidR="000447C5">
        <w:t>TOU</w:t>
      </w:r>
      <w:r>
        <w:t>)</w:t>
      </w:r>
      <w:r w:rsidR="00030ED6">
        <w:t>.</w:t>
      </w:r>
      <w:r w:rsidR="00DF40C4">
        <w:t xml:space="preserve"> We used </w:t>
      </w:r>
      <w:r w:rsidR="00785A15">
        <w:t xml:space="preserve"> </w:t>
      </w:r>
      <w:r w:rsidR="00DF40C4">
        <w:t xml:space="preserve">PERMANOVA with 9999 permutations </w:t>
      </w:r>
      <w:r w:rsidR="00DF40C4">
        <w:rPr>
          <w:rFonts w:hint="eastAsia"/>
        </w:rPr>
        <w:t>o</w:t>
      </w:r>
      <w:r w:rsidR="00DF40C4">
        <w:t>n m</w:t>
      </w:r>
      <w:r w:rsidR="0067743C">
        <w:t>acrofauna</w:t>
      </w:r>
      <w:r w:rsidR="00A6732E">
        <w:t xml:space="preserve"> </w:t>
      </w:r>
      <w:r w:rsidR="00FE5EDA">
        <w:t>composition</w:t>
      </w:r>
      <w:r w:rsidR="0067743C">
        <w:t>s</w:t>
      </w:r>
      <w:r w:rsidR="00FE5EDA">
        <w:t xml:space="preserve"> </w:t>
      </w:r>
      <w:r w:rsidR="00B66926">
        <w:fldChar w:fldCharType="begin"/>
      </w:r>
      <w:r w:rsidR="00B66926">
        <w:instrText xml:space="preserve"> ADDIN ZOTERO_ITEM CSL_CITATION {"citationID":"dCmXFwc6","properties":{"formattedCitation":"(Anderson, 2017)","plainCitation":"(Anderson, 2017)","noteIndex":0},"citationItems":[{"id":1073,"uris":["http://zotero.org/users/6403124/items/AS7XL7CK"],"itemData":{"id":1073,"type":"chapter","abstract":"Permutational multivariate analysis of variance (PERMANOVA) is a geometric partitioning of variation across a multivariate data cloud, defined explicitly in the space of a chosen dissimilarity measure, in response to one or more factors in an analysis of variance design. Statistical inferences are made in a distribution-free setting using permutational algorithms. The PERMANOVA framework is readily extended to accommodate random effects, hierarchical models, mixed models, quantitative covariates, repeated measures, unbalanced and/or asymmetrical designs, and, most recently, heterogeneous dispersions among groups. Plots to accompany PERMANOVA models include ordinations of either fitted or residualized distance matrices, including multivariate analogues to main effects and interaction plots, to visualize results.","container-title":"Wiley StatsRef: Statistics Reference Online","ISBN":"978-1-118-44511-2","language":"en","note":"_eprint: https://onlinelibrary.wiley.com/doi/pdf/10.1002/9781118445112.stat07841\nDOI: 10.1002/9781118445112.stat07841","page":"1-15","publisher":"American Cancer Society","source":"Wiley Online Library","title":"Permutational Multivariate Analysis of Variance (PERMANOVA)","URL":"https://onlinelibrary.wiley.com/doi/abs/10.1002/9781118445112.stat07841","author":[{"family":"Anderson","given":"Marti J."}],"accessed":{"date-parts":[["2021",9,22]]},"issued":{"date-parts":[["2017"]]}}}],"schema":"https://github.com/citation-style-language/schema/raw/master/csl-citation.json"} </w:instrText>
      </w:r>
      <w:r w:rsidR="00B66926">
        <w:fldChar w:fldCharType="separate"/>
      </w:r>
      <w:r w:rsidR="00B66926" w:rsidRPr="00B66926">
        <w:rPr>
          <w:rFonts w:ascii="Calibri" w:hAnsi="Calibri" w:cs="Calibri"/>
        </w:rPr>
        <w:t>(Anderson, 2017)</w:t>
      </w:r>
      <w:r w:rsidR="00B66926">
        <w:fldChar w:fldCharType="end"/>
      </w:r>
      <w:r w:rsidR="00AB5C55">
        <w:t xml:space="preserve"> and</w:t>
      </w:r>
      <w:r w:rsidR="0067743C">
        <w:t xml:space="preserve"> </w:t>
      </w:r>
      <w:r w:rsidR="00DF40C4">
        <w:t>fit</w:t>
      </w:r>
      <w:r w:rsidR="00391A46">
        <w:t>t</w:t>
      </w:r>
      <w:r w:rsidR="00AB5C55">
        <w:t>ed</w:t>
      </w:r>
      <w:r w:rsidR="00DF40C4">
        <w:t xml:space="preserve"> simple linear regression</w:t>
      </w:r>
      <w:r w:rsidR="00530514">
        <w:t>s</w:t>
      </w:r>
      <w:r w:rsidR="00DF40C4">
        <w:t xml:space="preserve"> on </w:t>
      </w:r>
      <w:r w:rsidR="0067743C">
        <w:t xml:space="preserve">macrofauna </w:t>
      </w:r>
      <w:r w:rsidR="00391A46">
        <w:t xml:space="preserve">total </w:t>
      </w:r>
      <w:r w:rsidR="0067743C">
        <w:t xml:space="preserve">abundance, biomass, and </w:t>
      </w:r>
      <w:r w:rsidR="00B32EEB">
        <w:t>TOU</w:t>
      </w:r>
      <w:r w:rsidR="0067743C">
        <w:t xml:space="preserve"> under </w:t>
      </w:r>
      <w:r w:rsidR="00FE5EDA">
        <w:t>multi</w:t>
      </w:r>
      <w:r w:rsidR="00391A46">
        <w:t>-</w:t>
      </w:r>
      <w:r w:rsidR="00FE5EDA">
        <w:t>model inference</w:t>
      </w:r>
      <w:r w:rsidR="00B66926">
        <w:t>.</w:t>
      </w:r>
      <w:r w:rsidR="009B0A91" w:rsidRPr="009B0A91">
        <w:t xml:space="preserve"> </w:t>
      </w:r>
      <w:r w:rsidR="00391A46">
        <w:t>T</w:t>
      </w:r>
      <w:r w:rsidR="009B0A91" w:rsidRPr="009B0A91">
        <w:t>he multi</w:t>
      </w:r>
      <w:r w:rsidR="00391A46">
        <w:t>-</w:t>
      </w:r>
      <w:r w:rsidR="009B0A91" w:rsidRPr="009B0A91">
        <w:t>model framework</w:t>
      </w:r>
      <w:r w:rsidR="001E4CBB" w:rsidRPr="001E4CBB">
        <w:t xml:space="preserve"> </w:t>
      </w:r>
      <w:r w:rsidR="001E4CBB" w:rsidRPr="009B0A91">
        <w:t>us</w:t>
      </w:r>
      <w:r w:rsidR="001E4CBB">
        <w:t>es</w:t>
      </w:r>
      <w:r w:rsidR="001E4CBB" w:rsidRPr="009B0A91">
        <w:t xml:space="preserve"> information theor</w:t>
      </w:r>
      <w:r w:rsidR="00391A46">
        <w:t>y</w:t>
      </w:r>
      <w:r w:rsidR="000B09CB">
        <w:t xml:space="preserve"> to</w:t>
      </w:r>
      <w:r w:rsidR="009B0A91" w:rsidRPr="009B0A91">
        <w:t xml:space="preserve"> </w:t>
      </w:r>
      <w:r w:rsidR="000B09CB">
        <w:t xml:space="preserve">account </w:t>
      </w:r>
      <w:r w:rsidR="00391A46">
        <w:t xml:space="preserve">for </w:t>
      </w:r>
      <w:r w:rsidR="009B0A91" w:rsidRPr="009B0A91">
        <w:t>uncertainty</w:t>
      </w:r>
      <w:r w:rsidR="000B09CB">
        <w:t xml:space="preserve"> across several models</w:t>
      </w:r>
      <w:r w:rsidR="00FF6FE2">
        <w:t>, identifies competing models,</w:t>
      </w:r>
      <w:r w:rsidR="000B09CB">
        <w:t xml:space="preserve"> </w:t>
      </w:r>
      <w:r w:rsidR="009B0A91" w:rsidRPr="009B0A91">
        <w:t xml:space="preserve">and </w:t>
      </w:r>
      <w:r w:rsidR="00FF6FE2">
        <w:t xml:space="preserve">then </w:t>
      </w:r>
      <w:r w:rsidR="009B0A91" w:rsidRPr="009B0A91">
        <w:t xml:space="preserve">draws inferences </w:t>
      </w:r>
      <w:r w:rsidR="00391A46">
        <w:t>to avoid</w:t>
      </w:r>
      <w:r w:rsidR="00391A46" w:rsidRPr="00391A46">
        <w:t xml:space="preserve"> arbitrarily selecting a single model for inference</w:t>
      </w:r>
      <w:r w:rsidR="00391A46" w:rsidRPr="00391A46" w:rsidDel="00391A46">
        <w:t xml:space="preserve"> </w:t>
      </w:r>
      <w:r w:rsidR="000B09CB">
        <w:t xml:space="preserve"> </w:t>
      </w:r>
      <w:r w:rsidR="000B09CB">
        <w:fldChar w:fldCharType="begin"/>
      </w:r>
      <w:r w:rsidR="000B09CB">
        <w:instrText xml:space="preserve"> ADDIN ZOTERO_ITEM CSL_CITATION {"citationID":"PyzvS9i9","properties":{"formattedCitation":"(Burnham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0B09CB">
        <w:fldChar w:fldCharType="separate"/>
      </w:r>
      <w:r w:rsidR="000B09CB" w:rsidRPr="000B09CB">
        <w:rPr>
          <w:rFonts w:ascii="Calibri" w:hAnsi="Calibri" w:cs="Calibri"/>
        </w:rPr>
        <w:t>(Burnham and Anderson, 2002)</w:t>
      </w:r>
      <w:r w:rsidR="000B09CB">
        <w:fldChar w:fldCharType="end"/>
      </w:r>
      <w:r w:rsidR="009B0A91" w:rsidRPr="009B0A91">
        <w:t>.</w:t>
      </w:r>
      <w:r w:rsidR="009B0A91">
        <w:t xml:space="preserve"> </w:t>
      </w:r>
      <w:r w:rsidR="00AB5C55">
        <w:t>In short, w</w:t>
      </w:r>
      <w:r w:rsidR="00FE5EDA">
        <w:t>e sought all possible combinations of the explanatory variables</w:t>
      </w:r>
      <w:r w:rsidR="004E6DD1">
        <w:t xml:space="preserve">. Then, we reported an </w:t>
      </w:r>
      <w:r w:rsidR="00391A46">
        <w:t>average</w:t>
      </w:r>
      <w:r w:rsidR="004E6DD1">
        <w:t xml:space="preserve"> model</w:t>
      </w:r>
      <w:r w:rsidR="00391A46">
        <w:t xml:space="preserve"> </w:t>
      </w:r>
      <w:r w:rsidR="00391A46">
        <w:fldChar w:fldCharType="begin"/>
      </w:r>
      <w:r w:rsidR="00391A46">
        <w:instrText xml:space="preserve"> ADDIN ZOTERO_ITEM CSL_CITATION {"citationID":"RTwFrmjV","properties":{"formattedCitation":"(Burnham and Anderson, 2002)","plainCitation":"(Burnham and Anderson, 2002)","noteIndex":0},"citationItems":[{"id":1921,"uris":["http://zotero.org/users/6403124/items/ND9JE3H8"],"itemData":{"id":1921,"type":"book","edition":"2","ISBN":"978-0-387-22456-5","language":"EN","number-of-pages":"488","publisher":"Springer, New York, NY","title":"Model selection and multimodel inference: a practical information-theorectic approach","URL":"https://doi.org/10.1007/b97636","author":[{"family":"Burnham","given":"Kenneth P."},{"family":"Anderson","given":"David R."}],"issued":{"date-parts":[["2002"]]}}}],"schema":"https://github.com/citation-style-language/schema/raw/master/csl-citation.json"} </w:instrText>
      </w:r>
      <w:r w:rsidR="00391A46">
        <w:fldChar w:fldCharType="separate"/>
      </w:r>
      <w:r w:rsidR="00391A46" w:rsidRPr="007D191B">
        <w:rPr>
          <w:rFonts w:ascii="Calibri" w:hAnsi="Calibri" w:cs="Calibri"/>
        </w:rPr>
        <w:t>(Burnham and Anderson, 2002)</w:t>
      </w:r>
      <w:r w:rsidR="00391A46">
        <w:fldChar w:fldCharType="end"/>
      </w:r>
      <w:r w:rsidR="00391A46">
        <w:t xml:space="preserve"> from</w:t>
      </w:r>
      <w:r w:rsidR="00DA6271">
        <w:t xml:space="preserve"> an un-nested top model set </w:t>
      </w:r>
      <w:r w:rsidR="00FE5EDA">
        <w:t>with</w:t>
      </w:r>
      <w:r w:rsidR="004E6DD1">
        <w:t xml:space="preserve">out a notable decrease in </w:t>
      </w:r>
      <w:proofErr w:type="spellStart"/>
      <w:r w:rsidR="004E6DD1" w:rsidRPr="004E6DD1">
        <w:t>Akain</w:t>
      </w:r>
      <w:proofErr w:type="spellEnd"/>
      <w:r w:rsidR="004E6DD1" w:rsidRPr="004E6DD1">
        <w:t xml:space="preserve"> Information Criteria for small sample size</w:t>
      </w:r>
      <w:r w:rsidR="00FE5EDA">
        <w:t xml:space="preserve"> </w:t>
      </w:r>
      <w:r w:rsidR="004E6DD1">
        <w:t>(</w:t>
      </w:r>
      <w:proofErr w:type="spellStart"/>
      <w:r w:rsidR="009043AB">
        <w:rPr>
          <w:rFonts w:cstheme="minorHAnsi"/>
        </w:rPr>
        <w:t>Δ</w:t>
      </w:r>
      <w:r w:rsidR="00FE5EDA">
        <w:t>AICc</w:t>
      </w:r>
      <w:proofErr w:type="spellEnd"/>
      <w:r w:rsidR="00FE5EDA">
        <w:t xml:space="preserve"> </w:t>
      </w:r>
      <w:r w:rsidR="009043AB">
        <w:t>&lt;</w:t>
      </w:r>
      <w:r w:rsidR="00FE5EDA">
        <w:t xml:space="preserve"> 6</w:t>
      </w:r>
      <w:r w:rsidR="004E6DD1">
        <w:t>)</w:t>
      </w:r>
      <w:r w:rsidR="00FE5EDA">
        <w:t xml:space="preserve"> </w:t>
      </w:r>
      <w:r w:rsidR="00FE5EDA">
        <w:fldChar w:fldCharType="begin"/>
      </w:r>
      <w:r w:rsidR="00FE5EDA">
        <w:instrText xml:space="preserve"> ADDIN ZOTERO_ITEM CSL_CITATION {"citationID":"Hh30ZAxH","properties":{"formattedCitation":"(Richards, 2008, 2005)","plainCitation":"(Richards, 2008, 2005)","noteIndex":0},"citationItems":[{"id":11349,"uris":["http://zotero.org/users/6403124/items/97AI2NKU"],"itemData":{"id":11349,"type":"article-journal","abstract":"1 The ability to identify key ecological processes is important when solving applied problems. Increasingly, ecologists are adopting Akaike's information criterion (AIC) as a metric to help them assess and select among multiple process-based ecological models. Surprisingly, however, it is still unclear how best to incorporate AIC into the selection process in order to address the trade-off between maximizing the probability of retaining the most parsimonious model while minimizing the number of models retained. 2 Ecological count data are often observed to be overdispersed with respect to best-fitting models. Overdispersion is problematic when performing an AIC analysis, as it can result in selection of overly complex models which can lead to poor ecological inference. This paper describes and illustrates two approaches that deal effectively with overdispersion. The first approach involves modelling the causes of overdispersion implicitly using compound probability distributions. The second approach ignores the causes of overdispersion and uses quasi-AIC (QAIC) as a metric for model parsimony. 3 Simulations and a novel method that identifies the most parsimonious model are used to demonstrate the utility of the two overdispersion approaches within the context of two ecological examples. The first example addresses binomial data obtained from a study of fish survival (as related to habitat structure) and the second example addresses Poisson data obtained from a study of flower visitation by nectarivores. 4 Applying either overdispersion approach reduces the chance of selecting overly complex models, and both approaches result in very similar ecological inference. In addition, inference can be made more reliable by incorporating model nesting into the selection process (i.e. identifying which models are special cases of others), as it reduces the number of models selected without significantly reducing the probability of retaining the most parsimonious models. 5 Synthesis and applications. When data are overdispersed, inference can be improved by either modelling the causes of overdispersion or applying QAIC as a metric for model parsimony. Inference can also be improved by adopting a model filtering procedure based on how models are nested. The general simulation approach presented in this paper for identifying the most parsimonious model, as defined by information theory, should help to improve our understanding of the reliability of model selection when using AIC, and help the development of better selection rules.","container-title":"Journal of Applied Ecology","DOI":"10.1111/j.1365-2664.2007.01377.x","ISSN":"1365-2664","issue":"1","language":"en","note":"_eprint: https://onlinelibrary.wiley.com/doi/pdf/10.1111/j.1365-2664.2007.01377.x","page":"218-227","source":"Wiley Online Library","title":"Dealing with overdispersed count data in applied ecology","volume":"45","author":[{"family":"Richards","given":"Shane A."}],"issued":{"date-parts":[["2008"]]}}},{"id":11457,"uris":["http://zotero.org/users/6403124/items/VGZJTAMM"],"itemData":{"id":11457,"type":"article-journal","abstract":"Ecologists are increasingly applying model selection to their data analyses, primarily to compare regression models. Model selection can also be used to compare mechanistic models derived from ecological theory, thereby providing a formal framework for testing the theory. The Akaike Information Criterion (AIC) is the most commonly adopted criterion used to compare models; however, its performance in general is not very well known. The best model according to AIC has the smallest expected Kullback-Leibler (K-L) distance, which is an information-theoretic measure of the difference between a model and the truth. I review the theory behind AIC and demonstrate how it can be used to test ecological theory by considering two example studies of foraging, motivated by simple foraging theory. I present plausible truths for the two studies, and models that can be fit to the foraging data. K-L distances are calculated for simulated studies, which provide an appropriate test of AIC. Results support the use of a commonly adopted rule of thumb for selecting models based on AIC differences. However, AICc, a corrected version of AIC commonly used to reduce model selection bias, showed no clear improvement, and model averaging, a technique to reduce model prediction bias, gave mixed results.","container-title":"Ecology","DOI":"10.1890/05-0074","ISSN":"1939-9170","issue":"10","language":"en","note":"_eprint: https://esajournals.onlinelibrary.wiley.com/doi/pdf/10.1890/05-0074","page":"2805-2814","source":"Wiley Online Library","title":"Testing Ecological Theory Using the Information-Theoretic Approach: Examples and Cautionary Results","title-short":"Testing Ecological Theory Using the Information-Theoretic Approach","volume":"86","author":[{"family":"Richards","given":"Shane A."}],"issued":{"date-parts":[["2005"]]}}}],"schema":"https://github.com/citation-style-language/schema/raw/master/csl-citation.json"} </w:instrText>
      </w:r>
      <w:r w:rsidR="00FE5EDA">
        <w:fldChar w:fldCharType="separate"/>
      </w:r>
      <w:r w:rsidR="00FE5EDA" w:rsidRPr="00FE5EDA">
        <w:rPr>
          <w:rFonts w:ascii="Calibri" w:hAnsi="Calibri" w:cs="Calibri"/>
        </w:rPr>
        <w:t>(Richards, 2008, 2005)</w:t>
      </w:r>
      <w:r w:rsidR="00FE5EDA">
        <w:fldChar w:fldCharType="end"/>
      </w:r>
      <w:r w:rsidR="00FE5EDA">
        <w:t xml:space="preserve">. </w:t>
      </w:r>
    </w:p>
    <w:p w14:paraId="35D514B3" w14:textId="021B00A2" w:rsidR="00FE5EDA" w:rsidRDefault="0048039B" w:rsidP="0017616C">
      <w:pPr>
        <w:rPr>
          <w:ins w:id="84" w:author="Chih-Lin Wei" w:date="2023-09-26T17:27:00Z"/>
        </w:rPr>
      </w:pPr>
      <w:r>
        <w:rPr>
          <w:rFonts w:hint="eastAsia"/>
        </w:rPr>
        <w:t>E</w:t>
      </w:r>
      <w:r w:rsidR="00FE5EDA">
        <w:t>nvironmental</w:t>
      </w:r>
      <w:r w:rsidR="00B66926">
        <w:rPr>
          <w:rFonts w:hint="eastAsia"/>
        </w:rPr>
        <w:t xml:space="preserve"> v</w:t>
      </w:r>
      <w:r w:rsidR="00B66926">
        <w:t xml:space="preserve">ariables were fitted </w:t>
      </w:r>
      <w:r w:rsidR="00AB5C55">
        <w:t>to</w:t>
      </w:r>
      <w:r w:rsidR="00B66926">
        <w:t xml:space="preserve"> </w:t>
      </w:r>
      <w:r w:rsidR="00FE5EDA">
        <w:t xml:space="preserve">macrofauna </w:t>
      </w:r>
      <w:r w:rsidR="007A21DD">
        <w:t>composition</w:t>
      </w:r>
      <w:r w:rsidR="00FE5EDA">
        <w:t xml:space="preserve">, </w:t>
      </w:r>
      <w:r w:rsidR="00AB5C55">
        <w:t xml:space="preserve">total </w:t>
      </w:r>
      <w:r w:rsidR="00FE5EDA">
        <w:t xml:space="preserve">abundance, </w:t>
      </w:r>
      <w:r w:rsidR="00AB5C55">
        <w:t xml:space="preserve">total </w:t>
      </w:r>
      <w:r w:rsidR="00FE5EDA">
        <w:t xml:space="preserve">biomass, and </w:t>
      </w:r>
      <w:r w:rsidR="00B32EEB">
        <w:t>TOU</w:t>
      </w:r>
      <w:r w:rsidR="00FE5EDA">
        <w:t xml:space="preserve"> </w:t>
      </w:r>
      <w:r w:rsidR="00B66926">
        <w:t xml:space="preserve">to </w:t>
      </w:r>
      <w:r>
        <w:rPr>
          <w:rFonts w:hint="eastAsia"/>
        </w:rPr>
        <w:t>i</w:t>
      </w:r>
      <w:r>
        <w:t>dentif</w:t>
      </w:r>
      <w:r w:rsidR="00B66926">
        <w:t>y</w:t>
      </w:r>
      <w:r>
        <w:t xml:space="preserve"> </w:t>
      </w:r>
      <w:r w:rsidR="00B66926">
        <w:t>potential drivers</w:t>
      </w:r>
      <w:r w:rsidR="00FE5EDA">
        <w:t>.</w:t>
      </w:r>
      <w:r w:rsidR="007A21DD">
        <w:t xml:space="preserve"> Redundancy analysis (RDA) with</w:t>
      </w:r>
      <w:commentRangeStart w:id="85"/>
      <w:commentRangeStart w:id="86"/>
      <w:r w:rsidR="007A21DD">
        <w:t xml:space="preserve"> </w:t>
      </w:r>
      <w:del w:id="87" w:author="Chih-Lin Wei" w:date="2023-09-28T15:31:00Z">
        <w:r w:rsidR="007A21DD" w:rsidDel="00E46980">
          <w:delText>p-value-based</w:delText>
        </w:r>
      </w:del>
      <w:commentRangeEnd w:id="85"/>
      <w:r w:rsidR="00E46980">
        <w:rPr>
          <w:rStyle w:val="a4"/>
        </w:rPr>
        <w:commentReference w:id="85"/>
      </w:r>
      <w:commentRangeEnd w:id="86"/>
      <w:r w:rsidR="00556187">
        <w:rPr>
          <w:rStyle w:val="a4"/>
        </w:rPr>
        <w:commentReference w:id="86"/>
      </w:r>
      <w:del w:id="88" w:author="Chih-Lin Wei" w:date="2023-09-28T15:31:00Z">
        <w:r w:rsidR="007A21DD" w:rsidDel="00E46980">
          <w:delText xml:space="preserve"> </w:delText>
        </w:r>
      </w:del>
      <w:r w:rsidR="007A21DD">
        <w:t xml:space="preserve">backward selection </w:t>
      </w:r>
      <w:del w:id="89" w:author="Chih-Lin Wei" w:date="2023-09-28T15:31:00Z">
        <w:r w:rsidR="007A21DD" w:rsidDel="00E46980">
          <w:delText xml:space="preserve">were </w:delText>
        </w:r>
      </w:del>
      <w:ins w:id="90" w:author="Chih-Lin Wei" w:date="2023-09-28T15:31:00Z">
        <w:r w:rsidR="00E46980">
          <w:t xml:space="preserve">was </w:t>
        </w:r>
      </w:ins>
      <w:r w:rsidR="007A21DD">
        <w:t>used to retain environmental variables best</w:t>
      </w:r>
      <w:r w:rsidR="00E46980">
        <w:t>-</w:t>
      </w:r>
      <w:r w:rsidR="007A21DD">
        <w:t xml:space="preserve">described </w:t>
      </w:r>
      <w:r w:rsidR="00E46980">
        <w:t xml:space="preserve">macrofauna </w:t>
      </w:r>
      <w:r w:rsidR="007A21DD">
        <w:t>compositi</w:t>
      </w:r>
      <w:bookmarkStart w:id="91" w:name="_GoBack"/>
      <w:bookmarkEnd w:id="91"/>
      <w:r w:rsidR="007A21DD">
        <w:t>on</w:t>
      </w:r>
      <w:del w:id="92" w:author="Chih-Lin Wei" w:date="2023-09-28T15:32:00Z">
        <w:r w:rsidR="007A21DD" w:rsidDel="00E46980">
          <w:delText>al data</w:delText>
        </w:r>
      </w:del>
      <w:r w:rsidR="000E1DAD">
        <w:t>.</w:t>
      </w:r>
      <w:r w:rsidR="000E1DAD">
        <w:rPr>
          <w:rFonts w:hint="eastAsia"/>
        </w:rPr>
        <w:t xml:space="preserve"> </w:t>
      </w:r>
      <w:del w:id="93" w:author="Chih-Lin Wei" w:date="2023-09-28T15:36:00Z">
        <w:r w:rsidR="000E1DAD" w:rsidDel="00E46980">
          <w:delText xml:space="preserve">Only </w:delText>
        </w:r>
      </w:del>
      <w:ins w:id="94" w:author="Chih-Lin Wei" w:date="2023-09-28T15:36:00Z">
        <w:r w:rsidR="00E46980">
          <w:t xml:space="preserve">The </w:t>
        </w:r>
      </w:ins>
      <w:r w:rsidR="000E1DAD">
        <w:t xml:space="preserve">taxa with </w:t>
      </w:r>
      <w:ins w:id="95" w:author="Chih-Lin Wei" w:date="2023-10-04T19:01:00Z">
        <w:r w:rsidR="00396F46">
          <w:t xml:space="preserve">the </w:t>
        </w:r>
      </w:ins>
      <w:ins w:id="96" w:author="Chih-Lin Wei" w:date="2023-10-04T17:13:00Z">
        <w:r w:rsidR="003F79C7">
          <w:t>highest loading on</w:t>
        </w:r>
      </w:ins>
      <w:del w:id="97" w:author="Chih-Lin Wei" w:date="2023-10-04T17:13:00Z">
        <w:r w:rsidR="000E1DAD" w:rsidDel="003F79C7">
          <w:delText>40% of their variation explained by</w:delText>
        </w:r>
      </w:del>
      <w:r w:rsidR="000E1DAD">
        <w:t xml:space="preserve"> the first two RDA axes</w:t>
      </w:r>
      <w:ins w:id="98" w:author="Chih-Lin Wei" w:date="2023-10-04T17:13:00Z">
        <w:r w:rsidR="003F79C7">
          <w:t xml:space="preserve"> (</w:t>
        </w:r>
        <m:oMath>
          <m:rad>
            <m:radPr>
              <m:degHide m:val="1"/>
              <m:ctrlPr>
                <w:rPr>
                  <w:rFonts w:ascii="Cambria Math" w:hAnsi="Cambria Math"/>
                </w:rPr>
              </m:ctrlPr>
            </m:radPr>
            <m:deg/>
            <m:e>
              <m:r>
                <m:rPr>
                  <m:sty m:val="p"/>
                </m:rPr>
                <w:rPr>
                  <w:rFonts w:ascii="Cambria Math" w:hAnsi="Cambria Math"/>
                </w:rPr>
                <m:t>sum of square loading</m:t>
              </m:r>
            </m:e>
          </m:rad>
          <m:r>
            <w:rPr>
              <w:rFonts w:ascii="Cambria Math" w:hAnsi="Cambria Math"/>
            </w:rPr>
            <m:t xml:space="preserve"> </m:t>
          </m:r>
        </m:oMath>
        <w:r w:rsidR="003F79C7">
          <w:t>&gt; 0.4)</w:t>
        </w:r>
      </w:ins>
      <w:r w:rsidR="000E1DAD">
        <w:t xml:space="preserve"> were shown</w:t>
      </w:r>
      <w:ins w:id="99" w:author="Chih-Lin Wei" w:date="2023-10-04T15:41:00Z">
        <w:r w:rsidR="0035249A">
          <w:t xml:space="preserve"> as vectors on the RDA plot</w:t>
        </w:r>
      </w:ins>
      <w:r w:rsidR="000E1DAD">
        <w:t>.</w:t>
      </w:r>
      <w:r w:rsidR="00014B2B">
        <w:t xml:space="preserve"> </w:t>
      </w:r>
      <w:r w:rsidR="00C77C08">
        <w:rPr>
          <w:rFonts w:hint="eastAsia"/>
        </w:rPr>
        <w:t>M</w:t>
      </w:r>
      <w:r w:rsidR="007A21DD">
        <w:t xml:space="preserve">acrofauna </w:t>
      </w:r>
      <w:ins w:id="100" w:author="Chih-Lin Wei" w:date="2023-09-28T15:37:00Z">
        <w:r w:rsidR="00E46980">
          <w:lastRenderedPageBreak/>
          <w:t xml:space="preserve">total </w:t>
        </w:r>
      </w:ins>
      <w:r w:rsidR="007A21DD">
        <w:t xml:space="preserve">abundance, </w:t>
      </w:r>
      <w:ins w:id="101" w:author="Chih-Lin Wei" w:date="2023-09-28T15:38:00Z">
        <w:r w:rsidR="00E46980">
          <w:t xml:space="preserve">total </w:t>
        </w:r>
      </w:ins>
      <w:r w:rsidR="007A21DD">
        <w:t xml:space="preserve">biomass, and </w:t>
      </w:r>
      <w:r w:rsidR="00260380">
        <w:t>TO</w:t>
      </w:r>
      <w:r w:rsidR="00C77C08">
        <w:rPr>
          <w:rFonts w:hint="eastAsia"/>
        </w:rPr>
        <w:t>U</w:t>
      </w:r>
      <w:del w:id="102" w:author="Chih-Lin Wei" w:date="2023-09-28T15:38:00Z">
        <w:r w:rsidR="00C77C08" w:rsidDel="00E46980">
          <w:delText>, similar to what we described above,</w:delText>
        </w:r>
      </w:del>
      <w:r w:rsidR="00C77C08">
        <w:t xml:space="preserve"> </w:t>
      </w:r>
      <w:r w:rsidR="007A21DD">
        <w:t xml:space="preserve">were </w:t>
      </w:r>
      <w:del w:id="103" w:author="Chih-Lin Wei" w:date="2023-09-28T15:38:00Z">
        <w:r w:rsidR="007A21DD" w:rsidDel="00E46980">
          <w:delText>also fitted with</w:delText>
        </w:r>
      </w:del>
      <w:ins w:id="104" w:author="Chih-Lin Wei" w:date="2023-09-28T15:38:00Z">
        <w:r w:rsidR="00E46980">
          <w:t>model</w:t>
        </w:r>
      </w:ins>
      <w:ins w:id="105" w:author="Chih-Lin Wei" w:date="2023-09-28T15:39:00Z">
        <w:r w:rsidR="00E46980">
          <w:t>ed by</w:t>
        </w:r>
      </w:ins>
      <w:r w:rsidR="007A21DD">
        <w:t xml:space="preserve"> environmental variables with simple linear regression under a multi</w:t>
      </w:r>
      <w:ins w:id="106" w:author="Chih-Lin Wei" w:date="2023-09-28T15:39:00Z">
        <w:r w:rsidR="00E46980">
          <w:t>-</w:t>
        </w:r>
      </w:ins>
      <w:r w:rsidR="007A21DD">
        <w:t>model framework.</w:t>
      </w:r>
    </w:p>
    <w:p w14:paraId="38043A3E" w14:textId="2DD13144" w:rsidR="0083239E" w:rsidRPr="0083239E" w:rsidRDefault="0083239E" w:rsidP="0083239E">
      <w:ins w:id="107" w:author="Chih-Lin Wei" w:date="2023-09-26T17:27:00Z">
        <w:r>
          <w:t xml:space="preserve">All data analyses were conducted using R version 4.0.3 </w:t>
        </w:r>
        <w:r>
          <w:fldChar w:fldCharType="begin"/>
        </w:r>
        <w:r>
          <w:instrText xml:space="preserve"> ADDIN ZOTERO_ITEM CSL_CITATION {"citationID":"WHnnrj1k","properties":{"formattedCitation":"(R Core Team, 2020)","plainCitation":"(R Core Team, 2020)","noteIndex":0},"citationItems":[{"id":1390,"uris":["http://zotero.org/users/6403124/items/BRTUU83S"],"itemData":{"id":1390,"type":"software","event-place":"Vienna, Austria","publisher":"R Foundation for Statistical Computing","publisher-place":"Vienna, Austria","title":"R: A Language and Environment for Statistical Computing","URL":"https://www.R-project.org/","author":[{"family":"R Core Team","given":""}],"issued":{"date-parts":[["2020"]]}}}],"schema":"https://github.com/citation-style-language/schema/raw/master/csl-citation.json"} </w:instrText>
        </w:r>
        <w:r>
          <w:fldChar w:fldCharType="separate"/>
        </w:r>
        <w:r w:rsidRPr="0017616C">
          <w:rPr>
            <w:rFonts w:ascii="Calibri" w:hAnsi="Calibri" w:cs="Calibri"/>
          </w:rPr>
          <w:t>(R Core Team, 2020)</w:t>
        </w:r>
        <w:r>
          <w:fldChar w:fldCharType="end"/>
        </w:r>
        <w:r>
          <w:t xml:space="preserve"> with additional statistical packages </w:t>
        </w:r>
        <w:r w:rsidRPr="0017616C">
          <w:rPr>
            <w:i/>
          </w:rPr>
          <w:t>vegan</w:t>
        </w:r>
        <w:r>
          <w:t xml:space="preserve"> </w:t>
        </w:r>
        <w:r>
          <w:fldChar w:fldCharType="begin"/>
        </w:r>
        <w:r>
          <w:instrText xml:space="preserve"> ADDIN ZOTERO_ITEM CSL_CITATION {"citationID":"3IXYOvMe","properties":{"formattedCitation":"(Oksanen et al., 2021)","plainCitation":"(Oksanen et al., 2021)","noteIndex":0},"citationItems":[{"id":1391,"uris":["http://zotero.org/users/6403124/items/FIFD9NT9"],"itemData":{"id":1391,"type":"software","title":"vegan: Community Ecology Package","URL":"https://github.com/vegandevs/vegan","version":"R package version 2.6-0","author":[{"family":"Oksanen","given":"Jari"},{"literal":"F. Guillaume Blanchet"},{"literal":"Michael Friendly"},{"literal":"Roeland Kindt"},{"literal":"Pierre Legendre"},{"literal":"Dan McGlinn"},{"literal":"Peter R. Minchin"},{"literal":"R. B. O'Hara"},{"literal":"Gavin L. Simpson"},{"literal":"Peter Solymos"},{"literal":"M. Henry H. Stevens"},{"literal":"Eduard Szoecs"},{"literal":"Helene Wagner"}],"issued":{"date-parts":[["2021"]]}}}],"schema":"https://github.com/citation-style-language/schema/raw/master/csl-citation.json"} </w:instrText>
        </w:r>
        <w:r>
          <w:fldChar w:fldCharType="separate"/>
        </w:r>
        <w:r w:rsidRPr="0017616C">
          <w:rPr>
            <w:rFonts w:ascii="Calibri" w:hAnsi="Calibri" w:cs="Calibri"/>
          </w:rPr>
          <w:t>(Oksanen et al., 2021)</w:t>
        </w:r>
        <w:r>
          <w:fldChar w:fldCharType="end"/>
        </w:r>
        <w:r>
          <w:t xml:space="preserve">, </w:t>
        </w:r>
        <w:proofErr w:type="spellStart"/>
        <w:r w:rsidRPr="0017616C">
          <w:rPr>
            <w:i/>
          </w:rPr>
          <w:t>MuMIn</w:t>
        </w:r>
        <w:proofErr w:type="spellEnd"/>
        <w:r>
          <w:t xml:space="preserve"> </w:t>
        </w:r>
        <w:r>
          <w:fldChar w:fldCharType="begin"/>
        </w:r>
        <w:r>
          <w:instrText xml:space="preserve"> ADDIN ZOTERO_ITEM CSL_CITATION {"citationID":"gGP0YlBK","properties":{"formattedCitation":"(Barto\\uc0\\u324{}, 2022)","plainCitation":"(Bartoń, 2022)","noteIndex":0},"citationItems":[{"id":1928,"uris":["http://zotero.org/users/6403124/items/VFXILAJU"],"itemData":{"id":1928,"type":"software","title":"MuMIn: Multi-Model Inference","URL":"url = https://CRAN.R-project.org/package=MuMIn","version":"R package version 1.46.0","author":[{"family":"Bartoń","given":"Kamil"}],"issued":{"date-parts":[["2022"]]}}}],"schema":"https://github.com/citation-style-language/schema/raw/master/csl-citation.json"} </w:instrText>
        </w:r>
        <w:r>
          <w:fldChar w:fldCharType="separate"/>
        </w:r>
        <w:r w:rsidRPr="0017616C">
          <w:rPr>
            <w:rFonts w:ascii="Calibri" w:hAnsi="Calibri" w:cs="Calibri"/>
            <w:szCs w:val="24"/>
          </w:rPr>
          <w:t>(Bartoń, 2022)</w:t>
        </w:r>
        <w:r>
          <w:fldChar w:fldCharType="end"/>
        </w:r>
        <w:r>
          <w:t xml:space="preserve">. Packages </w:t>
        </w:r>
        <w:proofErr w:type="spellStart"/>
        <w:r w:rsidRPr="0017616C">
          <w:rPr>
            <w:i/>
          </w:rPr>
          <w:t>dplyr</w:t>
        </w:r>
        <w:proofErr w:type="spellEnd"/>
        <w:r>
          <w:t xml:space="preserve"> and </w:t>
        </w:r>
        <w:proofErr w:type="spellStart"/>
        <w:r w:rsidRPr="0017616C">
          <w:rPr>
            <w:i/>
          </w:rPr>
          <w:t>tidyr</w:t>
        </w:r>
        <w:proofErr w:type="spellEnd"/>
        <w:r>
          <w:t xml:space="preserve"> were used for data cleaning </w:t>
        </w:r>
        <w:r>
          <w:fldChar w:fldCharType="begin"/>
        </w:r>
        <w:r>
          <w:instrText xml:space="preserve"> ADDIN ZOTERO_ITEM CSL_CITATION {"citationID":"UsRHloUn","properties":{"formattedCitation":"(Wickham, 2021; Wickham et al., 2021)","plainCitation":"(Wickham, 2021; Wickham et al., 2021)","noteIndex":0},"citationItems":[{"id":10687,"uris":["http://zotero.org/users/6403124/items/XW9CFBFW"],"itemData":{"id":10687,"type":"software","title":"tidyr: Tidy Messy Data","URL":"https://CRAN.R-project.org/package=tidyr","version":"R package version 1.1.3","author":[{"family":"Wickham","given":"Hadley"}],"issued":{"date-parts":[["2021"]]}}},{"id":10688,"uris":["http://zotero.org/users/6403124/items/KQ2N6JJZ"],"itemData":{"id":10688,"type":"software","title":"dplyr: A Grammar of Data Manipulation","URL":"https://CRAN.R-project.org/package=dplyr","version":"R package version 1.0.7","author":[{"family":"Wickham","given":"Hadley"},{"family":"Francois","given":"Romain"},{"family":"Henry","given":"Lionel"},{"family":"Muller","given":"Kirill"}],"issued":{"date-parts":[["2021"]]}}}],"schema":"https://github.com/citation-style-language/schema/raw/master/csl-citation.json"} </w:instrText>
        </w:r>
        <w:r>
          <w:fldChar w:fldCharType="separate"/>
        </w:r>
        <w:r w:rsidRPr="0017616C">
          <w:rPr>
            <w:rFonts w:ascii="Calibri" w:hAnsi="Calibri" w:cs="Calibri"/>
          </w:rPr>
          <w:t>(Wickham, 2021; Wickham et al., 2021)</w:t>
        </w:r>
        <w:r>
          <w:fldChar w:fldCharType="end"/>
        </w:r>
        <w:r>
          <w:t xml:space="preserve">. Results were visualized with </w:t>
        </w:r>
        <w:r w:rsidRPr="0017616C">
          <w:rPr>
            <w:i/>
          </w:rPr>
          <w:t>ggplot2</w:t>
        </w:r>
        <w:r>
          <w:t xml:space="preserve"> and its extensions </w:t>
        </w:r>
        <w:r>
          <w:fldChar w:fldCharType="begin"/>
        </w:r>
        <w:r>
          <w:instrText xml:space="preserve"> ADDIN ZOTERO_ITEM CSL_CITATION {"citationID":"u2BSSxxy","properties":{"formattedCitation":"(Schloerke et al., 2021; Slowikowski, 2021; Wickham, 2016)","plainCitation":"(Schloerke et al., 2021; Slowikowski, 2021; Wickham, 2016)","noteIndex":0},"citationItems":[{"id":1395,"uris":["http://zotero.org/users/6403124/items/H2YSIWE4"],"itemData":{"id":1395,"type":"software","title":"GGally: Extension to 'ggplot2'","URL":"https://CRAN.R-project.org/package=GGally","version":"R package version 2.1.2","author":[{"family":"Schloerke","given":"Barret"},{"family":"Cook","given":"Di"},{"family":"Larmarange","given":"Joseph"},{"family":"Briatte","given":"Francois"},{"family":"Marbach","given":"Moritz"},{"family":"Thoen","given":"Edwin"},{"family":"Elberg","given":"Amos"},{"family":"Crowley","given":"Jason"}],"issued":{"date-parts":[["2021"]]}}},{"id":1394,"uris":["http://zotero.org/users/6403124/items/63NYWZP8"],"itemData":{"id":1394,"type":"software","title":"ggrepel: Automatically Position Non-Overlapping Text Labels with 'ggplot2'","URL":"https://CRAN.R-project.org/package=ggrepel","version":"R package version 0.9.1","author":[{"family":"Slowikowski","given":"Kamil"}],"issued":{"date-parts":[["2021"]]}}},{"id":1393,"uris":["http://zotero.org/users/6403124/items/SM5E6BWN"],"itemData":{"id":1393,"type":"software","ISBN":"978-3-319-24277-4","publisher":"Springer-Verlag New York","title":"ggplot2: elegant graphics for data analysis","URL":"https://ggplot2.tidyverse.org","author":[{"family":"Wickham","given":"Hadley"}],"issued":{"date-parts":[["2016"]]}}}],"schema":"https://github.com/citation-style-language/schema/raw/master/csl-citation.json"} </w:instrText>
        </w:r>
        <w:r>
          <w:fldChar w:fldCharType="separate"/>
        </w:r>
        <w:r w:rsidRPr="0017616C">
          <w:rPr>
            <w:rFonts w:ascii="Calibri" w:hAnsi="Calibri" w:cs="Calibri"/>
          </w:rPr>
          <w:t>(Schloerke et al., 2021; Slowikowski, 2021; Wickham, 2016)</w:t>
        </w:r>
        <w:r>
          <w:fldChar w:fldCharType="end"/>
        </w:r>
        <w:r>
          <w:t xml:space="preserve">. P values are reported following the language of evidence </w:t>
        </w:r>
        <w:r>
          <w:fldChar w:fldCharType="begin"/>
        </w:r>
        <w:r>
          <w:instrText xml:space="preserve"> ADDIN ZOTERO_ITEM CSL_CITATION {"citationID":"TohuenOP","properties":{"formattedCitation":"(Muff et al., 2022)","plainCitation":"(Muff et al., 2022)","noteIndex":0},"citationItems":[{"id":4988,"uris":["http://zotero.org/users/6403124/items/8LMRM7J3"],"itemData":{"id":4988,"type":"article-journal","abstract":"Despite much criticism, black-or-white null-hypothesis significance testing with an arbitrary P-value cutoff still is the standard way to report scientific findings. One obstacle to progress is likely a lack of knowledge about suitable alternatives. Here, we suggest language of evidence that allows for a more nuanced approach to communicate scientific findings as a simple and intuitive alternative to statistical significance testing. We provide examples for rewriting results sections in research papers accordingly. Language of evidence has previously been suggested in medical statistics, and it is consistent with reporting approaches of international research networks, like the Intergovernmental Panel on Climate Change, for example. Instead of re-inventing the wheel, ecology and evolution might benefit from adopting some of the ‘good practices’ that exist in other fields.","container-title":"Trends in Ecology &amp; Evolution","DOI":"10.1016/j.tree.2021.10.009","ISSN":"0169-5347","issue":"3","journalAbbreviation":"Trends in Ecology &amp; Evolution","language":"en","page":"203-210","source":"ScienceDirect","title":"Rewriting results sections in the language of evidence","volume":"37","author":[{"family":"Muff","given":"Stefanie"},{"family":"Nilsen","given":"Erlend B."},{"family":"O’Hara","given":"Robert B."},{"family":"Nater","given":"Chloé R."}],"issued":{"date-parts":[["2022",3,1]]}}}],"schema":"https://github.com/citation-style-language/schema/raw/master/csl-citation.json"} </w:instrText>
        </w:r>
        <w:r>
          <w:fldChar w:fldCharType="separate"/>
        </w:r>
        <w:r w:rsidRPr="007C714E">
          <w:rPr>
            <w:rFonts w:ascii="Calibri" w:hAnsi="Calibri" w:cs="Calibri"/>
          </w:rPr>
          <w:t>(Muff et al., 2022)</w:t>
        </w:r>
        <w:r>
          <w:fldChar w:fldCharType="end"/>
        </w:r>
        <w:r>
          <w:t xml:space="preserve">. For example, P values </w:t>
        </w:r>
        <w:r>
          <w:rPr>
            <w:rFonts w:cstheme="minorHAnsi"/>
          </w:rPr>
          <w:t>≥</w:t>
        </w:r>
        <w:r>
          <w:t xml:space="preserve"> 0.0001 and </w:t>
        </w:r>
        <w:r>
          <w:rPr>
            <w:rFonts w:cstheme="minorHAnsi"/>
          </w:rPr>
          <w:t>&lt;</w:t>
        </w:r>
        <w:r>
          <w:t xml:space="preserve"> 0.001 provide very strong evidence. P values </w:t>
        </w:r>
        <w:r>
          <w:rPr>
            <w:rFonts w:cstheme="minorHAnsi"/>
          </w:rPr>
          <w:t>≥</w:t>
        </w:r>
        <w:r>
          <w:t xml:space="preserve"> 0.001 and </w:t>
        </w:r>
        <w:r>
          <w:rPr>
            <w:rFonts w:cstheme="minorHAnsi"/>
          </w:rPr>
          <w:t>&lt;</w:t>
        </w:r>
        <w:r>
          <w:t xml:space="preserve"> 0.01 indicate strong evidence. P values </w:t>
        </w:r>
        <w:r>
          <w:rPr>
            <w:rFonts w:cstheme="minorHAnsi"/>
          </w:rPr>
          <w:t>≥</w:t>
        </w:r>
        <w:r>
          <w:t xml:space="preserve"> 0.01 and </w:t>
        </w:r>
        <w:r>
          <w:rPr>
            <w:rFonts w:cstheme="minorHAnsi"/>
          </w:rPr>
          <w:t>&lt;</w:t>
        </w:r>
        <w:r>
          <w:t xml:space="preserve"> 0.05, </w:t>
        </w:r>
        <w:r>
          <w:rPr>
            <w:rFonts w:cstheme="minorHAnsi"/>
          </w:rPr>
          <w:t>≥</w:t>
        </w:r>
        <w:r>
          <w:t xml:space="preserve"> 0.05 and </w:t>
        </w:r>
        <w:r>
          <w:rPr>
            <w:rFonts w:cstheme="minorHAnsi"/>
          </w:rPr>
          <w:t>&lt;</w:t>
        </w:r>
        <w:r>
          <w:t xml:space="preserve"> 0.1, and </w:t>
        </w:r>
        <w:r>
          <w:rPr>
            <w:rFonts w:cstheme="minorHAnsi"/>
          </w:rPr>
          <w:t>≥</w:t>
        </w:r>
        <w:r>
          <w:t xml:space="preserve"> 0.1 and </w:t>
        </w:r>
        <w:r>
          <w:rPr>
            <w:rFonts w:cstheme="minorHAnsi"/>
          </w:rPr>
          <w:t>&lt;</w:t>
        </w:r>
        <w:r>
          <w:t xml:space="preserve"> </w:t>
        </w:r>
        <w:proofErr w:type="gramStart"/>
        <w:r>
          <w:t>1  suggest</w:t>
        </w:r>
        <w:proofErr w:type="gramEnd"/>
        <w:r>
          <w:t xml:space="preserve"> moderate, weak, and no evidence, respectively. </w:t>
        </w:r>
        <w:r>
          <w:rPr>
            <w:rFonts w:hint="eastAsia"/>
          </w:rPr>
          <w:t>Da</w:t>
        </w:r>
        <w:r>
          <w:t xml:space="preserve">ta and R code for reproducing the analyses are available at </w:t>
        </w:r>
        <w:r w:rsidRPr="0083239E">
          <w:t>https://github.com/chenyenting1998/GRSmacrofauna</w:t>
        </w:r>
        <w:r>
          <w:t>.</w:t>
        </w:r>
      </w:ins>
    </w:p>
    <w:p w14:paraId="1C089ABA" w14:textId="6161F823" w:rsidR="0037699D" w:rsidRDefault="0037699D" w:rsidP="00AD42AC">
      <w:pPr>
        <w:pStyle w:val="Title1"/>
      </w:pPr>
      <w:r>
        <w:t>Results</w:t>
      </w:r>
    </w:p>
    <w:p w14:paraId="0665AD0F" w14:textId="7B33A8A5" w:rsidR="004E22B6" w:rsidRDefault="004E22B6" w:rsidP="00577380">
      <w:pPr>
        <w:pStyle w:val="Title2"/>
      </w:pPr>
      <w:r w:rsidRPr="004E22B6">
        <w:t>Environmental condition</w:t>
      </w:r>
      <w:r w:rsidR="000A038A">
        <w:t xml:space="preserve"> and macrofauna </w:t>
      </w:r>
    </w:p>
    <w:p w14:paraId="4A96359E" w14:textId="45EBF9DB" w:rsidR="00677B2B" w:rsidRDefault="00677B2B" w:rsidP="00D96252">
      <w:r>
        <w:t xml:space="preserve">CTD profiles showed notable temporal variations </w:t>
      </w:r>
      <w:r w:rsidRPr="00677B2B">
        <w:rPr>
          <w:color w:val="FF0000"/>
        </w:rPr>
        <w:t>(figure 2)</w:t>
      </w:r>
      <w:r>
        <w:t>.</w:t>
      </w:r>
      <w:r w:rsidR="00A03DC6">
        <w:t xml:space="preserve"> Temperature, salinity, density, </w:t>
      </w:r>
      <w:ins w:id="108" w:author="Chih-Lin Wei" w:date="2023-09-28T15:42:00Z">
        <w:r w:rsidR="003258C5">
          <w:t xml:space="preserve">dissolved </w:t>
        </w:r>
      </w:ins>
      <w:r w:rsidR="00A03DC6">
        <w:t>oxygen, and fluorescence profiles</w:t>
      </w:r>
      <w:r w:rsidR="00C94F5E">
        <w:t xml:space="preserve"> in </w:t>
      </w:r>
      <w:del w:id="109" w:author="Chih-Lin Wei" w:date="2023-09-28T15:59:00Z">
        <w:r w:rsidR="00C94F5E" w:rsidDel="003258C5">
          <w:rPr>
            <w:rFonts w:hint="eastAsia"/>
          </w:rPr>
          <w:delText>OR1-1219</w:delText>
        </w:r>
      </w:del>
      <w:ins w:id="110" w:author="Chih-Lin Wei" w:date="2023-09-28T15:59:00Z">
        <w:r w:rsidR="003258C5">
          <w:rPr>
            <w:rFonts w:hint="eastAsia"/>
          </w:rPr>
          <w:t>Ma</w:t>
        </w:r>
        <w:r w:rsidR="003258C5">
          <w:t>rch</w:t>
        </w:r>
      </w:ins>
      <w:r w:rsidR="00A03DC6">
        <w:t xml:space="preserve"> showed little </w:t>
      </w:r>
      <w:ins w:id="111" w:author="Chih-Lin Wei" w:date="2023-09-28T15:59:00Z">
        <w:r w:rsidR="003258C5">
          <w:t xml:space="preserve">vertical </w:t>
        </w:r>
      </w:ins>
      <w:r w:rsidR="00A03DC6">
        <w:t xml:space="preserve">variation across </w:t>
      </w:r>
      <w:del w:id="112" w:author="Chih-Lin Wei" w:date="2023-09-28T15:59:00Z">
        <w:r w:rsidR="00A03DC6" w:rsidDel="003258C5">
          <w:delText xml:space="preserve">depths and between </w:delText>
        </w:r>
      </w:del>
      <w:r w:rsidR="00A03DC6">
        <w:t>stations.</w:t>
      </w:r>
      <w:r w:rsidR="00C94F5E">
        <w:t xml:space="preserve"> In contrast, temperature, salinity, and density, profiles in </w:t>
      </w:r>
      <w:del w:id="113" w:author="Chih-Lin Wei" w:date="2023-09-28T16:01:00Z">
        <w:r w:rsidR="00C94F5E" w:rsidDel="003258C5">
          <w:delText>OR1-1242 displayed noticeable</w:delText>
        </w:r>
      </w:del>
      <w:ins w:id="114" w:author="Chih-Lin Wei" w:date="2023-09-28T16:01:00Z">
        <w:r w:rsidR="003258C5">
          <w:t>October were more</w:t>
        </w:r>
      </w:ins>
      <w:r w:rsidR="00C94F5E">
        <w:t xml:space="preserve"> stratifi</w:t>
      </w:r>
      <w:ins w:id="115" w:author="Chih-Lin Wei" w:date="2023-09-28T16:01:00Z">
        <w:r w:rsidR="003258C5">
          <w:t>ed</w:t>
        </w:r>
      </w:ins>
      <w:del w:id="116" w:author="Chih-Lin Wei" w:date="2023-09-28T16:01:00Z">
        <w:r w:rsidR="00C94F5E" w:rsidDel="003258C5">
          <w:delText>cation patterns</w:delText>
        </w:r>
      </w:del>
      <w:r w:rsidR="00C94F5E">
        <w:t xml:space="preserve">, with warm, brackish, light water </w:t>
      </w:r>
      <w:del w:id="117" w:author="Chih-Lin Wei" w:date="2023-09-28T16:01:00Z">
        <w:r w:rsidR="00995261" w:rsidDel="003258C5">
          <w:delText xml:space="preserve">occupied </w:delText>
        </w:r>
      </w:del>
      <w:ins w:id="118" w:author="Chih-Lin Wei" w:date="2023-09-28T16:01:00Z">
        <w:r w:rsidR="003258C5">
          <w:t xml:space="preserve">occupying </w:t>
        </w:r>
      </w:ins>
      <w:r w:rsidR="00C94F5E">
        <w:t>the upper water column and cold, saline, heavy water</w:t>
      </w:r>
      <w:del w:id="119" w:author="Chih-Lin Wei" w:date="2023-09-28T16:02:00Z">
        <w:r w:rsidR="00C94F5E" w:rsidDel="003258C5">
          <w:delText xml:space="preserve"> </w:delText>
        </w:r>
        <w:r w:rsidR="00995261" w:rsidDel="003258C5">
          <w:delText>located</w:delText>
        </w:r>
      </w:del>
      <w:r w:rsidR="00995261">
        <w:t xml:space="preserve"> </w:t>
      </w:r>
      <w:r w:rsidR="00C94F5E">
        <w:t>at the lower water column.</w:t>
      </w:r>
      <w:r w:rsidR="00995261">
        <w:t xml:space="preserve"> </w:t>
      </w:r>
      <w:ins w:id="120" w:author="Chih-Lin Wei" w:date="2023-09-28T16:02:00Z">
        <w:r w:rsidR="003258C5">
          <w:t>Light t</w:t>
        </w:r>
      </w:ins>
      <w:del w:id="121" w:author="Chih-Lin Wei" w:date="2023-09-28T16:02:00Z">
        <w:r w:rsidR="00995261" w:rsidDel="003258C5">
          <w:delText>T</w:delText>
        </w:r>
      </w:del>
      <w:r w:rsidR="00995261">
        <w:t xml:space="preserve">ransmission profiles </w:t>
      </w:r>
      <w:ins w:id="122" w:author="Chih-Lin Wei" w:date="2023-09-28T16:21:00Z">
        <w:r w:rsidR="003258C5">
          <w:t>during</w:t>
        </w:r>
      </w:ins>
      <w:del w:id="123" w:author="Chih-Lin Wei" w:date="2023-09-28T16:21:00Z">
        <w:r w:rsidR="00995261" w:rsidDel="003258C5">
          <w:delText>in</w:delText>
        </w:r>
      </w:del>
      <w:r w:rsidR="00995261">
        <w:t xml:space="preserve"> both </w:t>
      </w:r>
      <w:del w:id="124" w:author="Chih-Lin Wei" w:date="2023-09-28T16:21:00Z">
        <w:r w:rsidR="00995261" w:rsidDel="003258C5">
          <w:delText xml:space="preserve">of the </w:delText>
        </w:r>
      </w:del>
      <w:r w:rsidR="00995261">
        <w:t xml:space="preserve">cruises </w:t>
      </w:r>
      <w:del w:id="125" w:author="Chih-Lin Wei" w:date="2023-09-28T16:21:00Z">
        <w:r w:rsidR="00995261" w:rsidDel="003258C5">
          <w:delText xml:space="preserve">were </w:delText>
        </w:r>
      </w:del>
      <w:r w:rsidR="00995261">
        <w:t>varie</w:t>
      </w:r>
      <w:ins w:id="126" w:author="Chih-Lin Wei" w:date="2023-09-28T16:21:00Z">
        <w:r w:rsidR="003258C5">
          <w:t>d</w:t>
        </w:r>
      </w:ins>
      <w:del w:id="127" w:author="Chih-Lin Wei" w:date="2023-09-28T16:21:00Z">
        <w:r w:rsidR="00995261" w:rsidDel="003258C5">
          <w:delText>s</w:delText>
        </w:r>
      </w:del>
      <w:r w:rsidR="00995261">
        <w:t xml:space="preserve"> through the water column</w:t>
      </w:r>
      <w:del w:id="128" w:author="Chih-Lin Wei" w:date="2023-09-28T16:23:00Z">
        <w:r w:rsidR="00995261" w:rsidDel="003258C5">
          <w:delText>, while that in OR1-1242 showed greater</w:delText>
        </w:r>
      </w:del>
      <w:ins w:id="129" w:author="Chih-Lin Wei" w:date="2023-09-28T16:23:00Z">
        <w:r w:rsidR="003258C5">
          <w:t>; however, the</w:t>
        </w:r>
      </w:ins>
      <w:r w:rsidR="00995261">
        <w:t xml:space="preserve"> variations</w:t>
      </w:r>
      <w:ins w:id="130" w:author="Chih-Lin Wei" w:date="2023-09-28T16:23:00Z">
        <w:r w:rsidR="003258C5">
          <w:t xml:space="preserve"> in October were more significant</w:t>
        </w:r>
      </w:ins>
      <w:r w:rsidR="00995261">
        <w:t>.</w:t>
      </w:r>
    </w:p>
    <w:p w14:paraId="0B996B1B" w14:textId="36402CCE" w:rsidR="00BD17AD" w:rsidRDefault="003258C5" w:rsidP="00D96252">
      <w:ins w:id="131" w:author="Chih-Lin Wei" w:date="2023-09-28T16:26:00Z">
        <w:r>
          <w:lastRenderedPageBreak/>
          <w:t xml:space="preserve">The </w:t>
        </w:r>
      </w:ins>
      <w:r w:rsidR="00BD17AD">
        <w:t xml:space="preserve">PC1 and PC1 of the </w:t>
      </w:r>
      <w:ins w:id="132" w:author="Chih-Lin Wei" w:date="2023-09-28T16:26:00Z">
        <w:r>
          <w:t xml:space="preserve">selected </w:t>
        </w:r>
      </w:ins>
      <w:r w:rsidR="00BD17AD">
        <w:t>environmental variables explained 36.6 and 25.6</w:t>
      </w:r>
      <w:r w:rsidR="00BD17AD">
        <w:rPr>
          <w:rFonts w:hint="eastAsia"/>
        </w:rPr>
        <w:t xml:space="preserve">% </w:t>
      </w:r>
      <w:r w:rsidR="00BD17AD">
        <w:t>of the total variation</w:t>
      </w:r>
      <w:r w:rsidR="00C32BE3">
        <w:t xml:space="preserve"> </w:t>
      </w:r>
      <w:r w:rsidR="00C32BE3" w:rsidRPr="00C32BE3">
        <w:rPr>
          <w:color w:val="FF0000"/>
        </w:rPr>
        <w:t xml:space="preserve">(figure </w:t>
      </w:r>
      <w:r w:rsidR="005F2BEE">
        <w:rPr>
          <w:color w:val="FF0000"/>
        </w:rPr>
        <w:t>3</w:t>
      </w:r>
      <w:r w:rsidR="00C32BE3" w:rsidRPr="00C32BE3">
        <w:rPr>
          <w:color w:val="FF0000"/>
        </w:rPr>
        <w:t>)</w:t>
      </w:r>
      <w:r w:rsidR="00BD17AD">
        <w:t>.</w:t>
      </w:r>
      <w:r w:rsidR="00DB5057">
        <w:t xml:space="preserve"> </w:t>
      </w:r>
      <w:commentRangeStart w:id="133"/>
      <w:del w:id="134" w:author="Chih-Lin Wei" w:date="2023-09-28T16:26:00Z">
        <w:r w:rsidR="00DB5057" w:rsidDel="003258C5">
          <w:delText xml:space="preserve">PC1 was loaded with high contributions of </w:delText>
        </w:r>
      </w:del>
      <w:r w:rsidR="00DB5057" w:rsidRPr="00097F40">
        <w:rPr>
          <w:i/>
        </w:rPr>
        <w:t>Temp</w:t>
      </w:r>
      <w:r w:rsidR="00DB5057">
        <w:t xml:space="preserve">, </w:t>
      </w:r>
      <w:proofErr w:type="spellStart"/>
      <w:r w:rsidR="00DB5057" w:rsidRPr="00097F40">
        <w:rPr>
          <w:i/>
        </w:rPr>
        <w:t>Fluo</w:t>
      </w:r>
      <w:proofErr w:type="spellEnd"/>
      <w:r w:rsidR="00DB5057">
        <w:t xml:space="preserve">, </w:t>
      </w:r>
      <w:proofErr w:type="spellStart"/>
      <w:r w:rsidR="00DB5057" w:rsidRPr="00097F40">
        <w:rPr>
          <w:i/>
        </w:rPr>
        <w:t>Chla</w:t>
      </w:r>
      <w:proofErr w:type="spellEnd"/>
      <w:r w:rsidR="00DB5057">
        <w:t xml:space="preserve">, and </w:t>
      </w:r>
      <w:r w:rsidR="00DB5057" w:rsidRPr="00A10ECE">
        <w:rPr>
          <w:i/>
        </w:rPr>
        <w:t>CN</w:t>
      </w:r>
      <w:commentRangeEnd w:id="133"/>
      <w:r>
        <w:rPr>
          <w:rStyle w:val="a4"/>
        </w:rPr>
        <w:commentReference w:id="133"/>
      </w:r>
      <w:ins w:id="135" w:author="Chih-Lin Wei" w:date="2023-09-28T16:27:00Z">
        <w:r>
          <w:rPr>
            <w:i/>
          </w:rPr>
          <w:t xml:space="preserve"> </w:t>
        </w:r>
        <w:r>
          <w:t>significantly contributed to PC1</w:t>
        </w:r>
      </w:ins>
      <w:del w:id="136" w:author="Chih-Lin Wei" w:date="2023-09-28T16:42:00Z">
        <w:r w:rsidR="00DB5057" w:rsidDel="003258C5">
          <w:delText xml:space="preserve">. </w:delText>
        </w:r>
      </w:del>
      <w:del w:id="137" w:author="Chih-Lin Wei" w:date="2023-09-28T16:28:00Z">
        <w:r w:rsidR="00DB5057" w:rsidDel="003258C5">
          <w:delText xml:space="preserve">PC2 was loaded with </w:delText>
        </w:r>
      </w:del>
      <w:ins w:id="138" w:author="Chih-Lin Wei" w:date="2023-09-28T16:42:00Z">
        <w:r>
          <w:t xml:space="preserve">,  while </w:t>
        </w:r>
      </w:ins>
      <w:r w:rsidR="00DB5057" w:rsidRPr="00C62F27">
        <w:rPr>
          <w:i/>
        </w:rPr>
        <w:t>TOC</w:t>
      </w:r>
      <w:r w:rsidR="00DB5057">
        <w:t xml:space="preserve">, </w:t>
      </w:r>
      <w:r w:rsidR="00DB5057" w:rsidRPr="00C62F27">
        <w:rPr>
          <w:i/>
        </w:rPr>
        <w:t>Por</w:t>
      </w:r>
      <w:r w:rsidR="00DB5057">
        <w:t xml:space="preserve">, and </w:t>
      </w:r>
      <w:r w:rsidR="00DB5057" w:rsidRPr="00C62F27">
        <w:rPr>
          <w:i/>
        </w:rPr>
        <w:t>D50</w:t>
      </w:r>
      <w:ins w:id="139" w:author="Chih-Lin Wei" w:date="2023-09-28T16:27:00Z">
        <w:r>
          <w:rPr>
            <w:i/>
          </w:rPr>
          <w:t xml:space="preserve"> </w:t>
        </w:r>
      </w:ins>
      <w:ins w:id="140" w:author="Chih-Lin Wei" w:date="2023-09-28T16:28:00Z">
        <w:r w:rsidRPr="003258C5">
          <w:t>had higher loading on PC2</w:t>
        </w:r>
      </w:ins>
      <w:r w:rsidR="00DB5057">
        <w:t>.</w:t>
      </w:r>
      <w:r w:rsidR="007D36E0">
        <w:t xml:space="preserve"> </w:t>
      </w:r>
      <w:ins w:id="141" w:author="Chih-Lin Wei" w:date="2023-09-28T16:43:00Z">
        <w:r>
          <w:t xml:space="preserve">The </w:t>
        </w:r>
      </w:ins>
      <w:ins w:id="142" w:author="Chih-Lin Wei" w:date="2023-09-28T16:44:00Z">
        <w:r>
          <w:t>environmental condition</w:t>
        </w:r>
      </w:ins>
      <w:ins w:id="143" w:author="Chih-Lin Wei" w:date="2023-09-28T16:50:00Z">
        <w:r>
          <w:t>s</w:t>
        </w:r>
      </w:ins>
      <w:ins w:id="144" w:author="Chih-Lin Wei" w:date="2023-09-28T16:44:00Z">
        <w:r>
          <w:t xml:space="preserve"> of the s</w:t>
        </w:r>
      </w:ins>
      <w:del w:id="145" w:author="Chih-Lin Wei" w:date="2023-09-28T16:44:00Z">
        <w:r w:rsidR="007D36E0" w:rsidDel="003258C5">
          <w:delText>S</w:delText>
        </w:r>
      </w:del>
      <w:r w:rsidR="007D36E0">
        <w:t>hallow</w:t>
      </w:r>
      <w:del w:id="146" w:author="Chih-Lin Wei" w:date="2023-09-28T16:59:00Z">
        <w:r w:rsidR="007D36E0" w:rsidDel="003258C5">
          <w:delText>er</w:delText>
        </w:r>
      </w:del>
      <w:r w:rsidR="007D36E0">
        <w:t xml:space="preserve"> stations</w:t>
      </w:r>
      <w:del w:id="147" w:author="Chih-Lin Wei" w:date="2023-09-28T16:44:00Z">
        <w:r w:rsidR="007D36E0" w:rsidDel="003258C5">
          <w:delText xml:space="preserve"> of OR1-1242</w:delText>
        </w:r>
      </w:del>
      <w:r w:rsidR="007D36E0">
        <w:t xml:space="preserve"> (</w:t>
      </w:r>
      <w:ins w:id="148" w:author="Chih-Lin Wei" w:date="2023-09-28T16:44:00Z">
        <w:r>
          <w:t>i.e.</w:t>
        </w:r>
      </w:ins>
      <w:ins w:id="149" w:author="Chih-Lin Wei" w:date="2023-09-28T16:45:00Z">
        <w:r>
          <w:t>,</w:t>
        </w:r>
      </w:ins>
      <w:ins w:id="150" w:author="Chih-Lin Wei" w:date="2023-09-28T16:44:00Z">
        <w:r>
          <w:t xml:space="preserve"> </w:t>
        </w:r>
      </w:ins>
      <w:ins w:id="151" w:author="Chih-Lin Wei" w:date="2023-09-28T17:05:00Z">
        <w:r>
          <w:t xml:space="preserve">depth </w:t>
        </w:r>
      </w:ins>
      <w:ins w:id="152" w:author="Chih-Lin Wei" w:date="2023-09-28T16:44:00Z">
        <w:r>
          <w:t>&lt; 50</w:t>
        </w:r>
      </w:ins>
      <w:ins w:id="153" w:author="Chih-Lin Wei" w:date="2023-09-28T17:01:00Z">
        <w:r>
          <w:t xml:space="preserve"> </w:t>
        </w:r>
      </w:ins>
      <w:ins w:id="154" w:author="Chih-Lin Wei" w:date="2023-09-28T16:44:00Z">
        <w:r>
          <w:t>m</w:t>
        </w:r>
      </w:ins>
      <w:ins w:id="155" w:author="Chih-Lin Wei" w:date="2023-09-28T16:45:00Z">
        <w:r>
          <w:t xml:space="preserve">; </w:t>
        </w:r>
      </w:ins>
      <w:r w:rsidR="007D36E0">
        <w:t xml:space="preserve">S2, S3, S6, and </w:t>
      </w:r>
      <w:r w:rsidR="007D36E0">
        <w:rPr>
          <w:rFonts w:hint="eastAsia"/>
        </w:rPr>
        <w:t>S</w:t>
      </w:r>
      <w:r w:rsidR="007D36E0">
        <w:t>7)</w:t>
      </w:r>
      <w:del w:id="156" w:author="Chih-Lin Wei" w:date="2023-09-28T16:50:00Z">
        <w:r w:rsidR="007D36E0" w:rsidDel="003258C5">
          <w:delText xml:space="preserve"> </w:delText>
        </w:r>
      </w:del>
      <w:ins w:id="157" w:author="Chih-Lin Wei" w:date="2023-09-28T16:46:00Z">
        <w:r>
          <w:t xml:space="preserve"> </w:t>
        </w:r>
      </w:ins>
      <w:r w:rsidR="007D36E0">
        <w:t>were</w:t>
      </w:r>
      <w:ins w:id="158" w:author="Chih-Lin Wei" w:date="2023-09-28T16:46:00Z">
        <w:r>
          <w:t xml:space="preserve"> dissimilar</w:t>
        </w:r>
      </w:ins>
      <w:ins w:id="159" w:author="Chih-Lin Wei" w:date="2023-09-28T16:50:00Z">
        <w:r>
          <w:t xml:space="preserve"> between the two sampling </w:t>
        </w:r>
      </w:ins>
      <w:ins w:id="160" w:author="Chih-Lin Wei" w:date="2023-09-28T17:05:00Z">
        <w:r>
          <w:t>p</w:t>
        </w:r>
      </w:ins>
      <w:ins w:id="161" w:author="Chih-Lin Wei" w:date="2023-09-28T17:06:00Z">
        <w:r>
          <w:t>eriods</w:t>
        </w:r>
      </w:ins>
      <w:ins w:id="162" w:author="Chih-Lin Wei" w:date="2023-09-28T16:46:00Z">
        <w:r>
          <w:t xml:space="preserve">. </w:t>
        </w:r>
      </w:ins>
      <w:ins w:id="163" w:author="Chih-Lin Wei" w:date="2023-09-28T16:47:00Z">
        <w:r>
          <w:t xml:space="preserve">Higher CN, </w:t>
        </w:r>
        <w:proofErr w:type="spellStart"/>
        <w:r>
          <w:t>Chla</w:t>
        </w:r>
        <w:proofErr w:type="spellEnd"/>
        <w:r>
          <w:t xml:space="preserve">, and D50 characterized the March sampling, whereas the October sampling </w:t>
        </w:r>
      </w:ins>
      <w:ins w:id="164" w:author="Chih-Lin Wei" w:date="2023-09-28T16:48:00Z">
        <w:r>
          <w:t xml:space="preserve">observed higher Por, </w:t>
        </w:r>
        <w:proofErr w:type="spellStart"/>
        <w:r>
          <w:t>Fluo</w:t>
        </w:r>
        <w:proofErr w:type="spellEnd"/>
        <w:r>
          <w:t>, and Temp.</w:t>
        </w:r>
      </w:ins>
      <w:ins w:id="165" w:author="Chih-Lin Wei" w:date="2023-09-28T16:47:00Z">
        <w:r>
          <w:t xml:space="preserve"> </w:t>
        </w:r>
      </w:ins>
      <w:ins w:id="166" w:author="Chih-Lin Wei" w:date="2023-09-28T16:55:00Z">
        <w:r>
          <w:t>The environment</w:t>
        </w:r>
      </w:ins>
      <w:ins w:id="167" w:author="Chih-Lin Wei" w:date="2023-09-28T16:56:00Z">
        <w:r>
          <w:t xml:space="preserve"> of the</w:t>
        </w:r>
      </w:ins>
      <w:ins w:id="168" w:author="Chih-Lin Wei" w:date="2023-09-28T16:58:00Z">
        <w:r>
          <w:t xml:space="preserve"> </w:t>
        </w:r>
      </w:ins>
      <w:ins w:id="169" w:author="Chih-Lin Wei" w:date="2023-09-28T16:56:00Z">
        <w:r>
          <w:t>deep sites</w:t>
        </w:r>
      </w:ins>
      <w:ins w:id="170" w:author="Chih-Lin Wei" w:date="2023-09-28T16:57:00Z">
        <w:r>
          <w:t xml:space="preserve"> </w:t>
        </w:r>
      </w:ins>
      <w:ins w:id="171" w:author="Chih-Lin Wei" w:date="2023-09-28T16:56:00Z">
        <w:r>
          <w:t xml:space="preserve"> (i.e., </w:t>
        </w:r>
      </w:ins>
      <w:ins w:id="172" w:author="Chih-Lin Wei" w:date="2023-09-28T17:04:00Z">
        <w:r>
          <w:t xml:space="preserve">depth </w:t>
        </w:r>
      </w:ins>
      <w:ins w:id="173" w:author="Chih-Lin Wei" w:date="2023-09-28T16:56:00Z">
        <w:r>
          <w:t>&gt; 80</w:t>
        </w:r>
      </w:ins>
      <w:ins w:id="174" w:author="Chih-Lin Wei" w:date="2023-09-28T17:00:00Z">
        <w:r>
          <w:t xml:space="preserve"> </w:t>
        </w:r>
      </w:ins>
      <w:ins w:id="175" w:author="Chih-Lin Wei" w:date="2023-09-28T16:56:00Z">
        <w:r>
          <w:t>m; S1 and S5)</w:t>
        </w:r>
      </w:ins>
      <w:ins w:id="176" w:author="Chih-Lin Wei" w:date="2023-09-28T16:58:00Z">
        <w:r>
          <w:t xml:space="preserve"> in October w</w:t>
        </w:r>
      </w:ins>
      <w:ins w:id="177" w:author="Chih-Lin Wei" w:date="2023-09-28T17:01:00Z">
        <w:r>
          <w:t>as</w:t>
        </w:r>
      </w:ins>
      <w:ins w:id="178" w:author="Chih-Lin Wei" w:date="2023-09-28T16:58:00Z">
        <w:r>
          <w:t xml:space="preserve"> more similar </w:t>
        </w:r>
      </w:ins>
      <w:ins w:id="179" w:author="Chih-Lin Wei" w:date="2023-09-28T16:59:00Z">
        <w:r>
          <w:t>to the shallow</w:t>
        </w:r>
      </w:ins>
      <w:ins w:id="180" w:author="Chih-Lin Wei" w:date="2023-09-28T17:01:00Z">
        <w:r>
          <w:t xml:space="preserve"> (i.e.,</w:t>
        </w:r>
      </w:ins>
      <w:ins w:id="181" w:author="Chih-Lin Wei" w:date="2023-09-28T17:04:00Z">
        <w:r>
          <w:t xml:space="preserve"> depth &lt; 50 m;</w:t>
        </w:r>
      </w:ins>
      <w:ins w:id="182" w:author="Chih-Lin Wei" w:date="2023-09-28T17:01:00Z">
        <w:r>
          <w:t xml:space="preserve"> S3, S6, and S7)</w:t>
        </w:r>
      </w:ins>
      <w:ins w:id="183" w:author="Chih-Lin Wei" w:date="2023-09-28T17:03:00Z">
        <w:r>
          <w:t xml:space="preserve"> than</w:t>
        </w:r>
      </w:ins>
      <w:ins w:id="184" w:author="Chih-Lin Wei" w:date="2023-09-28T17:06:00Z">
        <w:r>
          <w:t xml:space="preserve"> to</w:t>
        </w:r>
      </w:ins>
      <w:ins w:id="185" w:author="Chih-Lin Wei" w:date="2023-09-28T17:03:00Z">
        <w:r>
          <w:t xml:space="preserve"> the </w:t>
        </w:r>
      </w:ins>
      <w:ins w:id="186" w:author="Chih-Lin Wei" w:date="2023-09-28T17:06:00Z">
        <w:r>
          <w:t>respective</w:t>
        </w:r>
      </w:ins>
      <w:ins w:id="187" w:author="Chih-Lin Wei" w:date="2023-09-28T17:07:00Z">
        <w:r>
          <w:t xml:space="preserve"> </w:t>
        </w:r>
      </w:ins>
      <w:ins w:id="188" w:author="Chih-Lin Wei" w:date="2023-09-28T17:03:00Z">
        <w:r>
          <w:t xml:space="preserve">deep sites </w:t>
        </w:r>
        <w:r>
          <w:rPr>
            <w:rFonts w:hint="eastAsia"/>
          </w:rPr>
          <w:t>(i</w:t>
        </w:r>
        <w:r>
          <w:t>.e.,</w:t>
        </w:r>
      </w:ins>
      <w:ins w:id="189" w:author="Chih-Lin Wei" w:date="2023-09-28T17:05:00Z">
        <w:r>
          <w:t xml:space="preserve"> depth &gt; 80 m;</w:t>
        </w:r>
      </w:ins>
      <w:ins w:id="190" w:author="Chih-Lin Wei" w:date="2023-09-28T17:03:00Z">
        <w:r>
          <w:t xml:space="preserve"> S4</w:t>
        </w:r>
      </w:ins>
      <w:ins w:id="191" w:author="Chih-Lin Wei" w:date="2023-09-28T17:04:00Z">
        <w:r>
          <w:t xml:space="preserve"> and S5) in March</w:t>
        </w:r>
      </w:ins>
      <w:ins w:id="192" w:author="Chih-Lin Wei" w:date="2023-09-28T16:59:00Z">
        <w:r>
          <w:t>.</w:t>
        </w:r>
      </w:ins>
      <w:del w:id="193" w:author="Chih-Lin Wei" w:date="2023-09-28T17:07:00Z">
        <w:r w:rsidR="007D36E0" w:rsidDel="003258C5">
          <w:delText xml:space="preserve"> aggregated at the right-hand side of the PCA figure, while deeper stations in OR1-1242 and all stations in OR1-1219 aggregated at the left-hand side of the PCA.</w:delText>
        </w:r>
      </w:del>
    </w:p>
    <w:p w14:paraId="586EC483" w14:textId="1C64B022" w:rsidR="00B32EEB" w:rsidRDefault="00452AA7" w:rsidP="00577380">
      <w:pPr>
        <w:pStyle w:val="Title2"/>
      </w:pPr>
      <w:commentRangeStart w:id="194"/>
      <w:r>
        <w:t>M</w:t>
      </w:r>
      <w:r w:rsidR="00E0490B">
        <w:t xml:space="preserve">acrofauna </w:t>
      </w:r>
      <w:r>
        <w:t>assemblage</w:t>
      </w:r>
      <w:commentRangeEnd w:id="194"/>
      <w:r w:rsidR="00CD7B73">
        <w:rPr>
          <w:rStyle w:val="a4"/>
        </w:rPr>
        <w:commentReference w:id="194"/>
      </w:r>
    </w:p>
    <w:p w14:paraId="1BC2E278" w14:textId="68A936DB" w:rsidR="00C32BE3" w:rsidRDefault="0027687C" w:rsidP="00BF3177">
      <w:r>
        <w:t xml:space="preserve">We found </w:t>
      </w:r>
      <w:r w:rsidR="00D468E1">
        <w:t>27 taxa</w:t>
      </w:r>
      <w:r>
        <w:t xml:space="preserve"> belonging to </w:t>
      </w:r>
      <w:proofErr w:type="spellStart"/>
      <w:r>
        <w:t>phylums</w:t>
      </w:r>
      <w:proofErr w:type="spellEnd"/>
      <w:r>
        <w:t xml:space="preserve"> of Annelida, </w:t>
      </w:r>
      <w:proofErr w:type="spellStart"/>
      <w:r>
        <w:t>Arthopoda</w:t>
      </w:r>
      <w:proofErr w:type="spellEnd"/>
      <w:r>
        <w:t xml:space="preserve">, Cnidaria, </w:t>
      </w:r>
      <w:r w:rsidR="005616BB">
        <w:t xml:space="preserve">Echinodermata, </w:t>
      </w:r>
      <w:r>
        <w:t xml:space="preserve">Mollusca, </w:t>
      </w:r>
      <w:r w:rsidR="005616BB">
        <w:t xml:space="preserve">Nematoda, </w:t>
      </w:r>
      <w:r>
        <w:t xml:space="preserve">Nemertea, </w:t>
      </w:r>
      <w:proofErr w:type="spellStart"/>
      <w:r>
        <w:t>Phoronida</w:t>
      </w:r>
      <w:proofErr w:type="spellEnd"/>
      <w:r w:rsidR="005616BB">
        <w:t>, Platyhelminthes</w:t>
      </w:r>
      <w:r>
        <w:t xml:space="preserve">, </w:t>
      </w:r>
      <w:r w:rsidR="005616BB">
        <w:t xml:space="preserve">and </w:t>
      </w:r>
      <w:proofErr w:type="spellStart"/>
      <w:r>
        <w:t>Vertabrata</w:t>
      </w:r>
      <w:proofErr w:type="spellEnd"/>
      <w:r w:rsidR="005616BB">
        <w:t>.</w:t>
      </w:r>
      <w:r w:rsidR="001F4ADD">
        <w:t xml:space="preserve"> </w:t>
      </w:r>
      <w:r w:rsidR="00526A57">
        <w:t xml:space="preserve">Across all </w:t>
      </w:r>
      <w:r w:rsidR="001F4ADD">
        <w:t xml:space="preserve">27 taxa, </w:t>
      </w:r>
      <w:proofErr w:type="spellStart"/>
      <w:r w:rsidR="001F4ADD">
        <w:t>polychaetes</w:t>
      </w:r>
      <w:proofErr w:type="spellEnd"/>
      <w:r w:rsidR="001F4ADD">
        <w:t xml:space="preserve"> dominated </w:t>
      </w:r>
      <w:r w:rsidR="00C341C3">
        <w:t>macrofauna</w:t>
      </w:r>
      <w:r w:rsidR="00551EC8">
        <w:t xml:space="preserve"> abundance </w:t>
      </w:r>
      <w:r w:rsidR="00C341C3">
        <w:t xml:space="preserve">across all </w:t>
      </w:r>
      <w:r w:rsidR="003D20E1">
        <w:t>stations</w:t>
      </w:r>
      <w:r w:rsidR="001F4ADD">
        <w:t>, contributing</w:t>
      </w:r>
      <w:r w:rsidR="00EE0278">
        <w:t xml:space="preserve"> </w:t>
      </w:r>
      <w:r w:rsidR="00EF5D4D">
        <w:t>xx</w:t>
      </w:r>
      <w:r w:rsidR="00EE0278">
        <w:t>-</w:t>
      </w:r>
      <w:r w:rsidR="00EF5D4D">
        <w:t>xx</w:t>
      </w:r>
      <w:r w:rsidR="00EE0278">
        <w:t>%</w:t>
      </w:r>
      <w:ins w:id="195" w:author="Chih-Lin Wei" w:date="2023-09-28T18:53:00Z">
        <w:r w:rsidR="00EF5D4D">
          <w:t xml:space="preserve"> in March</w:t>
        </w:r>
      </w:ins>
      <w:r w:rsidR="003D20E1">
        <w:t xml:space="preserve"> </w:t>
      </w:r>
      <w:r w:rsidR="003B0C7A">
        <w:t xml:space="preserve">and </w:t>
      </w:r>
      <w:del w:id="196" w:author="Chih-Lin Wei" w:date="2023-09-28T18:54:00Z">
        <w:r w:rsidR="008E11EF" w:rsidDel="00EF5D4D">
          <w:delText>6.29</w:delText>
        </w:r>
      </w:del>
      <w:ins w:id="197" w:author="Chih-Lin Wei" w:date="2023-09-28T18:54:00Z">
        <w:r w:rsidR="00EF5D4D">
          <w:t>xx</w:t>
        </w:r>
      </w:ins>
      <w:r w:rsidR="008E11EF">
        <w:t>-</w:t>
      </w:r>
      <w:del w:id="198" w:author="Chih-Lin Wei" w:date="2023-09-28T18:54:00Z">
        <w:r w:rsidR="008E11EF" w:rsidDel="00EF5D4D">
          <w:delText>82.</w:delText>
        </w:r>
        <w:r w:rsidR="000363BD" w:rsidDel="00EF5D4D">
          <w:delText>4</w:delText>
        </w:r>
        <w:r w:rsidR="008E11EF" w:rsidDel="00EF5D4D">
          <w:delText>5</w:delText>
        </w:r>
      </w:del>
      <w:ins w:id="199" w:author="Chih-Lin Wei" w:date="2023-09-28T18:54:00Z">
        <w:r w:rsidR="00EF5D4D">
          <w:t>xx</w:t>
        </w:r>
      </w:ins>
      <w:r w:rsidR="008E11EF">
        <w:t xml:space="preserve">% </w:t>
      </w:r>
      <w:del w:id="200" w:author="Chih-Lin Wei" w:date="2023-09-28T18:54:00Z">
        <w:r w:rsidR="003B0C7A" w:rsidDel="00EF5D4D">
          <w:delText xml:space="preserve">of </w:delText>
        </w:r>
      </w:del>
      <w:del w:id="201" w:author="Chih-Lin Wei" w:date="2023-09-28T18:53:00Z">
        <w:r w:rsidR="00C02607" w:rsidDel="00EF5D4D">
          <w:delText>overall</w:delText>
        </w:r>
      </w:del>
      <w:del w:id="202" w:author="Chih-Lin Wei" w:date="2023-09-28T18:54:00Z">
        <w:r w:rsidR="00C02607" w:rsidDel="00EF5D4D">
          <w:delText xml:space="preserve"> abundance</w:delText>
        </w:r>
      </w:del>
      <w:ins w:id="203" w:author="Chih-Lin Wei" w:date="2023-09-28T18:53:00Z">
        <w:r w:rsidR="00EF5D4D">
          <w:t>in October</w:t>
        </w:r>
      </w:ins>
      <w:del w:id="204" w:author="Chih-Lin Wei" w:date="2023-09-28T18:58:00Z">
        <w:r w:rsidR="00C02607" w:rsidDel="00EF5D4D">
          <w:delText xml:space="preserve"> and </w:delText>
        </w:r>
        <w:r w:rsidR="003B0C7A" w:rsidDel="00EF5D4D">
          <w:delText>biomass</w:delText>
        </w:r>
      </w:del>
      <w:r w:rsidR="00C02607">
        <w:t xml:space="preserve"> </w:t>
      </w:r>
      <w:r w:rsidR="00BF3177" w:rsidRPr="001D585C">
        <w:rPr>
          <w:color w:val="FF0000"/>
        </w:rPr>
        <w:t xml:space="preserve">(figure </w:t>
      </w:r>
      <w:r w:rsidR="000953FA">
        <w:rPr>
          <w:color w:val="FF0000"/>
        </w:rPr>
        <w:t>4</w:t>
      </w:r>
      <w:ins w:id="205" w:author="Chih-Lin Wei" w:date="2023-09-28T19:36:00Z">
        <w:r w:rsidR="00EF5D4D">
          <w:rPr>
            <w:color w:val="FF0000"/>
          </w:rPr>
          <w:t>a</w:t>
        </w:r>
      </w:ins>
      <w:r w:rsidR="00BF3177" w:rsidRPr="001D585C">
        <w:rPr>
          <w:color w:val="FF0000"/>
        </w:rPr>
        <w:t>)</w:t>
      </w:r>
      <w:r w:rsidR="00BF3177">
        <w:t>.</w:t>
      </w:r>
      <w:r w:rsidR="00676B78">
        <w:t xml:space="preserve"> </w:t>
      </w:r>
      <w:del w:id="206" w:author="Chih-Lin Wei" w:date="2023-09-28T19:30:00Z">
        <w:r w:rsidR="000D1300" w:rsidDel="00EF5D4D">
          <w:delText xml:space="preserve">In terms of </w:delText>
        </w:r>
      </w:del>
      <w:del w:id="207" w:author="Chih-Lin Wei" w:date="2023-09-28T18:59:00Z">
        <w:r w:rsidR="000D1300" w:rsidDel="00EF5D4D">
          <w:delText>abundance</w:delText>
        </w:r>
      </w:del>
      <w:del w:id="208" w:author="Chih-Lin Wei" w:date="2023-09-28T19:31:00Z">
        <w:r w:rsidR="000D1300" w:rsidDel="00EF5D4D">
          <w:delText>,</w:delText>
        </w:r>
      </w:del>
      <w:del w:id="209" w:author="Chih-Lin Wei" w:date="2023-09-28T19:36:00Z">
        <w:r w:rsidR="000D1300" w:rsidDel="00EF5D4D">
          <w:delText xml:space="preserve"> </w:delText>
        </w:r>
      </w:del>
      <w:del w:id="210" w:author="Chih-Lin Wei" w:date="2023-09-28T19:32:00Z">
        <w:r w:rsidR="000D1300" w:rsidDel="00EF5D4D">
          <w:delText>a</w:delText>
        </w:r>
        <w:r w:rsidR="002D6D3B" w:rsidDel="00EF5D4D">
          <w:delText xml:space="preserve">mphipods </w:delText>
        </w:r>
      </w:del>
      <w:ins w:id="211" w:author="Chih-Lin Wei" w:date="2023-09-28T19:32:00Z">
        <w:r w:rsidR="00EF5D4D">
          <w:t xml:space="preserve">Amphipods </w:t>
        </w:r>
      </w:ins>
      <w:r w:rsidR="002D6D3B">
        <w:t xml:space="preserve">and nematodes </w:t>
      </w:r>
      <w:r w:rsidR="000D1300">
        <w:t xml:space="preserve">also contributed </w:t>
      </w:r>
      <w:del w:id="212" w:author="Chih-Lin Wei" w:date="2023-09-28T19:35:00Z">
        <w:r w:rsidR="000D1300" w:rsidDel="00EF5D4D">
          <w:delText xml:space="preserve">greatly </w:delText>
        </w:r>
      </w:del>
      <w:ins w:id="213" w:author="Chih-Lin Wei" w:date="2023-09-28T19:35:00Z">
        <w:r w:rsidR="00EF5D4D">
          <w:t xml:space="preserve">significantly </w:t>
        </w:r>
      </w:ins>
      <w:r w:rsidR="000D1300">
        <w:t>to macrofauna abundance</w:t>
      </w:r>
      <w:r w:rsidR="002D6D3B">
        <w:t xml:space="preserve">, </w:t>
      </w:r>
      <w:del w:id="214" w:author="Chih-Lin Wei" w:date="2023-09-28T19:34:00Z">
        <w:r w:rsidR="00762810" w:rsidDel="00EF5D4D">
          <w:delText xml:space="preserve">occupying </w:delText>
        </w:r>
      </w:del>
      <w:ins w:id="215" w:author="Chih-Lin Wei" w:date="2023-09-28T19:35:00Z">
        <w:r w:rsidR="00EF5D4D">
          <w:t>accounting for</w:t>
        </w:r>
      </w:ins>
      <w:ins w:id="216" w:author="Chih-Lin Wei" w:date="2023-09-28T19:34:00Z">
        <w:r w:rsidR="00EF5D4D">
          <w:t xml:space="preserve"> </w:t>
        </w:r>
      </w:ins>
      <w:del w:id="217" w:author="Chih-Lin Wei" w:date="2023-09-28T19:34:00Z">
        <w:r w:rsidR="002D6D3B" w:rsidDel="00EF5D4D">
          <w:delText>1.27</w:delText>
        </w:r>
      </w:del>
      <w:ins w:id="218" w:author="Chih-Lin Wei" w:date="2023-09-28T19:34:00Z">
        <w:r w:rsidR="00EF5D4D">
          <w:t>xx</w:t>
        </w:r>
      </w:ins>
      <w:r w:rsidR="002D6D3B">
        <w:t>-</w:t>
      </w:r>
      <w:del w:id="219" w:author="Chih-Lin Wei" w:date="2023-09-28T19:34:00Z">
        <w:r w:rsidR="002D6D3B" w:rsidDel="00EF5D4D">
          <w:delText>39.00</w:delText>
        </w:r>
      </w:del>
      <w:ins w:id="220" w:author="Chih-Lin Wei" w:date="2023-09-28T19:34:00Z">
        <w:r w:rsidR="00EF5D4D">
          <w:t>xx</w:t>
        </w:r>
      </w:ins>
      <w:r w:rsidR="002D6D3B">
        <w:t xml:space="preserve">% and </w:t>
      </w:r>
      <w:del w:id="221" w:author="Chih-Lin Wei" w:date="2023-09-28T19:35:00Z">
        <w:r w:rsidR="00032C06" w:rsidDel="00EF5D4D">
          <w:delText>3.55</w:delText>
        </w:r>
      </w:del>
      <w:ins w:id="222" w:author="Chih-Lin Wei" w:date="2023-09-28T19:35:00Z">
        <w:r w:rsidR="00EF5D4D">
          <w:t>xx</w:t>
        </w:r>
      </w:ins>
      <w:r w:rsidR="00032C06">
        <w:t>-</w:t>
      </w:r>
      <w:del w:id="223" w:author="Chih-Lin Wei" w:date="2023-09-28T19:35:00Z">
        <w:r w:rsidR="00032C06" w:rsidDel="00EF5D4D">
          <w:delText>21.05</w:delText>
        </w:r>
      </w:del>
      <w:ins w:id="224" w:author="Chih-Lin Wei" w:date="2023-09-28T19:35:00Z">
        <w:r w:rsidR="00EF5D4D">
          <w:t>xx</w:t>
        </w:r>
      </w:ins>
      <w:r w:rsidR="00032C06">
        <w:t>%</w:t>
      </w:r>
      <w:ins w:id="225" w:author="Chih-Lin Wei" w:date="2023-09-28T19:35:00Z">
        <w:r w:rsidR="00EF5D4D">
          <w:t xml:space="preserve"> in March and xx-xx% and xx-xx% in October</w:t>
        </w:r>
      </w:ins>
      <w:del w:id="226" w:author="Chih-Lin Wei" w:date="2023-09-28T19:36:00Z">
        <w:r w:rsidR="00032C06" w:rsidDel="00EF5D4D">
          <w:delText xml:space="preserve"> of abu</w:delText>
        </w:r>
      </w:del>
      <w:del w:id="227" w:author="Chih-Lin Wei" w:date="2023-09-28T19:35:00Z">
        <w:r w:rsidR="00032C06" w:rsidDel="00EF5D4D">
          <w:delText xml:space="preserve">ndance </w:delText>
        </w:r>
        <w:r w:rsidR="002D6D3B" w:rsidDel="00EF5D4D">
          <w:delText>across all stations</w:delText>
        </w:r>
      </w:del>
      <w:r w:rsidR="002D6D3B">
        <w:t>, respectively</w:t>
      </w:r>
      <w:del w:id="228" w:author="Chih-Lin Wei" w:date="2023-09-28T19:36:00Z">
        <w:r w:rsidR="00C02607" w:rsidDel="00EF5D4D">
          <w:delText xml:space="preserve"> </w:delText>
        </w:r>
        <w:r w:rsidR="00C02607" w:rsidRPr="00C02607" w:rsidDel="00EF5D4D">
          <w:rPr>
            <w:color w:val="FF0000"/>
          </w:rPr>
          <w:delText xml:space="preserve">(figure </w:delText>
        </w:r>
        <w:r w:rsidR="000953FA" w:rsidDel="00EF5D4D">
          <w:rPr>
            <w:color w:val="FF0000"/>
          </w:rPr>
          <w:delText>4</w:delText>
        </w:r>
        <w:r w:rsidR="00C02607" w:rsidRPr="00C02607" w:rsidDel="00EF5D4D">
          <w:rPr>
            <w:color w:val="FF0000"/>
          </w:rPr>
          <w:delText>a)</w:delText>
        </w:r>
      </w:del>
      <w:r w:rsidR="002D6D3B">
        <w:t>.</w:t>
      </w:r>
      <w:r w:rsidR="00762810">
        <w:t xml:space="preserve"> </w:t>
      </w:r>
      <w:ins w:id="229" w:author="Chih-Lin Wei" w:date="2023-09-30T14:58:00Z">
        <w:r w:rsidR="0095636C">
          <w:rPr>
            <w:rFonts w:hint="eastAsia"/>
          </w:rPr>
          <w:t>I</w:t>
        </w:r>
        <w:r w:rsidR="0095636C">
          <w:t xml:space="preserve">n terms of biomass, </w:t>
        </w:r>
      </w:ins>
      <w:proofErr w:type="spellStart"/>
      <w:ins w:id="230" w:author="Chih-Lin Wei" w:date="2023-09-30T14:59:00Z">
        <w:r w:rsidR="0095636C">
          <w:t>p</w:t>
        </w:r>
      </w:ins>
      <w:ins w:id="231" w:author="Chih-Lin Wei" w:date="2023-09-28T19:32:00Z">
        <w:r w:rsidR="00EF5D4D">
          <w:t>olychaetes</w:t>
        </w:r>
        <w:proofErr w:type="spellEnd"/>
        <w:r w:rsidR="00EF5D4D">
          <w:t xml:space="preserve"> accounted for xx% of </w:t>
        </w:r>
      </w:ins>
      <w:ins w:id="232" w:author="Chih-Lin Wei" w:date="2023-09-30T14:59:00Z">
        <w:r w:rsidR="0095636C">
          <w:t>the total</w:t>
        </w:r>
      </w:ins>
      <w:ins w:id="233" w:author="Chih-Lin Wei" w:date="2023-09-28T19:32:00Z">
        <w:r w:rsidR="00EF5D4D">
          <w:t xml:space="preserve"> </w:t>
        </w:r>
      </w:ins>
      <w:ins w:id="234" w:author="Chih-Lin Wei" w:date="2023-09-30T14:52:00Z">
        <w:r w:rsidR="0095636C">
          <w:t xml:space="preserve">in </w:t>
        </w:r>
      </w:ins>
      <w:ins w:id="235" w:author="Chih-Lin Wei" w:date="2023-09-28T19:32:00Z">
        <w:r w:rsidR="00EF5D4D">
          <w:t xml:space="preserve">S3 </w:t>
        </w:r>
      </w:ins>
      <w:ins w:id="236" w:author="Chih-Lin Wei" w:date="2023-09-30T14:59:00Z">
        <w:r w:rsidR="0095636C">
          <w:t xml:space="preserve">in March </w:t>
        </w:r>
      </w:ins>
      <w:ins w:id="237" w:author="Chih-Lin Wei" w:date="2023-09-28T19:32:00Z">
        <w:r w:rsidR="00EF5D4D">
          <w:t>but less than xx% in the remaining stations further away from the river mouth</w:t>
        </w:r>
      </w:ins>
      <w:ins w:id="238" w:author="Chih-Lin Wei" w:date="2023-09-28T19:36:00Z">
        <w:r w:rsidR="00EF5D4D">
          <w:t xml:space="preserve"> (figure 4b)</w:t>
        </w:r>
      </w:ins>
      <w:ins w:id="239" w:author="Chih-Lin Wei" w:date="2023-09-28T19:32:00Z">
        <w:r w:rsidR="00EF5D4D">
          <w:t xml:space="preserve">. The biomass of these stations was dominated by ophiuroids (xx-xx%) instead. </w:t>
        </w:r>
      </w:ins>
      <w:ins w:id="240" w:author="Chih-Lin Wei" w:date="2023-09-30T15:02:00Z">
        <w:r w:rsidR="0095636C">
          <w:t>In</w:t>
        </w:r>
      </w:ins>
      <w:ins w:id="241" w:author="Chih-Lin Wei" w:date="2023-09-28T19:32:00Z">
        <w:r w:rsidR="00EF5D4D">
          <w:t xml:space="preserve"> October, </w:t>
        </w:r>
        <w:proofErr w:type="spellStart"/>
        <w:r w:rsidR="00EF5D4D">
          <w:lastRenderedPageBreak/>
          <w:t>polychaete</w:t>
        </w:r>
      </w:ins>
      <w:proofErr w:type="spellEnd"/>
      <w:ins w:id="242" w:author="Chih-Lin Wei" w:date="2023-09-30T14:49:00Z">
        <w:r w:rsidR="005D5B16">
          <w:t xml:space="preserve"> biomass</w:t>
        </w:r>
        <w:r w:rsidR="005D5B16">
          <w:rPr>
            <w:rFonts w:hint="eastAsia"/>
          </w:rPr>
          <w:t xml:space="preserve"> </w:t>
        </w:r>
      </w:ins>
      <w:ins w:id="243" w:author="Chih-Lin Wei" w:date="2023-09-28T19:32:00Z">
        <w:r w:rsidR="00EF5D4D">
          <w:t>not only dominated S3 (xx%) but also became dominated in S5 and S6 (xx-xx%) and a new, deeper station, S1 (xx%). Between March and October, the ophiuroids’ contribution declined considerably in S5, S6 and S7.  The decapod biomass seems to start to take over the ophiuroid biomass, becoming the most dominant group in S2 and S7 (xx-xx%) and the second most dominant group in S6 (xx%)</w:t>
        </w:r>
        <w:commentRangeStart w:id="244"/>
        <w:r w:rsidR="00EF5D4D">
          <w:t>.</w:t>
        </w:r>
      </w:ins>
      <w:commentRangeEnd w:id="244"/>
      <w:ins w:id="245" w:author="Chih-Lin Wei" w:date="2023-09-28T19:37:00Z">
        <w:r w:rsidR="00EF5D4D">
          <w:rPr>
            <w:rStyle w:val="a4"/>
          </w:rPr>
          <w:commentReference w:id="244"/>
        </w:r>
      </w:ins>
      <w:del w:id="246" w:author="Chih-Lin Wei" w:date="2023-09-28T19:32:00Z">
        <w:r w:rsidR="00762810" w:rsidDel="00EF5D4D">
          <w:delText>O</w:delText>
        </w:r>
        <w:r w:rsidR="00676B78" w:rsidDel="00EF5D4D">
          <w:rPr>
            <w:rFonts w:hint="eastAsia"/>
          </w:rPr>
          <w:delText>n</w:delText>
        </w:r>
        <w:r w:rsidR="00676B78" w:rsidDel="00EF5D4D">
          <w:delText xml:space="preserve"> the other hand, </w:delText>
        </w:r>
        <w:r w:rsidR="00762810" w:rsidDel="00EF5D4D">
          <w:delText xml:space="preserve">ophiuroids and decapods contributed greatly to </w:delText>
        </w:r>
        <w:r w:rsidR="00486281" w:rsidDel="00EF5D4D">
          <w:delText>macrofauna biomass</w:delText>
        </w:r>
        <w:r w:rsidR="00762810" w:rsidDel="00EF5D4D">
          <w:delText xml:space="preserve">, </w:delText>
        </w:r>
        <w:r w:rsidR="00F13BF1" w:rsidDel="00EF5D4D">
          <w:delText>accounting</w:delText>
        </w:r>
        <w:r w:rsidR="00762810" w:rsidDel="00EF5D4D">
          <w:delText xml:space="preserve"> </w:delText>
        </w:r>
        <w:r w:rsidR="007D3D4A" w:rsidDel="00EF5D4D">
          <w:delText xml:space="preserve">0-81.16% and 0-81.73%, respectively </w:delText>
        </w:r>
        <w:r w:rsidR="007D3D4A" w:rsidRPr="00486281" w:rsidDel="00EF5D4D">
          <w:rPr>
            <w:color w:val="FF0000"/>
          </w:rPr>
          <w:delText>(figure</w:delText>
        </w:r>
        <w:r w:rsidR="00486281" w:rsidRPr="00486281" w:rsidDel="00EF5D4D">
          <w:rPr>
            <w:color w:val="FF0000"/>
          </w:rPr>
          <w:delText xml:space="preserve"> </w:delText>
        </w:r>
        <w:r w:rsidR="000953FA" w:rsidDel="00EF5D4D">
          <w:rPr>
            <w:color w:val="FF0000"/>
          </w:rPr>
          <w:delText>4</w:delText>
        </w:r>
        <w:r w:rsidR="00486281" w:rsidRPr="00486281" w:rsidDel="00EF5D4D">
          <w:rPr>
            <w:color w:val="FF0000"/>
          </w:rPr>
          <w:delText>b</w:delText>
        </w:r>
        <w:r w:rsidR="007D3D4A" w:rsidRPr="00486281" w:rsidDel="00EF5D4D">
          <w:rPr>
            <w:color w:val="FF0000"/>
          </w:rPr>
          <w:delText>)</w:delText>
        </w:r>
        <w:r w:rsidR="00486281" w:rsidDel="00EF5D4D">
          <w:delText>.</w:delText>
        </w:r>
        <w:r w:rsidR="001F55A9" w:rsidDel="00EF5D4D">
          <w:delText xml:space="preserve"> </w:delText>
        </w:r>
        <w:r w:rsidR="007C130A" w:rsidDel="00EF5D4D">
          <w:delText>While the overall density assemblage did not vary, variations in ophiuroid and decapod biomass were</w:delText>
        </w:r>
        <w:r w:rsidR="005973BC" w:rsidDel="00EF5D4D">
          <w:delText xml:space="preserve"> evident</w:delText>
        </w:r>
        <w:r w:rsidR="007C130A" w:rsidDel="00EF5D4D">
          <w:delText xml:space="preserve"> in macrofauna biomass assemblage. </w:delText>
        </w:r>
      </w:del>
    </w:p>
    <w:p w14:paraId="41838ED0" w14:textId="2FCA2AD9" w:rsidR="00BF3177" w:rsidRDefault="00BC3F1A" w:rsidP="00BF3177">
      <w:r>
        <w:t xml:space="preserve">PERMANOVA tests revealed notable spatiotemporal variations in macrofauna abundance and biomass compositions </w:t>
      </w:r>
      <w:r w:rsidRPr="001D585C">
        <w:rPr>
          <w:color w:val="FF0000"/>
        </w:rPr>
        <w:t xml:space="preserve">(Table </w:t>
      </w:r>
      <w:r>
        <w:rPr>
          <w:color w:val="FF0000"/>
        </w:rPr>
        <w:t>1</w:t>
      </w:r>
      <w:r w:rsidRPr="001D585C">
        <w:rPr>
          <w:color w:val="FF0000"/>
        </w:rPr>
        <w:t>)</w:t>
      </w:r>
      <w:r>
        <w:t xml:space="preserve">. For abundance composition, we found </w:t>
      </w:r>
      <w:r w:rsidR="00C14DFA">
        <w:t xml:space="preserve">very </w:t>
      </w:r>
      <w:r>
        <w:t xml:space="preserve">strong </w:t>
      </w:r>
      <w:del w:id="247" w:author="Chih-Lin Wei" w:date="2023-10-01T13:36:00Z">
        <w:r w:rsidDel="0020146A">
          <w:delText xml:space="preserve">evidence with </w:delText>
        </w:r>
      </w:del>
      <w:r>
        <w:t>depth (p = 0.0001)</w:t>
      </w:r>
      <w:ins w:id="248" w:author="Chih-Lin Wei" w:date="2023-10-01T13:55:00Z">
        <w:r w:rsidR="0020146A">
          <w:t xml:space="preserve"> and</w:t>
        </w:r>
      </w:ins>
      <w:r>
        <w:t xml:space="preserve"> </w:t>
      </w:r>
      <w:del w:id="249" w:author="Chih-Lin Wei" w:date="2023-10-01T13:50:00Z">
        <w:r w:rsidDel="0020146A">
          <w:delText xml:space="preserve">and </w:delText>
        </w:r>
      </w:del>
      <w:r>
        <w:t>DRM</w:t>
      </w:r>
      <w:del w:id="250" w:author="Chih-Lin Wei" w:date="2023-10-01T13:51:00Z">
        <w:r w:rsidDel="0020146A">
          <w:delText xml:space="preserve"> </w:delText>
        </w:r>
      </w:del>
      <w:ins w:id="251" w:author="Chih-Lin Wei" w:date="2023-10-01T13:39:00Z">
        <w:r w:rsidR="0020146A">
          <w:t xml:space="preserve"> </w:t>
        </w:r>
      </w:ins>
      <w:ins w:id="252" w:author="Chih-Lin Wei" w:date="2023-10-01T13:56:00Z">
        <w:r w:rsidR="0020146A">
          <w:t xml:space="preserve">effects </w:t>
        </w:r>
      </w:ins>
      <w:r>
        <w:t>(p =0.0002)</w:t>
      </w:r>
      <w:ins w:id="253" w:author="Chih-Lin Wei" w:date="2023-10-01T13:36:00Z">
        <w:r w:rsidR="0020146A">
          <w:t xml:space="preserve">, </w:t>
        </w:r>
      </w:ins>
      <w:ins w:id="254" w:author="Chih-Lin Wei" w:date="2023-10-01T13:56:00Z">
        <w:r w:rsidR="0020146A">
          <w:t xml:space="preserve">as well as </w:t>
        </w:r>
      </w:ins>
      <w:del w:id="255" w:author="Chih-Lin Wei" w:date="2023-10-01T13:36:00Z">
        <w:r w:rsidR="001D585C" w:rsidRPr="001D585C" w:rsidDel="0020146A">
          <w:delText>.</w:delText>
        </w:r>
        <w:r w:rsidDel="0020146A">
          <w:delText xml:space="preserve"> We found</w:delText>
        </w:r>
      </w:del>
      <w:del w:id="256" w:author="Chih-Lin Wei" w:date="2023-10-01T13:51:00Z">
        <w:r w:rsidDel="0020146A">
          <w:delText xml:space="preserve"> </w:delText>
        </w:r>
      </w:del>
      <w:r>
        <w:t>moderate</w:t>
      </w:r>
      <w:del w:id="257" w:author="Chih-Lin Wei" w:date="2023-10-01T13:51:00Z">
        <w:r w:rsidDel="0020146A">
          <w:delText xml:space="preserve"> </w:delText>
        </w:r>
      </w:del>
      <w:ins w:id="258" w:author="Chih-Lin Wei" w:date="2023-10-01T13:40:00Z">
        <w:r w:rsidR="0020146A">
          <w:t xml:space="preserve"> </w:t>
        </w:r>
      </w:ins>
      <w:del w:id="259" w:author="Chih-Lin Wei" w:date="2023-10-01T13:35:00Z">
        <w:r w:rsidDel="0020146A">
          <w:delText>evidence in</w:delText>
        </w:r>
      </w:del>
      <w:del w:id="260" w:author="Chih-Lin Wei" w:date="2023-10-01T13:37:00Z">
        <w:r w:rsidDel="0020146A">
          <w:delText xml:space="preserve"> </w:delText>
        </w:r>
      </w:del>
      <w:r>
        <w:t>cruise</w:t>
      </w:r>
      <w:ins w:id="261" w:author="Chih-Lin Wei" w:date="2023-10-01T13:51:00Z">
        <w:r w:rsidR="0020146A">
          <w:t xml:space="preserve"> effect</w:t>
        </w:r>
      </w:ins>
      <w:del w:id="262" w:author="Chih-Lin Wei" w:date="2023-10-01T13:40:00Z">
        <w:r w:rsidDel="0020146A">
          <w:delText xml:space="preserve"> differences</w:delText>
        </w:r>
      </w:del>
      <w:r>
        <w:t xml:space="preserve"> (p = 0.04</w:t>
      </w:r>
      <w:ins w:id="263" w:author="Chih-Lin Wei" w:date="2023-10-01T13:53:00Z">
        <w:r w:rsidR="0020146A">
          <w:t>6</w:t>
        </w:r>
      </w:ins>
      <w:del w:id="264" w:author="Chih-Lin Wei" w:date="2023-10-01T13:53:00Z">
        <w:r w:rsidDel="0020146A">
          <w:delText>58</w:delText>
        </w:r>
      </w:del>
      <w:r>
        <w:t>) and DRM-cruise interactions (p = 0.04</w:t>
      </w:r>
      <w:del w:id="265" w:author="Chih-Lin Wei" w:date="2023-10-01T13:58:00Z">
        <w:r w:rsidDel="0020146A">
          <w:delText>4</w:delText>
        </w:r>
      </w:del>
      <w:del w:id="266" w:author="Chih-Lin Wei" w:date="2023-10-01T13:53:00Z">
        <w:r w:rsidDel="0020146A">
          <w:delText>0</w:delText>
        </w:r>
      </w:del>
      <w:r>
        <w:t xml:space="preserve">). There </w:t>
      </w:r>
      <w:del w:id="267" w:author="Chih-Lin Wei" w:date="2023-10-01T13:53:00Z">
        <w:r w:rsidDel="0020146A">
          <w:delText xml:space="preserve">was </w:delText>
        </w:r>
      </w:del>
      <w:ins w:id="268" w:author="Chih-Lin Wei" w:date="2023-10-01T13:53:00Z">
        <w:r w:rsidR="0020146A">
          <w:t xml:space="preserve">were </w:t>
        </w:r>
      </w:ins>
      <w:r>
        <w:t xml:space="preserve">weak </w:t>
      </w:r>
      <w:del w:id="269" w:author="Chih-Lin Wei" w:date="2023-10-01T13:52:00Z">
        <w:r w:rsidDel="0020146A">
          <w:delText xml:space="preserve">evidence in </w:delText>
        </w:r>
      </w:del>
      <w:r>
        <w:t>depth-DRM interactions (p = 0.08</w:t>
      </w:r>
      <w:del w:id="270" w:author="Chih-Lin Wei" w:date="2023-10-01T13:53:00Z">
        <w:r w:rsidDel="0020146A">
          <w:delText>84</w:delText>
        </w:r>
      </w:del>
      <w:r>
        <w:t>)</w:t>
      </w:r>
      <w:ins w:id="271" w:author="Chih-Lin Wei" w:date="2023-10-01T13:52:00Z">
        <w:r w:rsidR="0020146A">
          <w:t xml:space="preserve"> and </w:t>
        </w:r>
      </w:ins>
      <w:ins w:id="272" w:author="Chih-Lin Wei" w:date="2023-10-05T14:27:00Z">
        <w:r w:rsidR="00990777">
          <w:t>lack of evidence for</w:t>
        </w:r>
      </w:ins>
      <w:ins w:id="273" w:author="Chih-Lin Wei" w:date="2023-10-01T13:52:00Z">
        <w:r w:rsidR="0020146A">
          <w:t xml:space="preserve"> </w:t>
        </w:r>
      </w:ins>
      <w:del w:id="274" w:author="Chih-Lin Wei" w:date="2023-10-01T13:52:00Z">
        <w:r w:rsidDel="0020146A">
          <w:delText>.</w:delText>
        </w:r>
      </w:del>
      <w:del w:id="275" w:author="Chih-Lin Wei" w:date="2023-10-01T13:56:00Z">
        <w:r w:rsidDel="0020146A">
          <w:delText xml:space="preserve"> </w:delText>
        </w:r>
      </w:del>
      <w:ins w:id="276" w:author="Chih-Lin Wei" w:date="2023-10-01T13:52:00Z">
        <w:r w:rsidR="0020146A">
          <w:t>d</w:t>
        </w:r>
      </w:ins>
      <w:del w:id="277" w:author="Chih-Lin Wei" w:date="2023-10-01T13:52:00Z">
        <w:r w:rsidDel="0020146A">
          <w:delText>D</w:delText>
        </w:r>
      </w:del>
      <w:r>
        <w:t>epth-cruise interactions</w:t>
      </w:r>
      <w:del w:id="278" w:author="Chih-Lin Wei" w:date="2023-10-01T13:52:00Z">
        <w:r w:rsidDel="0020146A">
          <w:delText xml:space="preserve"> had no evidence on abundance composition</w:delText>
        </w:r>
      </w:del>
      <w:r>
        <w:t xml:space="preserve"> (p = 0</w:t>
      </w:r>
      <w:ins w:id="279" w:author="Chih-Lin Wei" w:date="2023-10-01T13:53:00Z">
        <w:r w:rsidR="0020146A">
          <w:t>.</w:t>
        </w:r>
      </w:ins>
      <w:r>
        <w:t>69</w:t>
      </w:r>
      <w:del w:id="280" w:author="Chih-Lin Wei" w:date="2023-10-01T13:53:00Z">
        <w:r w:rsidDel="0020146A">
          <w:delText>04</w:delText>
        </w:r>
      </w:del>
      <w:r>
        <w:t>).</w:t>
      </w:r>
      <w:r w:rsidR="009C4D24">
        <w:t xml:space="preserve"> For biomass composition, we </w:t>
      </w:r>
      <w:del w:id="281" w:author="Chih-Lin Wei" w:date="2023-10-01T13:54:00Z">
        <w:r w:rsidR="005206D3" w:rsidDel="0020146A">
          <w:delText xml:space="preserve">only </w:delText>
        </w:r>
      </w:del>
      <w:r w:rsidR="009C4D24">
        <w:t xml:space="preserve">found </w:t>
      </w:r>
      <w:r w:rsidR="00C14DFA">
        <w:t xml:space="preserve">very </w:t>
      </w:r>
      <w:r w:rsidR="009C4D24">
        <w:t>strong</w:t>
      </w:r>
      <w:del w:id="282" w:author="Chih-Lin Wei" w:date="2023-10-01T13:54:00Z">
        <w:r w:rsidR="009C4D24" w:rsidDel="0020146A">
          <w:delText xml:space="preserve"> evidence in</w:delText>
        </w:r>
      </w:del>
      <w:r w:rsidR="009C4D24">
        <w:t xml:space="preserve"> </w:t>
      </w:r>
      <w:r w:rsidR="005206D3">
        <w:t>depth (p = 0.0001)</w:t>
      </w:r>
      <w:ins w:id="283" w:author="Chih-Lin Wei" w:date="2023-10-01T13:54:00Z">
        <w:r w:rsidR="0020146A">
          <w:t>,</w:t>
        </w:r>
      </w:ins>
      <w:del w:id="284" w:author="Chih-Lin Wei" w:date="2023-10-01T13:54:00Z">
        <w:r w:rsidR="005206D3" w:rsidDel="0020146A">
          <w:delText>. We found</w:delText>
        </w:r>
      </w:del>
      <w:r w:rsidR="005206D3">
        <w:t xml:space="preserve"> </w:t>
      </w:r>
      <w:r w:rsidR="00C14DFA">
        <w:t>strong</w:t>
      </w:r>
      <w:del w:id="285" w:author="Chih-Lin Wei" w:date="2023-10-01T13:54:00Z">
        <w:r w:rsidR="00C14DFA" w:rsidDel="0020146A">
          <w:delText xml:space="preserve"> evidences</w:delText>
        </w:r>
      </w:del>
      <w:r w:rsidR="00C14DFA">
        <w:t xml:space="preserve"> </w:t>
      </w:r>
      <w:r w:rsidR="005206D3">
        <w:t>DRM (p = 0.009</w:t>
      </w:r>
      <w:del w:id="286" w:author="Chih-Lin Wei" w:date="2023-10-01T13:58:00Z">
        <w:r w:rsidR="005206D3" w:rsidDel="0020146A">
          <w:delText>2</w:delText>
        </w:r>
      </w:del>
      <w:r w:rsidR="005206D3">
        <w:t>)</w:t>
      </w:r>
      <w:ins w:id="287" w:author="Chih-Lin Wei" w:date="2023-10-01T13:57:00Z">
        <w:r w:rsidR="0020146A">
          <w:t>, moderate cruise effects (p = 0.02)</w:t>
        </w:r>
      </w:ins>
      <w:ins w:id="288" w:author="Chih-Lin Wei" w:date="2023-10-01T13:54:00Z">
        <w:r w:rsidR="0020146A">
          <w:t>,</w:t>
        </w:r>
      </w:ins>
      <w:r w:rsidR="00C14DFA">
        <w:t xml:space="preserve"> </w:t>
      </w:r>
      <w:del w:id="289" w:author="Chih-Lin Wei" w:date="2023-10-01T13:59:00Z">
        <w:r w:rsidR="00C14DFA" w:rsidDel="0020146A">
          <w:delText xml:space="preserve">and </w:delText>
        </w:r>
      </w:del>
      <w:ins w:id="290" w:author="Chih-Lin Wei" w:date="2023-10-01T13:54:00Z">
        <w:r w:rsidR="0020146A">
          <w:t>stro</w:t>
        </w:r>
      </w:ins>
      <w:ins w:id="291" w:author="Chih-Lin Wei" w:date="2023-10-01T13:55:00Z">
        <w:r w:rsidR="0020146A">
          <w:t xml:space="preserve">ng </w:t>
        </w:r>
      </w:ins>
      <w:r w:rsidR="00C14DFA">
        <w:t>DRM-cruise interactions (p = 0.001</w:t>
      </w:r>
      <w:del w:id="292" w:author="Chih-Lin Wei" w:date="2023-10-05T14:28:00Z">
        <w:r w:rsidR="00C14DFA" w:rsidDel="00990777">
          <w:delText>4</w:delText>
        </w:r>
      </w:del>
      <w:r w:rsidR="00C14DFA">
        <w:t>)</w:t>
      </w:r>
      <w:ins w:id="293" w:author="Chih-Lin Wei" w:date="2023-10-01T13:59:00Z">
        <w:r w:rsidR="0020146A">
          <w:t>,</w:t>
        </w:r>
      </w:ins>
      <w:del w:id="294" w:author="Chih-Lin Wei" w:date="2023-10-01T13:59:00Z">
        <w:r w:rsidR="005206D3" w:rsidDel="0020146A">
          <w:delText>.</w:delText>
        </w:r>
        <w:r w:rsidR="00C14DFA" w:rsidDel="0020146A">
          <w:delText xml:space="preserve"> Moderate evidence was found in cruise effect (p = 0.0208). There w</w:delText>
        </w:r>
        <w:r w:rsidR="001D41EE" w:rsidDel="0020146A">
          <w:delText>as</w:delText>
        </w:r>
      </w:del>
      <w:r w:rsidR="00C14DFA">
        <w:t xml:space="preserve"> </w:t>
      </w:r>
      <w:ins w:id="295" w:author="Chih-Lin Wei" w:date="2023-10-01T13:59:00Z">
        <w:r w:rsidR="0020146A">
          <w:t xml:space="preserve">and </w:t>
        </w:r>
      </w:ins>
      <w:r w:rsidR="00C14DFA">
        <w:t>no</w:t>
      </w:r>
      <w:ins w:id="296" w:author="Chih-Lin Wei" w:date="2023-10-05T14:28:00Z">
        <w:r w:rsidR="00990777">
          <w:t xml:space="preserve"> evidence of</w:t>
        </w:r>
      </w:ins>
      <w:r w:rsidR="00C14DFA">
        <w:t xml:space="preserve"> </w:t>
      </w:r>
      <w:del w:id="297" w:author="Chih-Lin Wei" w:date="2023-10-01T13:59:00Z">
        <w:r w:rsidR="00C14DFA" w:rsidDel="0020146A">
          <w:delText xml:space="preserve">evidence in </w:delText>
        </w:r>
      </w:del>
      <w:r w:rsidR="00C14DFA">
        <w:t>depth-cruise (p = 0.8016) and depth-DRM interactions (p = 0.251</w:t>
      </w:r>
      <w:del w:id="298" w:author="Chih-Lin Wei" w:date="2023-10-05T14:28:00Z">
        <w:r w:rsidR="00C14DFA" w:rsidDel="00990777">
          <w:delText>2</w:delText>
        </w:r>
      </w:del>
      <w:r w:rsidR="00C14DFA">
        <w:t>)</w:t>
      </w:r>
      <w:r w:rsidR="006E27F3">
        <w:t>.</w:t>
      </w:r>
    </w:p>
    <w:p w14:paraId="0390FB28" w14:textId="2CAEF13A" w:rsidR="00BF3177" w:rsidRDefault="009A5322" w:rsidP="00BF3177">
      <w:commentRangeStart w:id="299"/>
      <w:r>
        <w:t>Principle component analyses</w:t>
      </w:r>
      <w:commentRangeEnd w:id="299"/>
      <w:r w:rsidR="001516A3">
        <w:rPr>
          <w:rStyle w:val="a4"/>
        </w:rPr>
        <w:commentReference w:id="299"/>
      </w:r>
      <w:r>
        <w:t xml:space="preserve"> generally agreed with the PERMANOVA results, revealing </w:t>
      </w:r>
      <w:del w:id="300" w:author="Chih-Lin Wei" w:date="2023-10-03T17:34:00Z">
        <w:r w:rsidDel="001516A3">
          <w:delText xml:space="preserve">complex </w:delText>
        </w:r>
      </w:del>
      <w:r>
        <w:t xml:space="preserve">spatiotemporal </w:t>
      </w:r>
      <w:del w:id="301" w:author="Chih-Lin Wei" w:date="2023-10-03T13:50:00Z">
        <w:r w:rsidDel="00E01377">
          <w:delText xml:space="preserve">assemblage </w:delText>
        </w:r>
      </w:del>
      <w:r>
        <w:t>variations</w:t>
      </w:r>
      <w:ins w:id="302" w:author="Chih-Lin Wei" w:date="2023-10-03T13:50:00Z">
        <w:r w:rsidR="00E01377">
          <w:t xml:space="preserve"> in assemblage composition</w:t>
        </w:r>
      </w:ins>
      <w:r>
        <w:t xml:space="preserve"> </w:t>
      </w:r>
      <w:r w:rsidRPr="009A5322">
        <w:rPr>
          <w:color w:val="FF0000"/>
        </w:rPr>
        <w:t xml:space="preserve">(figure </w:t>
      </w:r>
      <w:r w:rsidR="008D2D46">
        <w:rPr>
          <w:color w:val="FF0000"/>
        </w:rPr>
        <w:t>5</w:t>
      </w:r>
      <w:r w:rsidRPr="009A5322">
        <w:rPr>
          <w:color w:val="FF0000"/>
        </w:rPr>
        <w:t>)</w:t>
      </w:r>
      <w:r>
        <w:t xml:space="preserve">. </w:t>
      </w:r>
      <w:ins w:id="303" w:author="Chih-Lin Wei" w:date="2023-10-03T18:07:00Z">
        <w:r w:rsidR="001516A3">
          <w:t xml:space="preserve">The </w:t>
        </w:r>
      </w:ins>
      <w:r w:rsidR="00BF3177">
        <w:t>PC1 and PC2</w:t>
      </w:r>
      <w:del w:id="304" w:author="Chih-Lin Wei" w:date="2023-10-03T17:26:00Z">
        <w:r w:rsidR="00BF3177" w:rsidDel="001516A3">
          <w:delText xml:space="preserve"> of the macrofauna abundance composition</w:delText>
        </w:r>
      </w:del>
      <w:r w:rsidR="00BF3177">
        <w:t xml:space="preserve"> explained </w:t>
      </w:r>
      <w:r w:rsidR="00BF3177">
        <w:lastRenderedPageBreak/>
        <w:t>18.1</w:t>
      </w:r>
      <w:del w:id="305" w:author="Chih-Lin Wei" w:date="2023-10-03T17:46:00Z">
        <w:r w:rsidR="00BF3177" w:rsidDel="001516A3">
          <w:delText>4</w:delText>
        </w:r>
      </w:del>
      <w:ins w:id="306" w:author="Chih-Lin Wei" w:date="2023-10-03T17:26:00Z">
        <w:r w:rsidR="001516A3">
          <w:t>%</w:t>
        </w:r>
      </w:ins>
      <w:r w:rsidR="00BF3177">
        <w:t xml:space="preserve"> and 15.9</w:t>
      </w:r>
      <w:del w:id="307" w:author="Chih-Lin Wei" w:date="2023-10-03T17:46:00Z">
        <w:r w:rsidR="00BF3177" w:rsidDel="001516A3">
          <w:delText>4</w:delText>
        </w:r>
      </w:del>
      <w:r w:rsidR="00BF3177">
        <w:t>% of the total variation</w:t>
      </w:r>
      <w:ins w:id="308" w:author="Chih-Lin Wei" w:date="2023-10-03T17:26:00Z">
        <w:r w:rsidR="001516A3">
          <w:t xml:space="preserve"> in macrofauna abundance composition</w:t>
        </w:r>
      </w:ins>
      <w:ins w:id="309" w:author="Chih-Lin Wei" w:date="2023-10-03T17:27:00Z">
        <w:r w:rsidR="001516A3">
          <w:t>, respectively</w:t>
        </w:r>
      </w:ins>
      <w:r w:rsidR="00BF3177">
        <w:t xml:space="preserve"> </w:t>
      </w:r>
      <w:r w:rsidR="00BF3177" w:rsidRPr="001D585C">
        <w:rPr>
          <w:color w:val="FF0000"/>
        </w:rPr>
        <w:t xml:space="preserve">(figure </w:t>
      </w:r>
      <w:r w:rsidR="008D2D46">
        <w:rPr>
          <w:color w:val="FF0000"/>
        </w:rPr>
        <w:t>5</w:t>
      </w:r>
      <w:r w:rsidR="00BF3177" w:rsidRPr="001D585C">
        <w:rPr>
          <w:color w:val="FF0000"/>
        </w:rPr>
        <w:t>a)</w:t>
      </w:r>
      <w:r w:rsidR="00BF3177">
        <w:t>.</w:t>
      </w:r>
      <w:r w:rsidR="00551EC8">
        <w:rPr>
          <w:rFonts w:hint="eastAsia"/>
        </w:rPr>
        <w:t xml:space="preserve"> </w:t>
      </w:r>
      <w:commentRangeStart w:id="310"/>
      <w:del w:id="311" w:author="Chih-Lin Wei" w:date="2023-10-03T17:32:00Z">
        <w:r w:rsidR="002A22B0" w:rsidDel="001516A3">
          <w:delText>More the 40% of the variation of p</w:delText>
        </w:r>
      </w:del>
      <w:ins w:id="312" w:author="Chih-Lin Wei" w:date="2023-10-03T17:32:00Z">
        <w:r w:rsidR="001516A3">
          <w:t>P</w:t>
        </w:r>
      </w:ins>
      <w:r w:rsidR="00551EC8">
        <w:t>eracarids (</w:t>
      </w:r>
      <w:ins w:id="313" w:author="Chih-Lin Wei" w:date="2023-10-03T17:34:00Z">
        <w:r w:rsidR="001516A3">
          <w:t xml:space="preserve">i.e., </w:t>
        </w:r>
      </w:ins>
      <w:r w:rsidR="00551EC8">
        <w:t xml:space="preserve">isopods, </w:t>
      </w:r>
      <w:proofErr w:type="spellStart"/>
      <w:r w:rsidR="00551EC8">
        <w:t>tanaids</w:t>
      </w:r>
      <w:proofErr w:type="spellEnd"/>
      <w:r w:rsidR="00551EC8">
        <w:t xml:space="preserve">, and amphipods), </w:t>
      </w:r>
      <w:proofErr w:type="spellStart"/>
      <w:r w:rsidR="00551EC8">
        <w:t>aplacophorans</w:t>
      </w:r>
      <w:proofErr w:type="spellEnd"/>
      <w:r w:rsidR="00551EC8">
        <w:t xml:space="preserve">, and hydroids </w:t>
      </w:r>
      <w:del w:id="314" w:author="Chih-Lin Wei" w:date="2023-10-03T17:33:00Z">
        <w:r w:rsidR="002A22B0" w:rsidDel="001516A3">
          <w:delText>were explained in</w:delText>
        </w:r>
      </w:del>
      <w:ins w:id="315" w:author="Chih-Lin Wei" w:date="2023-10-04T17:19:00Z">
        <w:r w:rsidR="00B74C05">
          <w:t xml:space="preserve">had the highest </w:t>
        </w:r>
      </w:ins>
      <w:ins w:id="316" w:author="Chih-Lin Wei" w:date="2023-10-04T17:20:00Z">
        <w:r w:rsidR="00B74C05">
          <w:t>loading</w:t>
        </w:r>
      </w:ins>
      <w:ins w:id="317" w:author="Chih-Lin Wei" w:date="2023-10-04T17:19:00Z">
        <w:r w:rsidR="00B74C05">
          <w:t xml:space="preserve"> on</w:t>
        </w:r>
      </w:ins>
      <w:r w:rsidR="002A22B0">
        <w:t xml:space="preserve"> the first two PCs. </w:t>
      </w:r>
      <w:del w:id="318" w:author="Chih-Lin Wei" w:date="2023-10-03T17:36:00Z">
        <w:r w:rsidR="004C353E" w:rsidDel="001516A3">
          <w:delText>OR1-1219</w:delText>
        </w:r>
      </w:del>
      <w:ins w:id="319" w:author="Chih-Lin Wei" w:date="2023-10-03T17:36:00Z">
        <w:r w:rsidR="001516A3">
          <w:t xml:space="preserve">The </w:t>
        </w:r>
      </w:ins>
      <w:ins w:id="320" w:author="Chih-Lin Wei" w:date="2023-10-03T17:42:00Z">
        <w:r w:rsidR="001516A3">
          <w:t>M</w:t>
        </w:r>
      </w:ins>
      <w:ins w:id="321" w:author="Chih-Lin Wei" w:date="2023-10-03T17:36:00Z">
        <w:r w:rsidR="001516A3">
          <w:t>arch</w:t>
        </w:r>
      </w:ins>
      <w:r w:rsidR="004C353E">
        <w:t xml:space="preserve"> samples were </w:t>
      </w:r>
      <w:r w:rsidR="009B1F7D">
        <w:t xml:space="preserve">mostly </w:t>
      </w:r>
      <w:r w:rsidR="004C353E">
        <w:t xml:space="preserve">characterized </w:t>
      </w:r>
      <w:del w:id="322" w:author="Chih-Lin Wei" w:date="2023-10-03T17:42:00Z">
        <w:r w:rsidR="004C353E" w:rsidDel="001516A3">
          <w:delText xml:space="preserve">with </w:delText>
        </w:r>
      </w:del>
      <w:ins w:id="323" w:author="Chih-Lin Wei" w:date="2023-10-03T17:42:00Z">
        <w:r w:rsidR="001516A3">
          <w:t xml:space="preserve">by </w:t>
        </w:r>
      </w:ins>
      <w:r w:rsidR="004C353E">
        <w:t xml:space="preserve">high contributions of </w:t>
      </w:r>
      <w:proofErr w:type="spellStart"/>
      <w:r w:rsidR="009B1F7D">
        <w:t>aplacophorans</w:t>
      </w:r>
      <w:proofErr w:type="spellEnd"/>
      <w:r w:rsidR="009B1F7D">
        <w:t xml:space="preserve">, </w:t>
      </w:r>
      <w:proofErr w:type="spellStart"/>
      <w:r w:rsidR="009B1F7D">
        <w:t>tanids</w:t>
      </w:r>
      <w:proofErr w:type="spellEnd"/>
      <w:r w:rsidR="009B1F7D">
        <w:t xml:space="preserve">, and amphipods, while </w:t>
      </w:r>
      <w:ins w:id="324" w:author="Chih-Lin Wei" w:date="2023-10-03T18:07:00Z">
        <w:r w:rsidR="001516A3">
          <w:t xml:space="preserve">the </w:t>
        </w:r>
      </w:ins>
      <w:del w:id="325" w:author="Chih-Lin Wei" w:date="2023-10-03T17:38:00Z">
        <w:r w:rsidR="009B1F7D" w:rsidDel="001516A3">
          <w:delText>shallower-water OR1-1242</w:delText>
        </w:r>
      </w:del>
      <w:ins w:id="326" w:author="Chih-Lin Wei" w:date="2023-10-03T17:38:00Z">
        <w:r w:rsidR="001516A3">
          <w:t>October</w:t>
        </w:r>
      </w:ins>
      <w:r w:rsidR="009B1F7D">
        <w:t xml:space="preserve"> samples</w:t>
      </w:r>
      <w:ins w:id="327" w:author="Chih-Lin Wei" w:date="2023-10-03T17:38:00Z">
        <w:r w:rsidR="001516A3">
          <w:t xml:space="preserve"> from shallower sites</w:t>
        </w:r>
      </w:ins>
      <w:r w:rsidR="009B1F7D">
        <w:t xml:space="preserve"> (S2, S3, S6, S7) were not.</w:t>
      </w:r>
      <w:commentRangeEnd w:id="310"/>
      <w:r w:rsidR="00CD7B73">
        <w:rPr>
          <w:rStyle w:val="a4"/>
        </w:rPr>
        <w:commentReference w:id="310"/>
      </w:r>
      <w:r w:rsidR="008C5B07">
        <w:t xml:space="preserve"> </w:t>
      </w:r>
      <w:del w:id="328" w:author="Chih-Lin Wei" w:date="2023-10-04T17:21:00Z">
        <w:r w:rsidR="00BF3177" w:rsidDel="00B74C05">
          <w:delText>PC1 and PC2</w:delText>
        </w:r>
      </w:del>
      <w:ins w:id="329" w:author="Chih-Lin Wei" w:date="2023-10-04T17:21:00Z">
        <w:r w:rsidR="00B74C05">
          <w:t xml:space="preserve">In </w:t>
        </w:r>
      </w:ins>
      <w:ins w:id="330" w:author="Chih-Lin Wei" w:date="2023-10-04T17:22:00Z">
        <w:r w:rsidR="00B74C05">
          <w:t>terms</w:t>
        </w:r>
      </w:ins>
      <w:r w:rsidR="00BF3177">
        <w:t xml:space="preserve"> of the macrofauna biomass composition</w:t>
      </w:r>
      <w:ins w:id="331" w:author="Chih-Lin Wei" w:date="2023-10-04T17:22:00Z">
        <w:r w:rsidR="00B74C05">
          <w:t>, PC1 and PC2</w:t>
        </w:r>
      </w:ins>
      <w:r w:rsidR="00BF3177">
        <w:t xml:space="preserve"> explained 20.</w:t>
      </w:r>
      <w:del w:id="332" w:author="Chih-Lin Wei" w:date="2023-10-03T17:46:00Z">
        <w:r w:rsidR="00BF3177" w:rsidDel="001516A3">
          <w:delText>57</w:delText>
        </w:r>
      </w:del>
      <w:ins w:id="333" w:author="Chih-Lin Wei" w:date="2023-10-03T17:46:00Z">
        <w:r w:rsidR="001516A3">
          <w:t>6%</w:t>
        </w:r>
      </w:ins>
      <w:r w:rsidR="00BF3177">
        <w:t xml:space="preserve"> and 13.</w:t>
      </w:r>
      <w:del w:id="334" w:author="Chih-Lin Wei" w:date="2023-10-03T17:46:00Z">
        <w:r w:rsidR="00BF3177" w:rsidDel="001516A3">
          <w:delText>69</w:delText>
        </w:r>
      </w:del>
      <w:ins w:id="335" w:author="Chih-Lin Wei" w:date="2023-10-03T17:46:00Z">
        <w:r w:rsidR="001516A3">
          <w:t>7</w:t>
        </w:r>
      </w:ins>
      <w:r w:rsidR="00BF3177">
        <w:t xml:space="preserve">% of the total variation </w:t>
      </w:r>
      <w:r w:rsidR="00BF3177" w:rsidRPr="00057362">
        <w:rPr>
          <w:color w:val="FF0000"/>
        </w:rPr>
        <w:t xml:space="preserve">(figure </w:t>
      </w:r>
      <w:r w:rsidR="001F3A48">
        <w:rPr>
          <w:color w:val="FF0000"/>
        </w:rPr>
        <w:t>5</w:t>
      </w:r>
      <w:r w:rsidR="00BF3177" w:rsidRPr="00057362">
        <w:rPr>
          <w:color w:val="FF0000"/>
        </w:rPr>
        <w:t>b)</w:t>
      </w:r>
      <w:r w:rsidR="00BF3177">
        <w:t>.</w:t>
      </w:r>
      <w:r w:rsidR="00551EC8">
        <w:t xml:space="preserve"> </w:t>
      </w:r>
      <w:commentRangeStart w:id="336"/>
      <w:del w:id="337" w:author="Chih-Lin Wei" w:date="2023-10-03T17:47:00Z">
        <w:r w:rsidR="002A22B0" w:rsidDel="001516A3">
          <w:delText xml:space="preserve">More the 40% of the variation of </w:delText>
        </w:r>
      </w:del>
      <w:proofErr w:type="spellStart"/>
      <w:ins w:id="338" w:author="Chih-Lin Wei" w:date="2023-10-03T17:47:00Z">
        <w:r w:rsidR="001516A3">
          <w:t>A</w:t>
        </w:r>
      </w:ins>
      <w:del w:id="339" w:author="Chih-Lin Wei" w:date="2023-10-03T17:47:00Z">
        <w:r w:rsidR="002A22B0" w:rsidDel="001516A3">
          <w:delText>a</w:delText>
        </w:r>
      </w:del>
      <w:r w:rsidR="00551EC8">
        <w:t>placophorans</w:t>
      </w:r>
      <w:proofErr w:type="spellEnd"/>
      <w:r w:rsidR="00551EC8">
        <w:t>, mysids</w:t>
      </w:r>
      <w:commentRangeEnd w:id="336"/>
      <w:r w:rsidR="00CD7B73">
        <w:rPr>
          <w:rStyle w:val="a4"/>
        </w:rPr>
        <w:commentReference w:id="336"/>
      </w:r>
      <w:r w:rsidR="00551EC8">
        <w:t xml:space="preserve">, ophiuroids, and decapods </w:t>
      </w:r>
      <w:del w:id="340" w:author="Chih-Lin Wei" w:date="2023-10-03T17:47:00Z">
        <w:r w:rsidR="00551EC8" w:rsidDel="001516A3">
          <w:delText xml:space="preserve">were explained </w:delText>
        </w:r>
        <w:r w:rsidR="002A22B0" w:rsidDel="001516A3">
          <w:delText>by</w:delText>
        </w:r>
      </w:del>
      <w:ins w:id="341" w:author="Chih-Lin Wei" w:date="2023-10-04T17:21:00Z">
        <w:r w:rsidR="00B74C05">
          <w:t>had the highest loading on</w:t>
        </w:r>
      </w:ins>
      <w:r w:rsidR="002A22B0">
        <w:t xml:space="preserve"> </w:t>
      </w:r>
      <w:r w:rsidR="00551EC8">
        <w:t>the first two PCs</w:t>
      </w:r>
      <w:r w:rsidR="002A22B0">
        <w:t>.</w:t>
      </w:r>
      <w:del w:id="342" w:author="Chih-Lin Wei" w:date="2023-10-03T18:08:00Z">
        <w:r w:rsidR="002A22B0" w:rsidDel="001516A3">
          <w:delText xml:space="preserve"> </w:delText>
        </w:r>
        <w:r w:rsidR="00A17750" w:rsidDel="001516A3">
          <w:delText>In contrast with the abundance composition PCA figure, t</w:delText>
        </w:r>
        <w:r w:rsidR="00551EC8" w:rsidDel="001516A3">
          <w:delText xml:space="preserve">he distribution of samples </w:delText>
        </w:r>
        <w:r w:rsidR="00683889" w:rsidDel="001516A3">
          <w:delText xml:space="preserve">better </w:delText>
        </w:r>
        <w:r w:rsidR="00551EC8" w:rsidDel="001516A3">
          <w:delText>correspond</w:delText>
        </w:r>
        <w:r w:rsidR="00683889" w:rsidDel="001516A3">
          <w:delText xml:space="preserve">ed </w:delText>
        </w:r>
        <w:r w:rsidR="00551EC8" w:rsidDel="001516A3">
          <w:delText>with the taxa vectors.</w:delText>
        </w:r>
      </w:del>
      <w:r w:rsidR="002A22B0">
        <w:t xml:space="preserve"> </w:t>
      </w:r>
      <w:commentRangeStart w:id="343"/>
      <w:del w:id="344" w:author="Chih-Lin Wei" w:date="2023-10-03T18:04:00Z">
        <w:r w:rsidR="00952858" w:rsidDel="001516A3">
          <w:delText xml:space="preserve">Many </w:delText>
        </w:r>
      </w:del>
      <w:del w:id="345" w:author="Chih-Lin Wei" w:date="2023-10-03T18:03:00Z">
        <w:r w:rsidR="002A22B0" w:rsidDel="001516A3">
          <w:delText>OR1-1219</w:delText>
        </w:r>
      </w:del>
      <w:del w:id="346" w:author="Chih-Lin Wei" w:date="2023-10-03T18:04:00Z">
        <w:r w:rsidR="002A22B0" w:rsidDel="001516A3">
          <w:delText xml:space="preserve"> </w:delText>
        </w:r>
        <w:r w:rsidR="00952858" w:rsidDel="001516A3">
          <w:delText xml:space="preserve">sites </w:delText>
        </w:r>
        <w:r w:rsidR="002A22B0" w:rsidDel="001516A3">
          <w:delText xml:space="preserve">and deeper </w:delText>
        </w:r>
      </w:del>
      <w:del w:id="347" w:author="Chih-Lin Wei" w:date="2023-10-03T18:03:00Z">
        <w:r w:rsidR="002A22B0" w:rsidDel="001516A3">
          <w:delText>OR1-1242</w:delText>
        </w:r>
      </w:del>
      <w:del w:id="348" w:author="Chih-Lin Wei" w:date="2023-10-03T18:04:00Z">
        <w:r w:rsidR="002A22B0" w:rsidDel="001516A3">
          <w:delText xml:space="preserve"> </w:delText>
        </w:r>
        <w:r w:rsidR="00952858" w:rsidDel="001516A3">
          <w:delText xml:space="preserve">sites </w:delText>
        </w:r>
        <w:r w:rsidR="002A22B0" w:rsidDel="001516A3">
          <w:delText xml:space="preserve">(S1, S5) </w:delText>
        </w:r>
        <w:r w:rsidR="00952858" w:rsidDel="001516A3">
          <w:delText xml:space="preserve">were </w:delText>
        </w:r>
        <w:r w:rsidR="002A22B0" w:rsidDel="001516A3">
          <w:delText xml:space="preserve">characterized </w:delText>
        </w:r>
      </w:del>
      <w:del w:id="349" w:author="Chih-Lin Wei" w:date="2023-10-03T18:03:00Z">
        <w:r w:rsidR="002A22B0" w:rsidDel="001516A3">
          <w:delText xml:space="preserve">with </w:delText>
        </w:r>
      </w:del>
      <w:del w:id="350" w:author="Chih-Lin Wei" w:date="2023-10-03T18:04:00Z">
        <w:r w:rsidR="002A22B0" w:rsidDel="001516A3">
          <w:delText>h</w:delText>
        </w:r>
      </w:del>
      <w:ins w:id="351" w:author="Chih-Lin Wei" w:date="2023-10-03T18:04:00Z">
        <w:r w:rsidR="001516A3">
          <w:t>H</w:t>
        </w:r>
      </w:ins>
      <w:r w:rsidR="002A22B0">
        <w:t xml:space="preserve">igh contributions of </w:t>
      </w:r>
      <w:del w:id="352" w:author="Chih-Lin Wei" w:date="2023-10-03T18:04:00Z">
        <w:r w:rsidR="002A22B0" w:rsidDel="001516A3">
          <w:delText xml:space="preserve">ophiuriods </w:delText>
        </w:r>
      </w:del>
      <w:ins w:id="353" w:author="Chih-Lin Wei" w:date="2023-10-03T18:04:00Z">
        <w:r w:rsidR="001516A3">
          <w:t xml:space="preserve">ophiuroids </w:t>
        </w:r>
      </w:ins>
      <w:del w:id="354" w:author="Chih-Lin Wei" w:date="2023-10-03T18:05:00Z">
        <w:r w:rsidR="002A22B0" w:rsidDel="001516A3">
          <w:delText>and aplacophorans</w:delText>
        </w:r>
      </w:del>
      <w:ins w:id="355" w:author="Chih-Lin Wei" w:date="2023-10-03T18:04:00Z">
        <w:r w:rsidR="001516A3">
          <w:t xml:space="preserve">characterized many </w:t>
        </w:r>
      </w:ins>
      <w:ins w:id="356" w:author="Chih-Lin Wei" w:date="2023-10-03T18:05:00Z">
        <w:r w:rsidR="001516A3">
          <w:t>M</w:t>
        </w:r>
      </w:ins>
      <w:ins w:id="357" w:author="Chih-Lin Wei" w:date="2023-10-03T18:04:00Z">
        <w:r w:rsidR="001516A3">
          <w:t xml:space="preserve">arch sites and </w:t>
        </w:r>
      </w:ins>
      <w:ins w:id="358" w:author="Chih-Lin Wei" w:date="2023-10-03T18:05:00Z">
        <w:r w:rsidR="001516A3">
          <w:t xml:space="preserve">the </w:t>
        </w:r>
      </w:ins>
      <w:ins w:id="359" w:author="Chih-Lin Wei" w:date="2023-10-03T18:04:00Z">
        <w:r w:rsidR="001516A3">
          <w:t>deeper October sites (S1, S5)</w:t>
        </w:r>
      </w:ins>
      <w:r w:rsidR="002A22B0">
        <w:t xml:space="preserve">. </w:t>
      </w:r>
      <w:del w:id="360" w:author="Chih-Lin Wei" w:date="2023-10-03T18:09:00Z">
        <w:r w:rsidR="00D34AA0" w:rsidDel="001516A3">
          <w:delText xml:space="preserve">On the other hand, </w:delText>
        </w:r>
      </w:del>
      <w:ins w:id="361" w:author="Chih-Lin Wei" w:date="2023-10-03T18:09:00Z">
        <w:r w:rsidR="001516A3">
          <w:t>T</w:t>
        </w:r>
      </w:ins>
      <w:ins w:id="362" w:author="Chih-Lin Wei" w:date="2023-10-03T17:58:00Z">
        <w:r w:rsidR="001516A3">
          <w:t>he s</w:t>
        </w:r>
      </w:ins>
      <w:del w:id="363" w:author="Chih-Lin Wei" w:date="2023-10-03T17:58:00Z">
        <w:r w:rsidR="002A22B0" w:rsidDel="001516A3">
          <w:delText>S</w:delText>
        </w:r>
      </w:del>
      <w:r w:rsidR="002A22B0">
        <w:t xml:space="preserve">hallower </w:t>
      </w:r>
      <w:del w:id="364" w:author="Chih-Lin Wei" w:date="2023-10-03T17:58:00Z">
        <w:r w:rsidR="00D34AA0" w:rsidDel="001516A3">
          <w:delText>OR1-1242</w:delText>
        </w:r>
      </w:del>
      <w:ins w:id="365" w:author="Chih-Lin Wei" w:date="2023-10-03T17:58:00Z">
        <w:r w:rsidR="001516A3">
          <w:t>March</w:t>
        </w:r>
      </w:ins>
      <w:r w:rsidR="00D34AA0">
        <w:t xml:space="preserve"> </w:t>
      </w:r>
      <w:r w:rsidR="002A22B0">
        <w:t>sites (</w:t>
      </w:r>
      <w:ins w:id="366" w:author="Chih-Lin Wei" w:date="2023-10-03T17:58:00Z">
        <w:r w:rsidR="001516A3">
          <w:t xml:space="preserve">i.e., </w:t>
        </w:r>
      </w:ins>
      <w:r w:rsidR="002A22B0">
        <w:t xml:space="preserve">S2, </w:t>
      </w:r>
      <w:del w:id="367" w:author="Chih-Lin Wei" w:date="2023-10-03T17:58:00Z">
        <w:r w:rsidR="002A22B0" w:rsidDel="001516A3">
          <w:delText xml:space="preserve">S3, </w:delText>
        </w:r>
      </w:del>
      <w:r w:rsidR="002A22B0">
        <w:t xml:space="preserve">S6, and S7) </w:t>
      </w:r>
      <w:r w:rsidR="00AF4401">
        <w:t xml:space="preserve">were </w:t>
      </w:r>
      <w:r w:rsidR="002A22B0">
        <w:t xml:space="preserve">characterized </w:t>
      </w:r>
      <w:del w:id="368" w:author="Chih-Lin Wei" w:date="2023-10-03T17:58:00Z">
        <w:r w:rsidR="002A22B0" w:rsidDel="001516A3">
          <w:delText xml:space="preserve">with </w:delText>
        </w:r>
      </w:del>
      <w:ins w:id="369" w:author="Chih-Lin Wei" w:date="2023-10-03T17:58:00Z">
        <w:r w:rsidR="001516A3">
          <w:t xml:space="preserve">by </w:t>
        </w:r>
      </w:ins>
      <w:r w:rsidR="00010A81">
        <w:t xml:space="preserve">high </w:t>
      </w:r>
      <w:proofErr w:type="spellStart"/>
      <w:ins w:id="370" w:author="Chih-Lin Wei" w:date="2023-10-03T17:59:00Z">
        <w:r w:rsidR="001516A3">
          <w:t>decopod</w:t>
        </w:r>
        <w:proofErr w:type="spellEnd"/>
        <w:r w:rsidR="001516A3">
          <w:t xml:space="preserve"> </w:t>
        </w:r>
      </w:ins>
      <w:r w:rsidR="00010A81">
        <w:t>contributions</w:t>
      </w:r>
      <w:del w:id="371" w:author="Chih-Lin Wei" w:date="2023-10-03T17:59:00Z">
        <w:r w:rsidR="00010A81" w:rsidDel="001516A3">
          <w:delText xml:space="preserve"> of mysids and decapods</w:delText>
        </w:r>
      </w:del>
      <w:r w:rsidR="00010A81">
        <w:t>.</w:t>
      </w:r>
      <w:commentRangeEnd w:id="343"/>
      <w:r w:rsidR="001516A3">
        <w:rPr>
          <w:rStyle w:val="a4"/>
        </w:rPr>
        <w:commentReference w:id="343"/>
      </w:r>
    </w:p>
    <w:p w14:paraId="2B3804C1" w14:textId="0FB406D6" w:rsidR="001523C3" w:rsidRPr="004E22B6" w:rsidRDefault="00831F44" w:rsidP="00BF3177">
      <w:r>
        <w:t>RDA analys</w:t>
      </w:r>
      <w:r w:rsidR="00085EA1">
        <w:t>e</w:t>
      </w:r>
      <w:r>
        <w:t xml:space="preserve">s </w:t>
      </w:r>
      <w:r w:rsidR="00B74C05">
        <w:t xml:space="preserve">showed that the environmental drivers were </w:t>
      </w:r>
      <w:r>
        <w:t xml:space="preserve">similar between </w:t>
      </w:r>
      <w:r w:rsidR="00B74C05">
        <w:t>macrofauna</w:t>
      </w:r>
      <w:r>
        <w:t xml:space="preserve"> abundance and biomass </w:t>
      </w:r>
      <w:r w:rsidR="00085EA1">
        <w:t>compositions</w:t>
      </w:r>
      <w:r>
        <w:t xml:space="preserve"> </w:t>
      </w:r>
      <w:r w:rsidRPr="00831F44">
        <w:rPr>
          <w:color w:val="FF0000"/>
        </w:rPr>
        <w:t xml:space="preserve">(figure </w:t>
      </w:r>
      <w:r w:rsidR="00890B2B">
        <w:rPr>
          <w:color w:val="FF0000"/>
        </w:rPr>
        <w:t>6</w:t>
      </w:r>
      <w:r w:rsidRPr="00831F44">
        <w:rPr>
          <w:color w:val="FF0000"/>
        </w:rPr>
        <w:t>)</w:t>
      </w:r>
      <w:r w:rsidR="00F6231E">
        <w:t xml:space="preserve">. </w:t>
      </w:r>
      <w:r w:rsidR="00E02344">
        <w:t>The</w:t>
      </w:r>
      <w:r w:rsidR="001D585C">
        <w:t xml:space="preserve"> RDA1 and RDA2 explained </w:t>
      </w:r>
      <w:ins w:id="372" w:author="Chih-Lin Wei" w:date="2023-10-04T17:31:00Z">
        <w:r w:rsidR="00E02344">
          <w:t>xx%</w:t>
        </w:r>
      </w:ins>
      <w:r w:rsidR="001D585C">
        <w:t xml:space="preserve"> and </w:t>
      </w:r>
      <w:ins w:id="373" w:author="Chih-Lin Wei" w:date="2023-10-04T17:31:00Z">
        <w:r w:rsidR="00E02344">
          <w:t>xx</w:t>
        </w:r>
      </w:ins>
      <w:r w:rsidR="001D585C">
        <w:t>% of th</w:t>
      </w:r>
      <w:r w:rsidR="00E02344">
        <w:t>e total</w:t>
      </w:r>
      <w:r w:rsidR="001D585C">
        <w:t xml:space="preserve"> varia</w:t>
      </w:r>
      <w:r w:rsidR="00E02344">
        <w:t xml:space="preserve">tion in </w:t>
      </w:r>
      <w:r w:rsidR="003A1DCB">
        <w:t xml:space="preserve">the </w:t>
      </w:r>
      <w:r w:rsidR="00E02344">
        <w:t>abundance composition</w:t>
      </w:r>
      <w:r w:rsidR="001D585C">
        <w:t xml:space="preserve">, respectively </w:t>
      </w:r>
      <w:r w:rsidR="001D585C" w:rsidRPr="001D585C">
        <w:rPr>
          <w:color w:val="FF0000"/>
        </w:rPr>
        <w:t xml:space="preserve">(figure </w:t>
      </w:r>
      <w:r w:rsidR="00D75052">
        <w:rPr>
          <w:color w:val="FF0000"/>
        </w:rPr>
        <w:t>6</w:t>
      </w:r>
      <w:r w:rsidR="001D585C" w:rsidRPr="001D585C">
        <w:rPr>
          <w:color w:val="FF0000"/>
        </w:rPr>
        <w:t>a)</w:t>
      </w:r>
      <w:r w:rsidR="001D585C">
        <w:t>.</w:t>
      </w:r>
      <w:r w:rsidR="00432FDF">
        <w:t xml:space="preserve"> </w:t>
      </w:r>
      <w:r w:rsidR="00432FDF" w:rsidRPr="00432FDF">
        <w:rPr>
          <w:i/>
        </w:rPr>
        <w:t>D50</w:t>
      </w:r>
      <w:r w:rsidR="00432FDF">
        <w:t>,</w:t>
      </w:r>
      <w:r w:rsidR="00432FDF" w:rsidRPr="00432FDF">
        <w:rPr>
          <w:i/>
        </w:rPr>
        <w:t xml:space="preserve"> 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 </w:t>
      </w:r>
      <w:commentRangeStart w:id="374"/>
      <w:r w:rsidR="00E02344">
        <w:t>O</w:t>
      </w:r>
      <w:r w:rsidR="00432FDF">
        <w:t xml:space="preserve">ligochaetes, mysids, and </w:t>
      </w:r>
      <w:proofErr w:type="spellStart"/>
      <w:r w:rsidR="00432FDF">
        <w:t>aplacophorans</w:t>
      </w:r>
      <w:commentRangeEnd w:id="374"/>
      <w:proofErr w:type="spellEnd"/>
      <w:r w:rsidR="00CD7B73">
        <w:rPr>
          <w:rStyle w:val="a4"/>
        </w:rPr>
        <w:commentReference w:id="374"/>
      </w:r>
      <w:r w:rsidR="00432FDF">
        <w:t xml:space="preserve"> </w:t>
      </w:r>
      <w:r w:rsidR="00E02344">
        <w:t>had the highest loading on</w:t>
      </w:r>
      <w:r w:rsidR="00432FDF">
        <w:t xml:space="preserve"> the first two RDA axes</w:t>
      </w:r>
      <w:r w:rsidR="00071116">
        <w:t xml:space="preserve">. </w:t>
      </w:r>
      <w:r w:rsidR="003A1DCB">
        <w:t>In terms of</w:t>
      </w:r>
      <w:r w:rsidR="00DD5A12">
        <w:t xml:space="preserve"> </w:t>
      </w:r>
      <w:r w:rsidR="003A1DCB">
        <w:t xml:space="preserve">the </w:t>
      </w:r>
      <w:r w:rsidR="00432FDF">
        <w:t xml:space="preserve">biomass </w:t>
      </w:r>
      <w:r w:rsidR="00DD5A12">
        <w:t xml:space="preserve">composition, RDA1 and RDA2 explained </w:t>
      </w:r>
      <w:ins w:id="375" w:author="Chih-Lin Wei" w:date="2023-10-04T17:40:00Z">
        <w:r w:rsidR="003A1DCB">
          <w:t>xx%</w:t>
        </w:r>
      </w:ins>
      <w:r w:rsidR="00DD5A12">
        <w:t xml:space="preserve"> and </w:t>
      </w:r>
      <w:ins w:id="376" w:author="Chih-Lin Wei" w:date="2023-10-04T17:40:00Z">
        <w:r w:rsidR="003A1DCB">
          <w:t>xx</w:t>
        </w:r>
      </w:ins>
      <w:r w:rsidR="00DD5A12">
        <w:t>% of th</w:t>
      </w:r>
      <w:r w:rsidR="003A1DCB">
        <w:t>e total</w:t>
      </w:r>
      <w:r w:rsidR="00DD5A12">
        <w:t xml:space="preserve"> variance, respectively </w:t>
      </w:r>
      <w:r w:rsidR="00DD5A12" w:rsidRPr="001D585C">
        <w:rPr>
          <w:color w:val="FF0000"/>
        </w:rPr>
        <w:t xml:space="preserve">(figure </w:t>
      </w:r>
      <w:r w:rsidR="00D75052">
        <w:rPr>
          <w:color w:val="FF0000"/>
        </w:rPr>
        <w:t>6</w:t>
      </w:r>
      <w:r w:rsidR="00432FDF">
        <w:rPr>
          <w:color w:val="FF0000"/>
        </w:rPr>
        <w:t>b</w:t>
      </w:r>
      <w:r w:rsidR="00DD5A12" w:rsidRPr="001D585C">
        <w:rPr>
          <w:color w:val="FF0000"/>
        </w:rPr>
        <w:t>)</w:t>
      </w:r>
      <w:r w:rsidR="00DD5A12">
        <w:t>.</w:t>
      </w:r>
      <w:r w:rsidR="00432FDF">
        <w:t xml:space="preserve"> </w:t>
      </w:r>
      <w:r w:rsidR="00432FDF" w:rsidRPr="00432FDF">
        <w:rPr>
          <w:i/>
        </w:rPr>
        <w:t>D50</w:t>
      </w:r>
      <w:r w:rsidR="00432FDF">
        <w:t>,</w:t>
      </w:r>
      <w:r w:rsidR="00432FDF" w:rsidRPr="00432FDF">
        <w:rPr>
          <w:i/>
        </w:rPr>
        <w:t xml:space="preserve"> </w:t>
      </w:r>
      <w:r w:rsidR="00432FDF">
        <w:rPr>
          <w:i/>
        </w:rPr>
        <w:t xml:space="preserve">Temp, </w:t>
      </w:r>
      <w:r w:rsidR="00432FDF" w:rsidRPr="00432FDF">
        <w:rPr>
          <w:i/>
        </w:rPr>
        <w:t>Por</w:t>
      </w:r>
      <w:r w:rsidR="00432FDF">
        <w:t xml:space="preserve">, </w:t>
      </w:r>
      <w:proofErr w:type="spellStart"/>
      <w:r w:rsidR="00432FDF" w:rsidRPr="00432FDF">
        <w:rPr>
          <w:i/>
        </w:rPr>
        <w:t>Chla</w:t>
      </w:r>
      <w:proofErr w:type="spellEnd"/>
      <w:r w:rsidR="00432FDF">
        <w:t xml:space="preserve">, </w:t>
      </w:r>
      <w:r w:rsidR="00432FDF" w:rsidRPr="00432FDF">
        <w:rPr>
          <w:i/>
        </w:rPr>
        <w:t>TOC</w:t>
      </w:r>
      <w:r w:rsidR="00432FDF">
        <w:t xml:space="preserve">, and </w:t>
      </w:r>
      <w:r w:rsidR="00432FDF" w:rsidRPr="00432FDF">
        <w:rPr>
          <w:i/>
        </w:rPr>
        <w:t>CN</w:t>
      </w:r>
      <w:r w:rsidR="00432FDF">
        <w:t xml:space="preserve"> were retained in the final RDA model.</w:t>
      </w:r>
      <w:r w:rsidR="006669F5">
        <w:t xml:space="preserve"> Decapods, </w:t>
      </w:r>
      <w:commentRangeStart w:id="377"/>
      <w:r w:rsidR="006669F5">
        <w:t xml:space="preserve">mysids, and </w:t>
      </w:r>
      <w:proofErr w:type="spellStart"/>
      <w:r w:rsidR="006669F5">
        <w:t>aplacophorans</w:t>
      </w:r>
      <w:commentRangeEnd w:id="377"/>
      <w:proofErr w:type="spellEnd"/>
      <w:r w:rsidR="00CD7B73">
        <w:rPr>
          <w:rStyle w:val="a4"/>
        </w:rPr>
        <w:commentReference w:id="377"/>
      </w:r>
      <w:r w:rsidR="006669F5">
        <w:t xml:space="preserve"> </w:t>
      </w:r>
      <w:r w:rsidR="003A1DCB">
        <w:t xml:space="preserve">had </w:t>
      </w:r>
      <w:r w:rsidR="003A1DCB">
        <w:lastRenderedPageBreak/>
        <w:t>the highest loading on</w:t>
      </w:r>
      <w:r w:rsidR="006669F5">
        <w:t xml:space="preserve"> the first two RDA axes.</w:t>
      </w:r>
      <w:r w:rsidR="001523C3">
        <w:t xml:space="preserve"> The two RDAs </w:t>
      </w:r>
      <w:r w:rsidR="00333220">
        <w:t xml:space="preserve">agreed </w:t>
      </w:r>
      <w:r w:rsidR="001523C3">
        <w:t xml:space="preserve">that </w:t>
      </w:r>
      <w:r w:rsidR="00333220" w:rsidRPr="00CB303F">
        <w:rPr>
          <w:i/>
        </w:rPr>
        <w:t>TOC</w:t>
      </w:r>
      <w:r w:rsidR="00333220">
        <w:t xml:space="preserve">, </w:t>
      </w:r>
      <w:r w:rsidR="00333220" w:rsidRPr="00CB303F">
        <w:rPr>
          <w:i/>
        </w:rPr>
        <w:t>CN</w:t>
      </w:r>
      <w:r w:rsidR="00333220">
        <w:t xml:space="preserve">, and </w:t>
      </w:r>
      <w:proofErr w:type="spellStart"/>
      <w:r w:rsidR="00333220" w:rsidRPr="00CB303F">
        <w:rPr>
          <w:i/>
        </w:rPr>
        <w:t>Chla</w:t>
      </w:r>
      <w:proofErr w:type="spellEnd"/>
      <w:r w:rsidR="00333220">
        <w:t xml:space="preserve"> </w:t>
      </w:r>
      <w:r w:rsidR="001F25F9">
        <w:t>were the main environmental variables that dr</w:t>
      </w:r>
      <w:r w:rsidR="00264351">
        <w:t>ove</w:t>
      </w:r>
      <w:r w:rsidR="001F25F9">
        <w:t xml:space="preserve"> the </w:t>
      </w:r>
      <w:r w:rsidR="00264351">
        <w:t xml:space="preserve">assemblage </w:t>
      </w:r>
      <w:r w:rsidR="001F25F9">
        <w:t>difference</w:t>
      </w:r>
      <w:r w:rsidR="00264351">
        <w:t>s</w:t>
      </w:r>
      <w:r w:rsidR="001F25F9">
        <w:t xml:space="preserve"> </w:t>
      </w:r>
      <w:r w:rsidR="003A1DCB">
        <w:t xml:space="preserve">between the March (Stations </w:t>
      </w:r>
      <w:r w:rsidR="000D118D">
        <w:t>S4, S5, S6, and S7</w:t>
      </w:r>
      <w:r w:rsidR="003A1DCB">
        <w:t>) and October sampling</w:t>
      </w:r>
      <w:r w:rsidR="001523C3">
        <w:t>.</w:t>
      </w:r>
      <w:r w:rsidR="000C3A73">
        <w:t xml:space="preserve"> </w:t>
      </w:r>
      <w:commentRangeStart w:id="378"/>
      <w:r w:rsidR="000C3A73">
        <w:t xml:space="preserve">On the other hand, </w:t>
      </w:r>
      <w:r w:rsidR="00333220">
        <w:t>S1 and S3 of OR1-1242</w:t>
      </w:r>
      <w:r w:rsidR="002C3FD8">
        <w:t xml:space="preserve"> were distinct from the organic matter gradient</w:t>
      </w:r>
      <w:r w:rsidR="00333220">
        <w:t xml:space="preserve">. </w:t>
      </w:r>
      <w:r w:rsidR="001523C3">
        <w:t xml:space="preserve">S1 </w:t>
      </w:r>
      <w:r w:rsidR="00333220">
        <w:t xml:space="preserve">of OR1-1242 </w:t>
      </w:r>
      <w:r w:rsidR="001523C3">
        <w:t xml:space="preserve">was characterized with high </w:t>
      </w:r>
      <w:r w:rsidR="001523C3" w:rsidRPr="003F5519">
        <w:rPr>
          <w:i/>
        </w:rPr>
        <w:t>D50</w:t>
      </w:r>
      <w:r w:rsidR="001523C3">
        <w:t xml:space="preserve">. S3 in OR1-1242 was characterized with high </w:t>
      </w:r>
      <w:r w:rsidR="001523C3" w:rsidRPr="003F5519">
        <w:rPr>
          <w:i/>
        </w:rPr>
        <w:t>Por</w:t>
      </w:r>
      <w:r w:rsidR="001523C3">
        <w:t xml:space="preserve"> and mysid contributions. </w:t>
      </w:r>
      <w:r w:rsidR="00333220">
        <w:t>T</w:t>
      </w:r>
      <w:r w:rsidR="00EA2E1D">
        <w:t>h</w:t>
      </w:r>
      <w:r w:rsidR="00333220">
        <w:t>e main difference between the two RDAs is that t</w:t>
      </w:r>
      <w:r w:rsidR="001523C3">
        <w:t xml:space="preserve">he biomass RDA specifically showed </w:t>
      </w:r>
      <w:r w:rsidR="00995D82">
        <w:t xml:space="preserve">in influence of </w:t>
      </w:r>
      <w:r w:rsidR="00995D82" w:rsidRPr="003F5519">
        <w:rPr>
          <w:i/>
        </w:rPr>
        <w:t>Temp</w:t>
      </w:r>
      <w:r w:rsidR="00995D82">
        <w:t xml:space="preserve"> on </w:t>
      </w:r>
      <w:r w:rsidR="00CC2660">
        <w:t xml:space="preserve">the </w:t>
      </w:r>
      <w:r w:rsidR="001523C3">
        <w:t>shallower OR1-1242 sites (S2, S3, S6, S7).</w:t>
      </w:r>
      <w:commentRangeEnd w:id="378"/>
      <w:r w:rsidR="00852E48">
        <w:rPr>
          <w:rStyle w:val="a4"/>
        </w:rPr>
        <w:commentReference w:id="378"/>
      </w:r>
    </w:p>
    <w:p w14:paraId="091DA045" w14:textId="6F2EEF27" w:rsidR="004E22B6" w:rsidRDefault="00BF3625" w:rsidP="00577380">
      <w:pPr>
        <w:pStyle w:val="Title2"/>
      </w:pPr>
      <w:r>
        <w:t>M</w:t>
      </w:r>
      <w:r w:rsidR="00E15B6A">
        <w:t>acrofauna abundance, biomass, and TOU</w:t>
      </w:r>
    </w:p>
    <w:p w14:paraId="07950DC7" w14:textId="682ED286" w:rsidR="006B3EBF" w:rsidRPr="00BB07B7" w:rsidRDefault="006B3EBF" w:rsidP="00DE2978">
      <w:r>
        <w:t xml:space="preserve">The average macrofauna abundance </w:t>
      </w:r>
      <w:r w:rsidR="00BB07B7">
        <w:t xml:space="preserve">across all samples </w:t>
      </w:r>
      <w:r>
        <w:t xml:space="preserve">was </w:t>
      </w:r>
      <w:r w:rsidR="00DF48EC" w:rsidRPr="00DF48EC">
        <w:t>8</w:t>
      </w:r>
      <w:r w:rsidR="00DF48EC">
        <w:t>,</w:t>
      </w:r>
      <w:r w:rsidR="00DF48EC" w:rsidRPr="00DF48EC">
        <w:t>966</w:t>
      </w:r>
      <w:r w:rsidR="00DF48EC">
        <w:t xml:space="preserve"> </w:t>
      </w:r>
      <w:r w:rsidR="00DF48EC">
        <w:rPr>
          <w:rFonts w:cstheme="minorHAnsi"/>
        </w:rPr>
        <w:t>±</w:t>
      </w:r>
      <w:r w:rsidR="00DF48EC">
        <w:t xml:space="preserve"> </w:t>
      </w:r>
      <w:r w:rsidR="00DF48EC" w:rsidRPr="00DF48EC">
        <w:t>4</w:t>
      </w:r>
      <w:r w:rsidR="00DF48EC">
        <w:t>,</w:t>
      </w:r>
      <w:r w:rsidR="00DF48EC" w:rsidRPr="00DF48EC">
        <w:t>144</w:t>
      </w:r>
      <w:r w:rsidR="00DF48EC">
        <w:t xml:space="preserve"> ind. m</w:t>
      </w:r>
      <w:r w:rsidR="00DF48EC" w:rsidRPr="009604BE">
        <w:rPr>
          <w:vertAlign w:val="superscript"/>
        </w:rPr>
        <w:t>-2</w:t>
      </w:r>
      <w:r w:rsidR="009604BE">
        <w:t xml:space="preserve">, with S7 in </w:t>
      </w:r>
      <w:r w:rsidR="00396F46">
        <w:t>October</w:t>
      </w:r>
      <w:r w:rsidR="009604BE">
        <w:t xml:space="preserve"> having the lowest abundance of 4,626 </w:t>
      </w:r>
      <w:r w:rsidR="009604BE">
        <w:rPr>
          <w:rFonts w:cstheme="minorHAnsi"/>
        </w:rPr>
        <w:t>±</w:t>
      </w:r>
      <w:r w:rsidR="009604BE">
        <w:t xml:space="preserve"> 265 ind. m</w:t>
      </w:r>
      <w:r w:rsidR="009604BE" w:rsidRPr="009604BE">
        <w:rPr>
          <w:vertAlign w:val="superscript"/>
        </w:rPr>
        <w:t>-2</w:t>
      </w:r>
      <w:r w:rsidR="009604BE">
        <w:rPr>
          <w:vertAlign w:val="superscript"/>
        </w:rPr>
        <w:t xml:space="preserve"> </w:t>
      </w:r>
      <w:r w:rsidR="009604BE" w:rsidRPr="009604BE">
        <w:t>and</w:t>
      </w:r>
      <w:r w:rsidR="009604BE">
        <w:rPr>
          <w:vertAlign w:val="superscript"/>
        </w:rPr>
        <w:t xml:space="preserve"> </w:t>
      </w:r>
      <w:r w:rsidR="009604BE">
        <w:t xml:space="preserve">S3 in </w:t>
      </w:r>
      <w:r w:rsidR="00396F46">
        <w:t>March</w:t>
      </w:r>
      <w:r w:rsidR="009604BE">
        <w:t xml:space="preserve"> having the highest abundance of 19,480 </w:t>
      </w:r>
      <w:r w:rsidR="009604BE">
        <w:rPr>
          <w:rFonts w:cstheme="minorHAnsi"/>
        </w:rPr>
        <w:t xml:space="preserve">± 1,836 </w:t>
      </w:r>
      <w:r w:rsidR="009604BE">
        <w:t>ind. m</w:t>
      </w:r>
      <w:r w:rsidR="009604BE" w:rsidRPr="009604BE">
        <w:rPr>
          <w:vertAlign w:val="superscript"/>
        </w:rPr>
        <w:t>-2</w:t>
      </w:r>
      <w:r w:rsidR="00B0769A">
        <w:rPr>
          <w:vertAlign w:val="superscript"/>
        </w:rPr>
        <w:t xml:space="preserve"> </w:t>
      </w:r>
      <w:r w:rsidR="00B0769A" w:rsidRPr="00B0769A">
        <w:rPr>
          <w:color w:val="FF0000"/>
        </w:rPr>
        <w:t xml:space="preserve">(figure </w:t>
      </w:r>
      <w:r w:rsidR="00003F9B">
        <w:rPr>
          <w:color w:val="FF0000"/>
        </w:rPr>
        <w:t>7</w:t>
      </w:r>
      <w:r w:rsidR="00B0769A" w:rsidRPr="00B0769A">
        <w:rPr>
          <w:color w:val="FF0000"/>
        </w:rPr>
        <w:t>)</w:t>
      </w:r>
      <w:r w:rsidR="009604BE">
        <w:t xml:space="preserve">. </w:t>
      </w:r>
      <w:del w:id="379" w:author="Chih-Lin Wei" w:date="2023-10-04T19:03:00Z">
        <w:r w:rsidDel="00396F46">
          <w:delText>The average biomass</w:delText>
        </w:r>
        <w:r w:rsidR="009604BE" w:rsidDel="00396F46">
          <w:delText xml:space="preserve">, on the other hand, </w:delText>
        </w:r>
        <w:r w:rsidDel="00396F46">
          <w:delText>was</w:delText>
        </w:r>
        <w:r w:rsidR="00DF48EC" w:rsidRPr="00DF48EC" w:rsidDel="00396F46">
          <w:delText xml:space="preserve"> 29.93</w:delText>
        </w:r>
        <w:r w:rsidR="00DF48EC" w:rsidDel="00396F46">
          <w:delText xml:space="preserve"> </w:delText>
        </w:r>
        <w:r w:rsidR="00DF48EC" w:rsidDel="00396F46">
          <w:rPr>
            <w:rFonts w:cstheme="minorHAnsi"/>
          </w:rPr>
          <w:delText xml:space="preserve">± </w:delText>
        </w:r>
        <w:r w:rsidR="00DF48EC" w:rsidRPr="00DF48EC" w:rsidDel="00396F46">
          <w:rPr>
            <w:rFonts w:cstheme="minorHAnsi"/>
          </w:rPr>
          <w:delText>34.04</w:delText>
        </w:r>
        <w:r w:rsidR="00DF48EC" w:rsidDel="00396F46">
          <w:delText xml:space="preserve"> </w:delText>
        </w:r>
        <w:r w:rsidR="009604BE" w:rsidDel="00396F46">
          <w:delText>g m</w:delText>
        </w:r>
        <w:r w:rsidR="009604BE" w:rsidRPr="009604BE" w:rsidDel="00396F46">
          <w:rPr>
            <w:vertAlign w:val="superscript"/>
          </w:rPr>
          <w:delText>-2</w:delText>
        </w:r>
        <w:r w:rsidR="00D24CBE" w:rsidDel="00396F46">
          <w:delText xml:space="preserve">, with </w:delText>
        </w:r>
        <w:r w:rsidR="00C40620" w:rsidDel="00396F46">
          <w:delText xml:space="preserve">S3 in OR1-1242 having the lowest biomass of 1.74 </w:delText>
        </w:r>
        <w:r w:rsidR="00C40620" w:rsidDel="00396F46">
          <w:rPr>
            <w:rFonts w:cstheme="minorHAnsi"/>
          </w:rPr>
          <w:delText>± 0.81 g m</w:delText>
        </w:r>
        <w:r w:rsidR="00C40620" w:rsidRPr="00C40620" w:rsidDel="00396F46">
          <w:rPr>
            <w:rFonts w:cstheme="minorHAnsi"/>
            <w:vertAlign w:val="superscript"/>
          </w:rPr>
          <w:delText>-2</w:delText>
        </w:r>
        <w:r w:rsidR="00C40620" w:rsidDel="00396F46">
          <w:rPr>
            <w:rFonts w:cstheme="minorHAnsi"/>
          </w:rPr>
          <w:delText xml:space="preserve"> and S1 in OR1-1242 having the highest biomass of 93.61 ± 13.04 g m</w:delText>
        </w:r>
        <w:r w:rsidR="00C40620" w:rsidRPr="00C40620" w:rsidDel="00396F46">
          <w:rPr>
            <w:rFonts w:cstheme="minorHAnsi"/>
            <w:vertAlign w:val="superscript"/>
          </w:rPr>
          <w:delText>-2</w:delText>
        </w:r>
        <w:r w:rsidR="009604BE" w:rsidDel="00396F46">
          <w:delText>.</w:delText>
        </w:r>
      </w:del>
      <w:ins w:id="380" w:author="Chih-Lin Wei" w:date="2023-10-04T19:03:00Z">
        <w:r w:rsidR="00396F46">
          <w:t>On the other hand, the average biomass</w:t>
        </w:r>
      </w:ins>
      <w:r w:rsidR="009B15CC">
        <w:t>.</w:t>
      </w:r>
      <w:r w:rsidR="00396F46">
        <w:t xml:space="preserve"> </w:t>
      </w:r>
      <w:r w:rsidR="009604BE">
        <w:t xml:space="preserve"> </w:t>
      </w:r>
      <w:r w:rsidR="00BB07B7">
        <w:t xml:space="preserve">The average TOU </w:t>
      </w:r>
      <w:r w:rsidR="00396F46">
        <w:t>was</w:t>
      </w:r>
      <w:r w:rsidR="00BB07B7">
        <w:t xml:space="preserve"> </w:t>
      </w:r>
      <w:r w:rsidR="00BB07B7" w:rsidRPr="00BB07B7">
        <w:t>15.</w:t>
      </w:r>
      <w:r w:rsidR="00396F46">
        <w:t>6</w:t>
      </w:r>
      <w:r w:rsidR="00BB07B7">
        <w:t xml:space="preserve"> </w:t>
      </w:r>
      <w:r w:rsidR="00BB07B7">
        <w:rPr>
          <w:rFonts w:cstheme="minorHAnsi"/>
        </w:rPr>
        <w:t xml:space="preserve">± </w:t>
      </w:r>
      <w:r w:rsidR="00BB07B7" w:rsidRPr="00BB07B7">
        <w:rPr>
          <w:rFonts w:cstheme="minorHAnsi"/>
        </w:rPr>
        <w:t>7.</w:t>
      </w:r>
      <w:r w:rsidR="00396F46">
        <w:rPr>
          <w:rFonts w:cstheme="minorHAnsi"/>
        </w:rPr>
        <w:t xml:space="preserve">4 </w:t>
      </w:r>
      <w:r w:rsidR="00BB07B7">
        <w:rPr>
          <w:rFonts w:cstheme="minorHAnsi"/>
        </w:rPr>
        <w:t>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 xml:space="preserve">, with S5 in </w:t>
      </w:r>
      <w:r w:rsidR="00396F46">
        <w:rPr>
          <w:rFonts w:cstheme="minorHAnsi"/>
        </w:rPr>
        <w:t>March</w:t>
      </w:r>
      <w:r w:rsidR="00BB07B7">
        <w:rPr>
          <w:rFonts w:cstheme="minorHAnsi"/>
        </w:rPr>
        <w:t xml:space="preserve"> having</w:t>
      </w:r>
      <w:r w:rsidR="00396F46">
        <w:rPr>
          <w:rFonts w:cstheme="minorHAnsi"/>
        </w:rPr>
        <w:t xml:space="preserve"> the lowest TOU of</w:t>
      </w:r>
      <w:r w:rsidR="00BB07B7">
        <w:rPr>
          <w:rFonts w:cstheme="minorHAnsi"/>
        </w:rPr>
        <w:t xml:space="preserve"> </w:t>
      </w:r>
      <w:r w:rsidR="003B333C">
        <w:rPr>
          <w:rFonts w:cstheme="minorHAnsi"/>
        </w:rPr>
        <w:t>7.</w:t>
      </w:r>
      <w:r w:rsidR="00396F46">
        <w:rPr>
          <w:rFonts w:cstheme="minorHAnsi"/>
        </w:rPr>
        <w:t xml:space="preserve">8 </w:t>
      </w:r>
      <w:r w:rsidR="003B333C">
        <w:rPr>
          <w:rFonts w:cstheme="minorHAnsi"/>
        </w:rPr>
        <w:t>± 0.9 mmol O</w:t>
      </w:r>
      <w:r w:rsidR="003B333C" w:rsidRPr="00BB07B7">
        <w:rPr>
          <w:rFonts w:cstheme="minorHAnsi"/>
          <w:vertAlign w:val="subscript"/>
        </w:rPr>
        <w:t>2</w:t>
      </w:r>
      <w:r w:rsidR="003B333C">
        <w:rPr>
          <w:rFonts w:cstheme="minorHAnsi"/>
        </w:rPr>
        <w:t xml:space="preserve"> m</w:t>
      </w:r>
      <w:r w:rsidR="003B333C" w:rsidRPr="00BB07B7">
        <w:rPr>
          <w:rFonts w:cstheme="minorHAnsi"/>
          <w:vertAlign w:val="superscript"/>
        </w:rPr>
        <w:t>-2</w:t>
      </w:r>
      <w:r w:rsidR="003B333C">
        <w:rPr>
          <w:rFonts w:cstheme="minorHAnsi"/>
        </w:rPr>
        <w:t xml:space="preserve"> d</w:t>
      </w:r>
      <w:r w:rsidR="003B333C" w:rsidRPr="00BB07B7">
        <w:rPr>
          <w:rFonts w:cstheme="minorHAnsi"/>
          <w:vertAlign w:val="superscript"/>
        </w:rPr>
        <w:t>-1</w:t>
      </w:r>
      <w:r w:rsidR="003B333C">
        <w:rPr>
          <w:rFonts w:cstheme="minorHAnsi"/>
          <w:vertAlign w:val="superscript"/>
        </w:rPr>
        <w:t xml:space="preserve"> </w:t>
      </w:r>
      <w:r w:rsidR="00BB07B7">
        <w:rPr>
          <w:rFonts w:cstheme="minorHAnsi"/>
        </w:rPr>
        <w:t xml:space="preserve">and S3 in </w:t>
      </w:r>
      <w:r w:rsidR="00396F46">
        <w:rPr>
          <w:rFonts w:cstheme="minorHAnsi"/>
        </w:rPr>
        <w:t>October</w:t>
      </w:r>
      <w:r w:rsidR="00BB07B7">
        <w:rPr>
          <w:rFonts w:cstheme="minorHAnsi"/>
        </w:rPr>
        <w:t xml:space="preserve"> having</w:t>
      </w:r>
      <w:r w:rsidR="00396F46">
        <w:rPr>
          <w:rFonts w:cstheme="minorHAnsi"/>
        </w:rPr>
        <w:t xml:space="preserve"> the highest TOU of</w:t>
      </w:r>
      <w:r w:rsidR="00BB07B7">
        <w:rPr>
          <w:rFonts w:cstheme="minorHAnsi"/>
        </w:rPr>
        <w:t xml:space="preserve"> 29.</w:t>
      </w:r>
      <w:r w:rsidR="00396F46">
        <w:rPr>
          <w:rFonts w:cstheme="minorHAnsi"/>
        </w:rPr>
        <w:t>2</w:t>
      </w:r>
      <w:r w:rsidR="00BB07B7">
        <w:rPr>
          <w:rFonts w:cstheme="minorHAnsi"/>
        </w:rPr>
        <w:t xml:space="preserve"> ± 2.</w:t>
      </w:r>
      <w:r w:rsidR="00396F46">
        <w:rPr>
          <w:rFonts w:cstheme="minorHAnsi"/>
        </w:rPr>
        <w:t>3</w:t>
      </w:r>
      <w:r w:rsidR="00BB07B7">
        <w:rPr>
          <w:rFonts w:cstheme="minorHAnsi"/>
        </w:rPr>
        <w:t xml:space="preserve"> mmol O</w:t>
      </w:r>
      <w:r w:rsidR="00BB07B7" w:rsidRPr="00BB07B7">
        <w:rPr>
          <w:rFonts w:cstheme="minorHAnsi"/>
          <w:vertAlign w:val="subscript"/>
        </w:rPr>
        <w:t>2</w:t>
      </w:r>
      <w:r w:rsidR="00BB07B7">
        <w:rPr>
          <w:rFonts w:cstheme="minorHAnsi"/>
        </w:rPr>
        <w:t xml:space="preserve"> m</w:t>
      </w:r>
      <w:r w:rsidR="00BB07B7" w:rsidRPr="00BB07B7">
        <w:rPr>
          <w:rFonts w:cstheme="minorHAnsi"/>
          <w:vertAlign w:val="superscript"/>
        </w:rPr>
        <w:t>-2</w:t>
      </w:r>
      <w:r w:rsidR="00BB07B7">
        <w:rPr>
          <w:rFonts w:cstheme="minorHAnsi"/>
        </w:rPr>
        <w:t xml:space="preserve"> d</w:t>
      </w:r>
      <w:r w:rsidR="00BB07B7" w:rsidRPr="00BB07B7">
        <w:rPr>
          <w:rFonts w:cstheme="minorHAnsi"/>
          <w:vertAlign w:val="superscript"/>
        </w:rPr>
        <w:t>-1</w:t>
      </w:r>
      <w:r w:rsidR="00BB07B7">
        <w:rPr>
          <w:rFonts w:cstheme="minorHAnsi"/>
        </w:rPr>
        <w:t>.</w:t>
      </w:r>
    </w:p>
    <w:p w14:paraId="39413361" w14:textId="02F7F359" w:rsidR="00EE56E2" w:rsidRDefault="00726F66" w:rsidP="002D0795">
      <w:r>
        <w:rPr>
          <w:rFonts w:hint="eastAsia"/>
        </w:rPr>
        <w:t>M</w:t>
      </w:r>
      <w:r w:rsidR="00A06A9E">
        <w:t xml:space="preserve">acrofauna abundance, biomass, and sediment TOU showed strong spatiotemporal variations </w:t>
      </w:r>
      <w:r w:rsidR="00A06A9E" w:rsidRPr="00A06A9E">
        <w:rPr>
          <w:color w:val="FF0000"/>
        </w:rPr>
        <w:t>(table 2)</w:t>
      </w:r>
      <w:r w:rsidR="00A06A9E">
        <w:t>.</w:t>
      </w:r>
      <w:r w:rsidR="0011500B">
        <w:t xml:space="preserve"> </w:t>
      </w:r>
      <w:r>
        <w:t>For example, t</w:t>
      </w:r>
      <w:r w:rsidR="00EE56E2">
        <w:t xml:space="preserve">here </w:t>
      </w:r>
      <w:r w:rsidR="004B44E5">
        <w:t xml:space="preserve">was </w:t>
      </w:r>
      <w:r>
        <w:t xml:space="preserve">a </w:t>
      </w:r>
      <w:r w:rsidR="00EE56E2">
        <w:t>very strong</w:t>
      </w:r>
      <w:r w:rsidR="00861E01">
        <w:t xml:space="preserve"> </w:t>
      </w:r>
      <w:r>
        <w:t>c</w:t>
      </w:r>
      <w:r w:rsidR="00EE56E2">
        <w:t>ruise</w:t>
      </w:r>
      <w:r>
        <w:t xml:space="preserve"> effect</w:t>
      </w:r>
      <w:r w:rsidR="00EE56E2">
        <w:t xml:space="preserve"> (</w:t>
      </w:r>
      <w:commentRangeStart w:id="381"/>
      <w:r w:rsidR="005E2050">
        <w:rPr>
          <w:rFonts w:cstheme="minorHAnsi"/>
        </w:rPr>
        <w:t>β</w:t>
      </w:r>
      <w:commentRangeEnd w:id="381"/>
      <w:r>
        <w:rPr>
          <w:rStyle w:val="a4"/>
        </w:rPr>
        <w:commentReference w:id="381"/>
      </w:r>
      <w:r w:rsidR="005E2050">
        <w:t xml:space="preserve"> = -0.24</w:t>
      </w:r>
      <w:del w:id="382" w:author="Chih-Lin Wei" w:date="2023-10-05T11:04:00Z">
        <w:r w:rsidR="005E2050" w:rsidDel="00726F66">
          <w:delText>13</w:delText>
        </w:r>
      </w:del>
      <w:r w:rsidR="005E2050">
        <w:t xml:space="preserve">, </w:t>
      </w:r>
      <w:r w:rsidR="00EE56E2">
        <w:t>p &lt; 0.0001)</w:t>
      </w:r>
      <w:r w:rsidR="00342473">
        <w:t xml:space="preserve">, </w:t>
      </w:r>
      <w:r w:rsidR="00EE56E2">
        <w:t>DRM</w:t>
      </w:r>
      <w:ins w:id="383" w:author="Chih-Lin Wei" w:date="2023-10-05T12:22:00Z">
        <w:r>
          <w:t xml:space="preserve"> effect</w:t>
        </w:r>
      </w:ins>
      <w:r w:rsidR="00EE56E2">
        <w:t xml:space="preserve"> (</w:t>
      </w:r>
      <w:r w:rsidR="005E2050">
        <w:rPr>
          <w:rFonts w:cstheme="minorHAnsi"/>
        </w:rPr>
        <w:t>β</w:t>
      </w:r>
      <w:r w:rsidR="005E2050">
        <w:t xml:space="preserve"> = -0.1512, </w:t>
      </w:r>
      <w:r w:rsidR="00EE56E2">
        <w:t xml:space="preserve">p </w:t>
      </w:r>
      <w:r w:rsidR="00757517">
        <w:t>=</w:t>
      </w:r>
      <w:r w:rsidR="00EE56E2">
        <w:t xml:space="preserve"> 0.0001)</w:t>
      </w:r>
      <w:r w:rsidR="003F5481">
        <w:t xml:space="preserve">, </w:t>
      </w:r>
      <w:del w:id="384" w:author="Chih-Lin Wei" w:date="2023-10-05T12:22:00Z">
        <w:r w:rsidR="00342473" w:rsidDel="00726F66">
          <w:delText xml:space="preserve">and </w:delText>
        </w:r>
      </w:del>
      <w:ins w:id="385" w:author="Chih-Lin Wei" w:date="2023-10-05T11:01:00Z">
        <w:r>
          <w:t>c</w:t>
        </w:r>
      </w:ins>
      <w:del w:id="386" w:author="Chih-Lin Wei" w:date="2023-10-05T11:01:00Z">
        <w:r w:rsidR="00DA33DA" w:rsidDel="00726F66">
          <w:delText>C</w:delText>
        </w:r>
      </w:del>
      <w:r w:rsidR="003F5481">
        <w:t xml:space="preserve">ruise-DRM </w:t>
      </w:r>
      <w:r w:rsidR="00757517">
        <w:t>interaction</w:t>
      </w:r>
      <w:r w:rsidR="003F5481">
        <w:t xml:space="preserve"> </w:t>
      </w:r>
      <w:r w:rsidR="00757517">
        <w:t>(</w:t>
      </w:r>
      <w:r w:rsidR="005E2050">
        <w:rPr>
          <w:rFonts w:cstheme="minorHAnsi"/>
        </w:rPr>
        <w:t>β</w:t>
      </w:r>
      <w:r w:rsidR="005E2050">
        <w:t xml:space="preserve"> = 0.</w:t>
      </w:r>
      <w:del w:id="387" w:author="Chih-Lin Wei" w:date="2023-10-05T11:04:00Z">
        <w:r w:rsidR="005E2050" w:rsidDel="00726F66">
          <w:delText>1555</w:delText>
        </w:r>
      </w:del>
      <w:ins w:id="388" w:author="Chih-Lin Wei" w:date="2023-10-05T11:04:00Z">
        <w:r>
          <w:t>16</w:t>
        </w:r>
      </w:ins>
      <w:r w:rsidR="005E2050">
        <w:t xml:space="preserve">, </w:t>
      </w:r>
      <w:r w:rsidR="00757517">
        <w:t>p = 0.0001)</w:t>
      </w:r>
      <w:ins w:id="389" w:author="Chih-Lin Wei" w:date="2023-10-05T11:02:00Z">
        <w:r>
          <w:t>,</w:t>
        </w:r>
      </w:ins>
      <w:del w:id="390" w:author="Chih-Lin Wei" w:date="2023-10-05T11:02:00Z">
        <w:r w:rsidR="00757517" w:rsidDel="00726F66">
          <w:delText>.</w:delText>
        </w:r>
        <w:r w:rsidR="00D141F1" w:rsidDel="00726F66">
          <w:delText xml:space="preserve"> </w:delText>
        </w:r>
        <w:r w:rsidR="00757517" w:rsidDel="00726F66">
          <w:delText>There wa</w:delText>
        </w:r>
      </w:del>
      <w:del w:id="391" w:author="Chih-Lin Wei" w:date="2023-10-05T11:01:00Z">
        <w:r w:rsidR="00757517" w:rsidDel="00726F66">
          <w:delText>s</w:delText>
        </w:r>
      </w:del>
      <w:r w:rsidR="00757517">
        <w:t xml:space="preserve"> strong</w:t>
      </w:r>
      <w:del w:id="392" w:author="Chih-Lin Wei" w:date="2023-10-05T12:23:00Z">
        <w:r w:rsidR="00757517" w:rsidDel="00726F66">
          <w:delText xml:space="preserve"> </w:delText>
        </w:r>
      </w:del>
      <w:del w:id="393" w:author="Chih-Lin Wei" w:date="2023-10-05T11:02:00Z">
        <w:r w:rsidR="00757517" w:rsidDel="00726F66">
          <w:delText>evidence</w:delText>
        </w:r>
      </w:del>
      <w:del w:id="394" w:author="Chih-Lin Wei" w:date="2023-10-05T12:22:00Z">
        <w:r w:rsidR="00757517" w:rsidDel="00726F66">
          <w:delText xml:space="preserve"> </w:delText>
        </w:r>
        <w:r w:rsidR="00566772" w:rsidDel="00726F66">
          <w:delText>of</w:delText>
        </w:r>
      </w:del>
      <w:r w:rsidR="00757517">
        <w:t xml:space="preserve"> </w:t>
      </w:r>
      <w:ins w:id="395" w:author="Chih-Lin Wei" w:date="2023-10-05T11:02:00Z">
        <w:r>
          <w:t>c</w:t>
        </w:r>
      </w:ins>
      <w:del w:id="396" w:author="Chih-Lin Wei" w:date="2023-10-05T11:02:00Z">
        <w:r w:rsidR="00B2762C" w:rsidDel="00726F66">
          <w:delText>C</w:delText>
        </w:r>
      </w:del>
      <w:r w:rsidR="00757517">
        <w:t>ruise-</w:t>
      </w:r>
      <w:ins w:id="397" w:author="Chih-Lin Wei" w:date="2023-10-05T11:02:00Z">
        <w:r>
          <w:t>d</w:t>
        </w:r>
      </w:ins>
      <w:del w:id="398" w:author="Chih-Lin Wei" w:date="2023-10-05T11:02:00Z">
        <w:r w:rsidR="00B2762C" w:rsidDel="00726F66">
          <w:delText>D</w:delText>
        </w:r>
      </w:del>
      <w:r w:rsidR="00757517">
        <w:t>epth interaction (</w:t>
      </w:r>
      <w:r w:rsidR="00D141F1">
        <w:rPr>
          <w:rFonts w:cstheme="minorHAnsi"/>
        </w:rPr>
        <w:t>β = 0.12</w:t>
      </w:r>
      <w:del w:id="399" w:author="Chih-Lin Wei" w:date="2023-10-05T11:05:00Z">
        <w:r w:rsidR="00D141F1" w:rsidDel="00726F66">
          <w:rPr>
            <w:rFonts w:cstheme="minorHAnsi"/>
          </w:rPr>
          <w:delText>38</w:delText>
        </w:r>
      </w:del>
      <w:r w:rsidR="00D141F1">
        <w:t xml:space="preserve">, </w:t>
      </w:r>
      <w:r w:rsidR="00757517">
        <w:t>p = 0.00</w:t>
      </w:r>
      <w:ins w:id="400" w:author="Chih-Lin Wei" w:date="2023-10-05T11:03:00Z">
        <w:r>
          <w:t>4</w:t>
        </w:r>
      </w:ins>
      <w:del w:id="401" w:author="Chih-Lin Wei" w:date="2023-10-05T11:03:00Z">
        <w:r w:rsidR="00757517" w:rsidDel="00726F66">
          <w:delText>36</w:delText>
        </w:r>
      </w:del>
      <w:r w:rsidR="00757517">
        <w:t>)</w:t>
      </w:r>
      <w:r w:rsidR="00DA3CE4">
        <w:t xml:space="preserve">, </w:t>
      </w:r>
      <w:r w:rsidR="00757517">
        <w:t xml:space="preserve">moderate </w:t>
      </w:r>
      <w:del w:id="402" w:author="Chih-Lin Wei" w:date="2023-10-05T11:02:00Z">
        <w:r w:rsidR="00757517" w:rsidDel="00726F66">
          <w:rPr>
            <w:rFonts w:hint="eastAsia"/>
          </w:rPr>
          <w:delText>e</w:delText>
        </w:r>
        <w:r w:rsidR="00757517" w:rsidDel="00726F66">
          <w:delText>vidence</w:delText>
        </w:r>
      </w:del>
      <w:del w:id="403" w:author="Chih-Lin Wei" w:date="2023-10-05T12:23:00Z">
        <w:r w:rsidR="00757517" w:rsidDel="00726F66">
          <w:delText xml:space="preserve"> </w:delText>
        </w:r>
        <w:r w:rsidR="00566772" w:rsidDel="00726F66">
          <w:delText xml:space="preserve">of </w:delText>
        </w:r>
      </w:del>
      <w:ins w:id="404" w:author="Chih-Lin Wei" w:date="2023-10-05T11:02:00Z">
        <w:r>
          <w:t>d</w:t>
        </w:r>
      </w:ins>
      <w:del w:id="405" w:author="Chih-Lin Wei" w:date="2023-10-05T11:02:00Z">
        <w:r w:rsidR="0043499F" w:rsidDel="00726F66">
          <w:delText>D</w:delText>
        </w:r>
      </w:del>
      <w:r w:rsidR="00757517">
        <w:t>epth-DRM interaction</w:t>
      </w:r>
      <w:r w:rsidR="00D141F1">
        <w:t xml:space="preserve"> (</w:t>
      </w:r>
      <w:r w:rsidR="00D141F1">
        <w:rPr>
          <w:rFonts w:cstheme="minorHAnsi"/>
        </w:rPr>
        <w:t>β = 0.06</w:t>
      </w:r>
      <w:del w:id="406" w:author="Chih-Lin Wei" w:date="2023-10-05T11:05:00Z">
        <w:r w:rsidR="00D141F1" w:rsidDel="00726F66">
          <w:rPr>
            <w:rFonts w:cstheme="minorHAnsi"/>
          </w:rPr>
          <w:delText>18</w:delText>
        </w:r>
      </w:del>
      <w:r w:rsidR="00D141F1">
        <w:rPr>
          <w:rFonts w:cstheme="minorHAnsi"/>
        </w:rPr>
        <w:t>, p = 0.02</w:t>
      </w:r>
      <w:ins w:id="407" w:author="Chih-Lin Wei" w:date="2023-10-05T11:03:00Z">
        <w:r>
          <w:rPr>
            <w:rFonts w:cstheme="minorHAnsi"/>
          </w:rPr>
          <w:t>7</w:t>
        </w:r>
      </w:ins>
      <w:del w:id="408" w:author="Chih-Lin Wei" w:date="2023-10-05T11:03:00Z">
        <w:r w:rsidR="00D141F1" w:rsidDel="00726F66">
          <w:rPr>
            <w:rFonts w:cstheme="minorHAnsi"/>
          </w:rPr>
          <w:delText>65</w:delText>
        </w:r>
      </w:del>
      <w:r w:rsidR="00D141F1">
        <w:t>)</w:t>
      </w:r>
      <w:r w:rsidR="00DA3CE4">
        <w:t>,</w:t>
      </w:r>
      <w:r w:rsidR="00757517">
        <w:t xml:space="preserve"> and weak </w:t>
      </w:r>
      <w:del w:id="409" w:author="Chih-Lin Wei" w:date="2023-10-05T11:02:00Z">
        <w:r w:rsidR="00757517" w:rsidDel="00726F66">
          <w:delText>evidence</w:delText>
        </w:r>
      </w:del>
      <w:del w:id="410" w:author="Chih-Lin Wei" w:date="2023-10-05T11:15:00Z">
        <w:r w:rsidR="00757517" w:rsidDel="00726F66">
          <w:delText xml:space="preserve"> </w:delText>
        </w:r>
        <w:r w:rsidR="00566772" w:rsidDel="00726F66">
          <w:delText xml:space="preserve">of </w:delText>
        </w:r>
      </w:del>
      <w:del w:id="411" w:author="Chih-Lin Wei" w:date="2023-09-28T17:05:00Z">
        <w:r w:rsidR="00E75A17" w:rsidDel="003258C5">
          <w:delText>D</w:delText>
        </w:r>
        <w:r w:rsidR="00757517" w:rsidDel="003258C5">
          <w:delText xml:space="preserve">epth </w:delText>
        </w:r>
      </w:del>
      <w:ins w:id="412" w:author="Chih-Lin Wei" w:date="2023-09-28T17:05:00Z">
        <w:r w:rsidR="003258C5">
          <w:t>depth</w:t>
        </w:r>
      </w:ins>
      <w:ins w:id="413" w:author="Chih-Lin Wei" w:date="2023-10-05T11:15:00Z">
        <w:r>
          <w:t xml:space="preserve"> effect</w:t>
        </w:r>
      </w:ins>
      <w:ins w:id="414" w:author="Chih-Lin Wei" w:date="2023-09-28T17:05:00Z">
        <w:r w:rsidR="003258C5">
          <w:t xml:space="preserve"> </w:t>
        </w:r>
      </w:ins>
      <w:r w:rsidR="00757517">
        <w:t>(</w:t>
      </w:r>
      <w:r w:rsidR="002C0BFE">
        <w:rPr>
          <w:rFonts w:cstheme="minorHAnsi"/>
        </w:rPr>
        <w:t>β = -0.06</w:t>
      </w:r>
      <w:del w:id="415" w:author="Chih-Lin Wei" w:date="2023-10-05T11:05:00Z">
        <w:r w:rsidR="002C0BFE" w:rsidDel="00726F66">
          <w:rPr>
            <w:rFonts w:cstheme="minorHAnsi"/>
          </w:rPr>
          <w:delText>32</w:delText>
        </w:r>
      </w:del>
      <w:r w:rsidR="002C0BFE">
        <w:t xml:space="preserve">, </w:t>
      </w:r>
      <w:r w:rsidR="00757517">
        <w:t>p = 0.055</w:t>
      </w:r>
      <w:del w:id="416" w:author="Chih-Lin Wei" w:date="2023-10-05T11:04:00Z">
        <w:r w:rsidR="00757517" w:rsidDel="00726F66">
          <w:delText>1</w:delText>
        </w:r>
      </w:del>
      <w:r w:rsidR="00757517">
        <w:t>)</w:t>
      </w:r>
      <w:r w:rsidR="00342473">
        <w:t xml:space="preserve"> </w:t>
      </w:r>
      <w:ins w:id="417" w:author="Chih-Lin Wei" w:date="2023-10-05T11:03:00Z">
        <w:r>
          <w:t>on</w:t>
        </w:r>
      </w:ins>
      <w:del w:id="418" w:author="Chih-Lin Wei" w:date="2023-10-05T11:03:00Z">
        <w:r w:rsidR="009D5234" w:rsidDel="00726F66">
          <w:delText>affecting</w:delText>
        </w:r>
      </w:del>
      <w:r w:rsidR="009D5234">
        <w:t xml:space="preserve"> </w:t>
      </w:r>
      <w:ins w:id="419" w:author="Chih-Lin Wei" w:date="2023-10-05T11:22:00Z">
        <w:r>
          <w:t xml:space="preserve">the </w:t>
        </w:r>
      </w:ins>
      <w:r w:rsidR="00566772">
        <w:t xml:space="preserve">macrofauna </w:t>
      </w:r>
      <w:r w:rsidR="00342473">
        <w:t>abundance</w:t>
      </w:r>
      <w:r w:rsidR="00757517">
        <w:t>.</w:t>
      </w:r>
      <w:r w:rsidR="00342473">
        <w:t xml:space="preserve"> </w:t>
      </w:r>
      <w:del w:id="420" w:author="Chih-Lin Wei" w:date="2023-10-05T11:11:00Z">
        <w:r w:rsidR="00342473" w:rsidDel="00726F66">
          <w:delText xml:space="preserve">In the averaged macrofauna biomass </w:delText>
        </w:r>
        <w:r w:rsidR="00342473" w:rsidDel="00726F66">
          <w:lastRenderedPageBreak/>
          <w:delText>model, t</w:delText>
        </w:r>
      </w:del>
      <w:ins w:id="421" w:author="Chih-Lin Wei" w:date="2023-10-05T11:17:00Z">
        <w:r>
          <w:t xml:space="preserve">We </w:t>
        </w:r>
      </w:ins>
      <w:ins w:id="422" w:author="Chih-Lin Wei" w:date="2023-10-05T12:24:00Z">
        <w:r>
          <w:t xml:space="preserve">also </w:t>
        </w:r>
      </w:ins>
      <w:ins w:id="423" w:author="Chih-Lin Wei" w:date="2023-10-05T11:17:00Z">
        <w:r>
          <w:t>found</w:t>
        </w:r>
      </w:ins>
      <w:del w:id="424" w:author="Chih-Lin Wei" w:date="2023-10-05T11:17:00Z">
        <w:r w:rsidR="00342473" w:rsidDel="00726F66">
          <w:delText>here was</w:delText>
        </w:r>
      </w:del>
      <w:r w:rsidR="00342473">
        <w:t xml:space="preserve"> </w:t>
      </w:r>
      <w:ins w:id="425" w:author="Chih-Lin Wei" w:date="2023-10-05T11:12:00Z">
        <w:r>
          <w:t xml:space="preserve">a </w:t>
        </w:r>
      </w:ins>
      <w:r w:rsidR="00342473">
        <w:t>very strong</w:t>
      </w:r>
      <w:del w:id="426" w:author="Chih-Lin Wei" w:date="2023-10-05T12:21:00Z">
        <w:r w:rsidR="00342473" w:rsidDel="00726F66">
          <w:delText xml:space="preserve"> </w:delText>
        </w:r>
      </w:del>
      <w:del w:id="427" w:author="Chih-Lin Wei" w:date="2023-10-05T11:14:00Z">
        <w:r w:rsidR="00342473" w:rsidDel="00726F66">
          <w:delText xml:space="preserve">evidence </w:delText>
        </w:r>
      </w:del>
      <w:del w:id="428" w:author="Chih-Lin Wei" w:date="2023-10-05T11:12:00Z">
        <w:r w:rsidR="0020647B" w:rsidDel="00726F66">
          <w:delText>that macrofauna biomass varies with</w:delText>
        </w:r>
      </w:del>
      <w:r w:rsidR="0020647B">
        <w:t xml:space="preserve"> </w:t>
      </w:r>
      <w:ins w:id="429" w:author="Chih-Lin Wei" w:date="2023-10-05T11:12:00Z">
        <w:r>
          <w:t>c</w:t>
        </w:r>
      </w:ins>
      <w:del w:id="430" w:author="Chih-Lin Wei" w:date="2023-10-05T11:12:00Z">
        <w:r w:rsidR="0006386B" w:rsidDel="00726F66">
          <w:delText>C</w:delText>
        </w:r>
      </w:del>
      <w:r w:rsidR="0006386B">
        <w:t>ruise</w:t>
      </w:r>
      <w:r w:rsidR="0006386B">
        <w:rPr>
          <w:rFonts w:hint="eastAsia"/>
        </w:rPr>
        <w:t>-</w:t>
      </w:r>
      <w:r w:rsidR="0006386B">
        <w:t>DRM interaction (</w:t>
      </w:r>
      <w:r w:rsidR="0006386B">
        <w:rPr>
          <w:rFonts w:cstheme="minorHAnsi"/>
        </w:rPr>
        <w:t>β = 0.74</w:t>
      </w:r>
      <w:del w:id="431" w:author="Chih-Lin Wei" w:date="2023-10-05T11:18:00Z">
        <w:r w:rsidR="0006386B" w:rsidDel="00726F66">
          <w:rPr>
            <w:rFonts w:cstheme="minorHAnsi"/>
          </w:rPr>
          <w:delText>40</w:delText>
        </w:r>
      </w:del>
      <w:r w:rsidR="0006386B">
        <w:rPr>
          <w:rFonts w:cstheme="minorHAnsi"/>
        </w:rPr>
        <w:t>, p = 0.0007</w:t>
      </w:r>
      <w:r w:rsidR="0006386B">
        <w:t>)</w:t>
      </w:r>
      <w:ins w:id="432" w:author="Chih-Lin Wei" w:date="2023-10-05T11:16:00Z">
        <w:r>
          <w:t>,</w:t>
        </w:r>
      </w:ins>
      <w:ins w:id="433" w:author="Chih-Lin Wei" w:date="2023-10-05T11:14:00Z">
        <w:r>
          <w:t xml:space="preserve"> </w:t>
        </w:r>
      </w:ins>
      <w:del w:id="434" w:author="Chih-Lin Wei" w:date="2023-10-05T11:12:00Z">
        <w:r w:rsidR="0006386B" w:rsidDel="00726F66">
          <w:delText>. There was</w:delText>
        </w:r>
      </w:del>
      <w:del w:id="435" w:author="Chih-Lin Wei" w:date="2023-10-05T12:24:00Z">
        <w:r w:rsidR="0006386B" w:rsidDel="00726F66">
          <w:delText xml:space="preserve"> </w:delText>
        </w:r>
      </w:del>
      <w:r w:rsidR="0006386B">
        <w:t xml:space="preserve">moderate </w:t>
      </w:r>
      <w:del w:id="436" w:author="Chih-Lin Wei" w:date="2023-10-05T11:14:00Z">
        <w:r w:rsidR="0006386B" w:rsidDel="00726F66">
          <w:delText>evidence</w:delText>
        </w:r>
      </w:del>
      <w:del w:id="437" w:author="Chih-Lin Wei" w:date="2023-10-05T11:15:00Z">
        <w:r w:rsidR="0006386B" w:rsidDel="00726F66">
          <w:delText xml:space="preserve"> </w:delText>
        </w:r>
      </w:del>
      <w:del w:id="438" w:author="Chih-Lin Wei" w:date="2023-10-05T11:12:00Z">
        <w:r w:rsidR="0006386B" w:rsidDel="00726F66">
          <w:delText>in</w:delText>
        </w:r>
      </w:del>
      <w:del w:id="439" w:author="Chih-Lin Wei" w:date="2023-10-05T11:15:00Z">
        <w:r w:rsidR="0006386B" w:rsidDel="00726F66">
          <w:delText xml:space="preserve"> </w:delText>
        </w:r>
      </w:del>
      <w:r w:rsidR="0006386B">
        <w:t>DRM</w:t>
      </w:r>
      <w:ins w:id="440" w:author="Chih-Lin Wei" w:date="2023-10-05T11:15:00Z">
        <w:r>
          <w:t xml:space="preserve"> effect</w:t>
        </w:r>
      </w:ins>
      <w:del w:id="441" w:author="Chih-Lin Wei" w:date="2023-10-05T11:17:00Z">
        <w:r w:rsidR="0006386B" w:rsidDel="00726F66">
          <w:delText xml:space="preserve"> on macrofauna biomass</w:delText>
        </w:r>
      </w:del>
      <w:r w:rsidR="004546F0">
        <w:t xml:space="preserve"> (</w:t>
      </w:r>
      <w:r w:rsidR="004546F0">
        <w:rPr>
          <w:rFonts w:cstheme="minorHAnsi"/>
        </w:rPr>
        <w:t>β = -0.3</w:t>
      </w:r>
      <w:ins w:id="442" w:author="Chih-Lin Wei" w:date="2023-10-05T11:18:00Z">
        <w:r>
          <w:rPr>
            <w:rFonts w:cstheme="minorHAnsi"/>
          </w:rPr>
          <w:t>4</w:t>
        </w:r>
      </w:ins>
      <w:del w:id="443" w:author="Chih-Lin Wei" w:date="2023-10-05T11:18:00Z">
        <w:r w:rsidR="004546F0" w:rsidDel="00726F66">
          <w:rPr>
            <w:rFonts w:cstheme="minorHAnsi"/>
          </w:rPr>
          <w:delText>395</w:delText>
        </w:r>
      </w:del>
      <w:r w:rsidR="004546F0">
        <w:rPr>
          <w:rFonts w:cstheme="minorHAnsi"/>
        </w:rPr>
        <w:t>, p = 0.048</w:t>
      </w:r>
      <w:del w:id="444" w:author="Chih-Lin Wei" w:date="2023-10-05T11:18:00Z">
        <w:r w:rsidR="004546F0" w:rsidDel="00726F66">
          <w:rPr>
            <w:rFonts w:cstheme="minorHAnsi"/>
          </w:rPr>
          <w:delText>4</w:delText>
        </w:r>
      </w:del>
      <w:r w:rsidR="004546F0">
        <w:t>)</w:t>
      </w:r>
      <w:ins w:id="445" w:author="Chih-Lin Wei" w:date="2023-10-05T11:17:00Z">
        <w:r>
          <w:t xml:space="preserve">, </w:t>
        </w:r>
        <w:commentRangeStart w:id="446"/>
        <w:r>
          <w:t>but</w:t>
        </w:r>
      </w:ins>
      <w:del w:id="447" w:author="Chih-Lin Wei" w:date="2023-10-05T11:17:00Z">
        <w:r w:rsidR="0006386B" w:rsidDel="00726F66">
          <w:delText>. There was</w:delText>
        </w:r>
      </w:del>
      <w:r w:rsidR="0006386B">
        <w:t xml:space="preserve"> no evidence</w:t>
      </w:r>
      <w:ins w:id="448" w:author="Chih-Lin Wei" w:date="2023-10-05T12:24:00Z">
        <w:r>
          <w:t xml:space="preserve"> of </w:t>
        </w:r>
      </w:ins>
      <w:del w:id="449" w:author="Chih-Lin Wei" w:date="2023-10-05T11:17:00Z">
        <w:r w:rsidR="0006386B" w:rsidDel="00726F66">
          <w:delText xml:space="preserve"> in </w:delText>
        </w:r>
      </w:del>
      <w:ins w:id="450" w:author="Chih-Lin Wei" w:date="2023-10-05T11:18:00Z">
        <w:r>
          <w:t>c</w:t>
        </w:r>
      </w:ins>
      <w:del w:id="451" w:author="Chih-Lin Wei" w:date="2023-10-05T11:18:00Z">
        <w:r w:rsidR="0006386B" w:rsidDel="00726F66">
          <w:delText>C</w:delText>
        </w:r>
      </w:del>
      <w:r w:rsidR="0006386B">
        <w:t>ruise</w:t>
      </w:r>
      <w:ins w:id="452" w:author="Chih-Lin Wei" w:date="2023-10-05T11:18:00Z">
        <w:r>
          <w:t xml:space="preserve"> effect</w:t>
        </w:r>
      </w:ins>
      <w:r w:rsidR="0006386B">
        <w:t xml:space="preserve"> on </w:t>
      </w:r>
      <w:ins w:id="453" w:author="Chih-Lin Wei" w:date="2023-10-05T11:22:00Z">
        <w:r>
          <w:t xml:space="preserve">the </w:t>
        </w:r>
      </w:ins>
      <w:r w:rsidR="0006386B">
        <w:t>macrofauna biomass</w:t>
      </w:r>
      <w:commentRangeEnd w:id="446"/>
      <w:r>
        <w:rPr>
          <w:rStyle w:val="a4"/>
        </w:rPr>
        <w:commentReference w:id="446"/>
      </w:r>
      <w:r w:rsidR="0006386B">
        <w:t xml:space="preserve"> (</w:t>
      </w:r>
      <w:r w:rsidR="0006386B">
        <w:rPr>
          <w:rFonts w:cstheme="minorHAnsi"/>
        </w:rPr>
        <w:t>β = 0.17, p = 0.405</w:t>
      </w:r>
      <w:del w:id="454" w:author="Chih-Lin Wei" w:date="2023-10-05T11:18:00Z">
        <w:r w:rsidR="0006386B" w:rsidDel="00726F66">
          <w:rPr>
            <w:rFonts w:cstheme="minorHAnsi"/>
          </w:rPr>
          <w:delText>4</w:delText>
        </w:r>
      </w:del>
      <w:r w:rsidR="0006386B">
        <w:t>).</w:t>
      </w:r>
      <w:r w:rsidR="00AA15BF">
        <w:t xml:space="preserve"> In</w:t>
      </w:r>
      <w:ins w:id="455" w:author="Chih-Lin Wei" w:date="2023-10-05T12:26:00Z">
        <w:r>
          <w:t xml:space="preserve"> terms of</w:t>
        </w:r>
      </w:ins>
      <w:r w:rsidR="00AA15BF">
        <w:t xml:space="preserve"> the </w:t>
      </w:r>
      <w:ins w:id="456" w:author="Chih-Lin Wei" w:date="2023-10-05T12:26:00Z">
        <w:r>
          <w:t>sediment</w:t>
        </w:r>
      </w:ins>
      <w:del w:id="457" w:author="Chih-Lin Wei" w:date="2023-10-05T12:26:00Z">
        <w:r w:rsidR="00AA15BF" w:rsidDel="00726F66">
          <w:delText>averaged</w:delText>
        </w:r>
      </w:del>
      <w:r w:rsidR="00AA15BF">
        <w:t xml:space="preserve"> TOU</w:t>
      </w:r>
      <w:del w:id="458" w:author="Chih-Lin Wei" w:date="2023-10-05T12:26:00Z">
        <w:r w:rsidR="00AA15BF" w:rsidDel="00726F66">
          <w:delText xml:space="preserve"> model</w:delText>
        </w:r>
      </w:del>
      <w:r w:rsidR="00AA15BF">
        <w:t xml:space="preserve">, there was </w:t>
      </w:r>
      <w:ins w:id="459" w:author="Chih-Lin Wei" w:date="2023-10-05T12:26:00Z">
        <w:r>
          <w:t xml:space="preserve">a </w:t>
        </w:r>
      </w:ins>
      <w:r w:rsidR="00AA15BF">
        <w:t>strong</w:t>
      </w:r>
      <w:del w:id="460" w:author="Chih-Lin Wei" w:date="2023-10-05T12:26:00Z">
        <w:r w:rsidR="00AA15BF" w:rsidDel="00726F66">
          <w:delText xml:space="preserve"> evidence </w:delText>
        </w:r>
      </w:del>
      <w:del w:id="461" w:author="Chih-Lin Wei" w:date="2023-10-05T11:21:00Z">
        <w:r w:rsidR="00AA15BF" w:rsidDel="00726F66">
          <w:delText>in</w:delText>
        </w:r>
      </w:del>
      <w:r w:rsidR="00AA15BF">
        <w:t xml:space="preserve"> </w:t>
      </w:r>
      <w:ins w:id="462" w:author="Chih-Lin Wei" w:date="2023-10-05T11:21:00Z">
        <w:r>
          <w:t>c</w:t>
        </w:r>
      </w:ins>
      <w:del w:id="463" w:author="Chih-Lin Wei" w:date="2023-10-05T11:21:00Z">
        <w:r w:rsidR="00AA15BF" w:rsidDel="00726F66">
          <w:delText>C</w:delText>
        </w:r>
      </w:del>
      <w:r w:rsidR="00AA15BF">
        <w:t>ruise</w:t>
      </w:r>
      <w:ins w:id="464" w:author="Chih-Lin Wei" w:date="2023-10-05T12:26:00Z">
        <w:r>
          <w:t xml:space="preserve"> effect</w:t>
        </w:r>
      </w:ins>
      <w:r w:rsidR="00BF490D">
        <w:t xml:space="preserve"> (</w:t>
      </w:r>
      <w:r w:rsidR="00BF490D">
        <w:rPr>
          <w:rFonts w:cstheme="minorHAnsi"/>
        </w:rPr>
        <w:t>β = 4.4</w:t>
      </w:r>
      <w:ins w:id="465" w:author="Chih-Lin Wei" w:date="2023-10-05T11:22:00Z">
        <w:r>
          <w:rPr>
            <w:rFonts w:cstheme="minorHAnsi"/>
          </w:rPr>
          <w:t>8</w:t>
        </w:r>
      </w:ins>
      <w:del w:id="466" w:author="Chih-Lin Wei" w:date="2023-10-05T11:22:00Z">
        <w:r w:rsidR="00BF490D" w:rsidDel="00726F66">
          <w:rPr>
            <w:rFonts w:cstheme="minorHAnsi"/>
          </w:rPr>
          <w:delText>799</w:delText>
        </w:r>
      </w:del>
      <w:r w:rsidR="00BF490D">
        <w:rPr>
          <w:rFonts w:cstheme="minorHAnsi"/>
        </w:rPr>
        <w:t>, p = 0.</w:t>
      </w:r>
      <w:del w:id="467" w:author="Chih-Lin Wei" w:date="2023-10-05T11:22:00Z">
        <w:r w:rsidR="00BF490D" w:rsidDel="00726F66">
          <w:rPr>
            <w:rFonts w:cstheme="minorHAnsi"/>
          </w:rPr>
          <w:delText>0137</w:delText>
        </w:r>
      </w:del>
      <w:ins w:id="468" w:author="Chih-Lin Wei" w:date="2023-10-05T11:22:00Z">
        <w:r>
          <w:rPr>
            <w:rFonts w:cstheme="minorHAnsi"/>
          </w:rPr>
          <w:t>014</w:t>
        </w:r>
      </w:ins>
      <w:r w:rsidR="00BF490D">
        <w:t>)</w:t>
      </w:r>
      <w:r w:rsidR="00AA15BF">
        <w:t xml:space="preserve">, </w:t>
      </w:r>
      <w:r w:rsidR="00BF490D">
        <w:t>DRM</w:t>
      </w:r>
      <w:ins w:id="469" w:author="Chih-Lin Wei" w:date="2023-10-05T12:27:00Z">
        <w:r>
          <w:t xml:space="preserve"> effect</w:t>
        </w:r>
      </w:ins>
      <w:r w:rsidR="00BF490D">
        <w:t xml:space="preserve"> (</w:t>
      </w:r>
      <w:r w:rsidR="00BF490D">
        <w:rPr>
          <w:rFonts w:cstheme="minorHAnsi"/>
        </w:rPr>
        <w:t>β = -2.38</w:t>
      </w:r>
      <w:del w:id="470" w:author="Chih-Lin Wei" w:date="2023-10-05T11:22:00Z">
        <w:r w:rsidR="00BF490D" w:rsidDel="00726F66">
          <w:rPr>
            <w:rFonts w:cstheme="minorHAnsi"/>
          </w:rPr>
          <w:delText>24</w:delText>
        </w:r>
      </w:del>
      <w:r w:rsidR="00BF490D">
        <w:rPr>
          <w:rFonts w:cstheme="minorHAnsi"/>
        </w:rPr>
        <w:t>, p = 0.02</w:t>
      </w:r>
      <w:del w:id="471" w:author="Chih-Lin Wei" w:date="2023-10-05T11:22:00Z">
        <w:r w:rsidR="00BF490D" w:rsidDel="00726F66">
          <w:rPr>
            <w:rFonts w:cstheme="minorHAnsi"/>
          </w:rPr>
          <w:delText>00</w:delText>
        </w:r>
      </w:del>
      <w:r w:rsidR="00BF490D">
        <w:t>)</w:t>
      </w:r>
      <w:r w:rsidR="00AA15BF">
        <w:t xml:space="preserve">, </w:t>
      </w:r>
      <w:del w:id="472" w:author="Chih-Lin Wei" w:date="2023-10-05T12:27:00Z">
        <w:r w:rsidR="00AA15BF" w:rsidDel="00726F66">
          <w:delText xml:space="preserve">and </w:delText>
        </w:r>
      </w:del>
      <w:ins w:id="473" w:author="Chih-Lin Wei" w:date="2023-10-05T11:21:00Z">
        <w:r>
          <w:t>c</w:t>
        </w:r>
      </w:ins>
      <w:del w:id="474" w:author="Chih-Lin Wei" w:date="2023-10-05T11:21:00Z">
        <w:r w:rsidR="00BF490D" w:rsidDel="00726F66">
          <w:delText>C</w:delText>
        </w:r>
      </w:del>
      <w:r w:rsidR="00BF490D">
        <w:t>ruise-</w:t>
      </w:r>
      <w:ins w:id="475" w:author="Chih-Lin Wei" w:date="2023-10-05T11:21:00Z">
        <w:r>
          <w:t>d</w:t>
        </w:r>
      </w:ins>
      <w:del w:id="476" w:author="Chih-Lin Wei" w:date="2023-10-05T11:21:00Z">
        <w:r w:rsidR="00BF490D" w:rsidDel="00726F66">
          <w:delText>D</w:delText>
        </w:r>
      </w:del>
      <w:r w:rsidR="00BF490D">
        <w:t>epth interactions (</w:t>
      </w:r>
      <w:r w:rsidR="00BF490D">
        <w:rPr>
          <w:rFonts w:cstheme="minorHAnsi"/>
        </w:rPr>
        <w:t>β = -4.</w:t>
      </w:r>
      <w:del w:id="477" w:author="Chih-Lin Wei" w:date="2023-10-05T11:22:00Z">
        <w:r w:rsidR="00BF490D" w:rsidDel="00726F66">
          <w:rPr>
            <w:rFonts w:cstheme="minorHAnsi"/>
          </w:rPr>
          <w:delText>2756</w:delText>
        </w:r>
      </w:del>
      <w:ins w:id="478" w:author="Chih-Lin Wei" w:date="2023-10-05T11:22:00Z">
        <w:r>
          <w:rPr>
            <w:rFonts w:cstheme="minorHAnsi"/>
          </w:rPr>
          <w:t>28</w:t>
        </w:r>
      </w:ins>
      <w:r w:rsidR="00BF490D">
        <w:rPr>
          <w:rFonts w:cstheme="minorHAnsi"/>
        </w:rPr>
        <w:t>, p = 0.039</w:t>
      </w:r>
      <w:del w:id="479" w:author="Chih-Lin Wei" w:date="2023-10-05T11:23:00Z">
        <w:r w:rsidR="00BF490D" w:rsidDel="00726F66">
          <w:rPr>
            <w:rFonts w:cstheme="minorHAnsi"/>
          </w:rPr>
          <w:delText>3</w:delText>
        </w:r>
      </w:del>
      <w:r w:rsidR="00BF490D">
        <w:t>)</w:t>
      </w:r>
      <w:ins w:id="480" w:author="Chih-Lin Wei" w:date="2023-10-05T12:27:00Z">
        <w:r>
          <w:t>,</w:t>
        </w:r>
        <w:commentRangeStart w:id="481"/>
        <w:r>
          <w:t xml:space="preserve"> but no</w:t>
        </w:r>
      </w:ins>
      <w:del w:id="482" w:author="Chih-Lin Wei" w:date="2023-10-05T12:27:00Z">
        <w:r w:rsidR="00AA15BF" w:rsidDel="00726F66">
          <w:delText>.</w:delText>
        </w:r>
        <w:r w:rsidR="00BF490D" w:rsidDel="00726F66">
          <w:delText xml:space="preserve"> On the other hand, </w:delText>
        </w:r>
      </w:del>
      <w:del w:id="483" w:author="Chih-Lin Wei" w:date="2023-09-28T17:05:00Z">
        <w:r w:rsidR="00BF490D" w:rsidDel="003258C5">
          <w:delText xml:space="preserve">Depth </w:delText>
        </w:r>
      </w:del>
      <w:del w:id="484" w:author="Chih-Lin Wei" w:date="2023-10-05T12:27:00Z">
        <w:r w:rsidR="00BF490D" w:rsidDel="00726F66">
          <w:delText>alone has little</w:delText>
        </w:r>
      </w:del>
      <w:r w:rsidR="00BF490D">
        <w:t xml:space="preserve"> evidence</w:t>
      </w:r>
      <w:ins w:id="485" w:author="Chih-Lin Wei" w:date="2023-10-05T12:27:00Z">
        <w:r>
          <w:t xml:space="preserve"> of dep</w:t>
        </w:r>
      </w:ins>
      <w:ins w:id="486" w:author="Chih-Lin Wei" w:date="2023-10-05T12:28:00Z">
        <w:r>
          <w:t>th effect</w:t>
        </w:r>
      </w:ins>
      <w:del w:id="487" w:author="Chih-Lin Wei" w:date="2023-10-05T12:28:00Z">
        <w:r w:rsidR="00BF490D" w:rsidDel="00726F66">
          <w:delText xml:space="preserve"> on macrofauna biomass</w:delText>
        </w:r>
      </w:del>
      <w:r w:rsidR="00BF490D">
        <w:t xml:space="preserve"> (</w:t>
      </w:r>
      <w:r w:rsidR="00BF490D">
        <w:rPr>
          <w:rFonts w:cstheme="minorHAnsi"/>
        </w:rPr>
        <w:t>β = -2.56</w:t>
      </w:r>
      <w:del w:id="488" w:author="Chih-Lin Wei" w:date="2023-10-05T12:28:00Z">
        <w:r w:rsidR="00BF490D" w:rsidDel="00726F66">
          <w:rPr>
            <w:rFonts w:cstheme="minorHAnsi"/>
          </w:rPr>
          <w:delText>05</w:delText>
        </w:r>
      </w:del>
      <w:r w:rsidR="00BF490D">
        <w:rPr>
          <w:rFonts w:cstheme="minorHAnsi"/>
        </w:rPr>
        <w:t>, p = 0.157</w:t>
      </w:r>
      <w:del w:id="489" w:author="Chih-Lin Wei" w:date="2023-10-05T12:28:00Z">
        <w:r w:rsidR="00BF490D" w:rsidDel="00726F66">
          <w:rPr>
            <w:rFonts w:cstheme="minorHAnsi"/>
          </w:rPr>
          <w:delText>2</w:delText>
        </w:r>
      </w:del>
      <w:r w:rsidR="00BF490D">
        <w:t>)</w:t>
      </w:r>
      <w:commentRangeEnd w:id="481"/>
      <w:r>
        <w:rPr>
          <w:rStyle w:val="a4"/>
        </w:rPr>
        <w:commentReference w:id="481"/>
      </w:r>
      <w:r w:rsidR="00BF490D">
        <w:t xml:space="preserve">. </w:t>
      </w:r>
      <w:r w:rsidR="00EE56E2">
        <w:t>The model average results</w:t>
      </w:r>
      <w:del w:id="490" w:author="Chih-Lin Wei" w:date="2023-10-05T12:29:00Z">
        <w:r w:rsidR="00EE56E2" w:rsidDel="00726F66">
          <w:delText xml:space="preserve"> of the spatiotemporal patterns</w:delText>
        </w:r>
      </w:del>
      <w:r w:rsidR="00EE56E2">
        <w:t xml:space="preserve"> generally echoed </w:t>
      </w:r>
      <w:del w:id="491" w:author="Chih-Lin Wei" w:date="2023-10-05T12:29:00Z">
        <w:r w:rsidR="00EE56E2" w:rsidDel="00726F66">
          <w:delText xml:space="preserve">with </w:delText>
        </w:r>
      </w:del>
      <w:r w:rsidR="00EE56E2">
        <w:t>the scatterplot</w:t>
      </w:r>
      <w:r w:rsidR="00A06A9E">
        <w:t xml:space="preserve">, </w:t>
      </w:r>
      <w:del w:id="492" w:author="Chih-Lin Wei" w:date="2023-10-05T12:30:00Z">
        <w:r w:rsidR="00A06A9E" w:rsidDel="00726F66">
          <w:delText>with obvious</w:delText>
        </w:r>
      </w:del>
      <w:ins w:id="493" w:author="Chih-Lin Wei" w:date="2023-10-05T12:30:00Z">
        <w:r>
          <w:t>showing apparent</w:t>
        </w:r>
      </w:ins>
      <w:r w:rsidR="00A06A9E">
        <w:t xml:space="preserve"> interactions between</w:t>
      </w:r>
      <w:ins w:id="494" w:author="Chih-Lin Wei" w:date="2023-10-05T12:30:00Z">
        <w:r>
          <w:t xml:space="preserve"> cruise and D</w:t>
        </w:r>
      </w:ins>
      <w:ins w:id="495" w:author="Chih-Lin Wei" w:date="2023-10-05T12:31:00Z">
        <w:r>
          <w:t>RM  on macrofauna abundance and biomass</w:t>
        </w:r>
      </w:ins>
      <w:del w:id="496" w:author="Chih-Lin Wei" w:date="2023-10-05T12:31:00Z">
        <w:r w:rsidR="00A06A9E" w:rsidDel="00726F66">
          <w:delText xml:space="preserve"> spatial (DRM and depth) and temporal factors (cruise)</w:delText>
        </w:r>
      </w:del>
      <w:r w:rsidR="00A06A9E">
        <w:t xml:space="preserve"> </w:t>
      </w:r>
      <w:r w:rsidR="00EE56E2" w:rsidRPr="00EE56E2">
        <w:rPr>
          <w:color w:val="FF0000"/>
        </w:rPr>
        <w:t xml:space="preserve">(figure </w:t>
      </w:r>
      <w:r w:rsidR="00003F9B">
        <w:rPr>
          <w:color w:val="FF0000"/>
        </w:rPr>
        <w:t>7</w:t>
      </w:r>
      <w:ins w:id="497" w:author="Chih-Lin Wei" w:date="2023-10-05T12:31:00Z">
        <w:r>
          <w:rPr>
            <w:color w:val="FF0000"/>
          </w:rPr>
          <w:t>a</w:t>
        </w:r>
      </w:ins>
      <w:r w:rsidR="00EE56E2" w:rsidRPr="00EE56E2">
        <w:rPr>
          <w:color w:val="FF0000"/>
        </w:rPr>
        <w:t>)</w:t>
      </w:r>
      <w:ins w:id="498" w:author="Chih-Lin Wei" w:date="2023-10-05T12:31:00Z">
        <w:r>
          <w:rPr>
            <w:color w:val="FF0000"/>
          </w:rPr>
          <w:t xml:space="preserve"> </w:t>
        </w:r>
      </w:ins>
      <w:ins w:id="499" w:author="Chih-Lin Wei" w:date="2023-10-05T12:32:00Z">
        <w:r w:rsidRPr="00726F66">
          <w:rPr>
            <w:rPrChange w:id="500" w:author="Chih-Lin Wei" w:date="2023-10-05T12:32:00Z">
              <w:rPr>
                <w:color w:val="FF0000"/>
              </w:rPr>
            </w:rPrChange>
          </w:rPr>
          <w:t>and between</w:t>
        </w:r>
        <w:r>
          <w:t xml:space="preserve"> cruise and depth on </w:t>
        </w:r>
      </w:ins>
      <w:proofErr w:type="spellStart"/>
      <w:ins w:id="501" w:author="Chih-Lin Wei" w:date="2023-10-05T14:19:00Z">
        <w:r w:rsidR="00990777">
          <w:t>thee</w:t>
        </w:r>
        <w:proofErr w:type="spellEnd"/>
        <w:r w:rsidR="00990777">
          <w:t xml:space="preserve"> sediment </w:t>
        </w:r>
      </w:ins>
      <w:ins w:id="502" w:author="Chih-Lin Wei" w:date="2023-10-05T12:32:00Z">
        <w:r>
          <w:t>TOU</w:t>
        </w:r>
        <w:r>
          <w:rPr>
            <w:color w:val="FF0000"/>
          </w:rPr>
          <w:t xml:space="preserve"> (figure 7b)</w:t>
        </w:r>
      </w:ins>
      <w:r w:rsidR="00EE56E2">
        <w:t>.</w:t>
      </w:r>
    </w:p>
    <w:p w14:paraId="3BEAC091" w14:textId="05BCC8B7" w:rsidR="00CF1135" w:rsidRPr="004E22B6" w:rsidRDefault="00AD72BE" w:rsidP="002D0795">
      <w:r>
        <w:t xml:space="preserve">Model averaging results revealed </w:t>
      </w:r>
      <w:del w:id="503" w:author="Chih-Lin Wei" w:date="2023-10-05T13:31:00Z">
        <w:r w:rsidDel="00726F66">
          <w:delText xml:space="preserve">that the </w:delText>
        </w:r>
      </w:del>
      <w:r>
        <w:t>seafloor environment</w:t>
      </w:r>
      <w:ins w:id="504" w:author="Chih-Lin Wei" w:date="2023-10-05T13:31:00Z">
        <w:r w:rsidR="00726F66">
          <w:t>al drivers</w:t>
        </w:r>
      </w:ins>
      <w:r>
        <w:t xml:space="preserve"> </w:t>
      </w:r>
      <w:del w:id="505" w:author="Chih-Lin Wei" w:date="2023-10-05T13:31:00Z">
        <w:r w:rsidDel="00726F66">
          <w:delText>notably influenced</w:delText>
        </w:r>
      </w:del>
      <w:ins w:id="506" w:author="Chih-Lin Wei" w:date="2023-10-05T13:31:00Z">
        <w:r w:rsidR="00726F66">
          <w:t>for</w:t>
        </w:r>
      </w:ins>
      <w:r>
        <w:t xml:space="preserve"> macrofauna abundance, biomass, and sediment TOU </w:t>
      </w:r>
      <w:r w:rsidR="00CF1135" w:rsidRPr="00CF1135">
        <w:rPr>
          <w:color w:val="FF0000"/>
        </w:rPr>
        <w:t>(table 3)</w:t>
      </w:r>
      <w:r w:rsidR="00CF1135">
        <w:t>.</w:t>
      </w:r>
      <w:r>
        <w:t xml:space="preserve"> </w:t>
      </w:r>
      <w:del w:id="507" w:author="Chih-Lin Wei" w:date="2023-10-05T13:31:00Z">
        <w:r w:rsidR="00297D73" w:rsidDel="00726F66">
          <w:delText>In the averaged abundance model</w:delText>
        </w:r>
      </w:del>
      <w:ins w:id="508" w:author="Chih-Lin Wei" w:date="2023-10-05T13:31:00Z">
        <w:r w:rsidR="00726F66">
          <w:t>For example</w:t>
        </w:r>
      </w:ins>
      <w:r w:rsidR="00297D73">
        <w:t xml:space="preserve">, </w:t>
      </w:r>
      <w:r w:rsidR="00297D73" w:rsidRPr="008B5C54">
        <w:rPr>
          <w:i/>
        </w:rPr>
        <w:t>CN</w:t>
      </w:r>
      <w:r w:rsidR="00297D73">
        <w:t xml:space="preserve"> (</w:t>
      </w:r>
      <w:r w:rsidR="00297D73">
        <w:rPr>
          <w:rFonts w:cstheme="minorHAnsi"/>
        </w:rPr>
        <w:t>β = 0.1</w:t>
      </w:r>
      <w:ins w:id="509" w:author="Chih-Lin Wei" w:date="2023-10-05T13:33:00Z">
        <w:r w:rsidR="00726F66">
          <w:rPr>
            <w:rFonts w:cstheme="minorHAnsi"/>
          </w:rPr>
          <w:t>1</w:t>
        </w:r>
      </w:ins>
      <w:del w:id="510" w:author="Chih-Lin Wei" w:date="2023-10-05T13:33:00Z">
        <w:r w:rsidR="00297D73" w:rsidDel="00726F66">
          <w:rPr>
            <w:rFonts w:cstheme="minorHAnsi"/>
          </w:rPr>
          <w:delText>054</w:delText>
        </w:r>
      </w:del>
      <w:r w:rsidR="00297D73">
        <w:rPr>
          <w:rFonts w:cstheme="minorHAnsi"/>
        </w:rPr>
        <w:t>, p &lt; 0.0001</w:t>
      </w:r>
      <w:r w:rsidR="00297D73">
        <w:t xml:space="preserve">), </w:t>
      </w:r>
      <w:r w:rsidR="00297D73" w:rsidRPr="008B5C54">
        <w:rPr>
          <w:i/>
        </w:rPr>
        <w:t>D50</w:t>
      </w:r>
      <w:r w:rsidR="00297D73">
        <w:t xml:space="preserve"> (</w:t>
      </w:r>
      <w:r w:rsidR="00297D73">
        <w:rPr>
          <w:rFonts w:cstheme="minorHAnsi"/>
        </w:rPr>
        <w:t>β = -0.0</w:t>
      </w:r>
      <w:ins w:id="511" w:author="Chih-Lin Wei" w:date="2023-10-05T13:33:00Z">
        <w:r w:rsidR="00726F66">
          <w:rPr>
            <w:rFonts w:cstheme="minorHAnsi"/>
          </w:rPr>
          <w:t>7</w:t>
        </w:r>
      </w:ins>
      <w:del w:id="512" w:author="Chih-Lin Wei" w:date="2023-10-05T13:33:00Z">
        <w:r w:rsidR="00297D73" w:rsidDel="00726F66">
          <w:rPr>
            <w:rFonts w:cstheme="minorHAnsi"/>
          </w:rPr>
          <w:delText>687</w:delText>
        </w:r>
      </w:del>
      <w:r w:rsidR="00297D73">
        <w:rPr>
          <w:rFonts w:cstheme="minorHAnsi"/>
        </w:rPr>
        <w:t>, p = 0.0001</w:t>
      </w:r>
      <w:r w:rsidR="00297D73">
        <w:t xml:space="preserve">), and </w:t>
      </w:r>
      <w:r w:rsidR="00297D73" w:rsidRPr="008B5C54">
        <w:rPr>
          <w:i/>
        </w:rPr>
        <w:t>TOC</w:t>
      </w:r>
      <w:r w:rsidR="00297D73">
        <w:t xml:space="preserve"> (</w:t>
      </w:r>
      <w:r w:rsidR="00297D73">
        <w:rPr>
          <w:rFonts w:cstheme="minorHAnsi"/>
        </w:rPr>
        <w:t>β = 0.21</w:t>
      </w:r>
      <w:del w:id="513" w:author="Chih-Lin Wei" w:date="2023-10-05T13:33:00Z">
        <w:r w:rsidR="00297D73" w:rsidDel="00726F66">
          <w:rPr>
            <w:rFonts w:cstheme="minorHAnsi"/>
          </w:rPr>
          <w:delText>43</w:delText>
        </w:r>
      </w:del>
      <w:r w:rsidR="00297D73">
        <w:rPr>
          <w:rFonts w:cstheme="minorHAnsi"/>
        </w:rPr>
        <w:t>, p &lt; 0.0001</w:t>
      </w:r>
      <w:r w:rsidR="00297D73">
        <w:t xml:space="preserve">) had very strong </w:t>
      </w:r>
      <w:ins w:id="514" w:author="Chih-Lin Wei" w:date="2023-10-05T13:32:00Z">
        <w:r w:rsidR="00726F66">
          <w:t>positive, negative, and positive effects</w:t>
        </w:r>
      </w:ins>
      <w:del w:id="515" w:author="Chih-Lin Wei" w:date="2023-10-05T13:32:00Z">
        <w:r w:rsidR="00297D73" w:rsidDel="00726F66">
          <w:delText>evidence</w:delText>
        </w:r>
      </w:del>
      <w:r w:rsidR="00297D73">
        <w:t xml:space="preserve"> on </w:t>
      </w:r>
      <w:ins w:id="516" w:author="Chih-Lin Wei" w:date="2023-10-05T13:32:00Z">
        <w:r w:rsidR="00726F66">
          <w:t>the</w:t>
        </w:r>
      </w:ins>
      <w:del w:id="517" w:author="Chih-Lin Wei" w:date="2023-10-05T13:32:00Z">
        <w:r w:rsidR="00297D73" w:rsidDel="00726F66">
          <w:delText>affecting</w:delText>
        </w:r>
      </w:del>
      <w:r w:rsidR="00297D73">
        <w:t xml:space="preserve"> macrofauna abundance</w:t>
      </w:r>
      <w:ins w:id="518" w:author="Chih-Lin Wei" w:date="2023-10-05T13:32:00Z">
        <w:r w:rsidR="00726F66">
          <w:t>, respectively</w:t>
        </w:r>
      </w:ins>
      <w:r w:rsidR="00297D73">
        <w:t xml:space="preserve">. </w:t>
      </w:r>
      <w:del w:id="519" w:author="Chih-Lin Wei" w:date="2023-10-05T13:34:00Z">
        <w:r w:rsidR="00297D73" w:rsidDel="00726F66">
          <w:delText xml:space="preserve">There was strong evidence that </w:delText>
        </w:r>
      </w:del>
      <w:r w:rsidR="00297D73" w:rsidRPr="008B5C54">
        <w:rPr>
          <w:i/>
        </w:rPr>
        <w:t>Por</w:t>
      </w:r>
      <w:r w:rsidR="008B5C54">
        <w:t xml:space="preserve"> (</w:t>
      </w:r>
      <w:r w:rsidR="008B5C54">
        <w:rPr>
          <w:rFonts w:cstheme="minorHAnsi"/>
        </w:rPr>
        <w:t>β</w:t>
      </w:r>
      <w:r w:rsidR="008B5C54">
        <w:t xml:space="preserve"> = -0.15</w:t>
      </w:r>
      <w:del w:id="520" w:author="Chih-Lin Wei" w:date="2023-10-05T13:38:00Z">
        <w:r w:rsidR="008B5C54" w:rsidDel="00726F66">
          <w:delText>4</w:delText>
        </w:r>
      </w:del>
      <w:del w:id="521" w:author="Chih-Lin Wei" w:date="2023-10-05T13:37:00Z">
        <w:r w:rsidR="008B5C54" w:rsidDel="00726F66">
          <w:delText>2</w:delText>
        </w:r>
      </w:del>
      <w:r w:rsidR="008B5C54">
        <w:t>, p = 0.002</w:t>
      </w:r>
      <w:del w:id="522" w:author="Chih-Lin Wei" w:date="2023-10-05T13:35:00Z">
        <w:r w:rsidR="008B5C54" w:rsidDel="00726F66">
          <w:delText>3</w:delText>
        </w:r>
      </w:del>
      <w:r w:rsidR="008B5C54">
        <w:t xml:space="preserve">) </w:t>
      </w:r>
      <w:r w:rsidR="00297D73">
        <w:t xml:space="preserve">and </w:t>
      </w:r>
      <w:commentRangeStart w:id="523"/>
      <w:r w:rsidR="00297D73" w:rsidRPr="008B5C54">
        <w:rPr>
          <w:i/>
        </w:rPr>
        <w:t>Temp</w:t>
      </w:r>
      <w:r w:rsidR="008B5C54">
        <w:rPr>
          <w:rFonts w:hint="eastAsia"/>
        </w:rPr>
        <w:t xml:space="preserve"> (</w:t>
      </w:r>
      <w:r w:rsidR="008B5C54">
        <w:rPr>
          <w:rFonts w:cstheme="minorHAnsi"/>
        </w:rPr>
        <w:t>β</w:t>
      </w:r>
      <w:r w:rsidR="008B5C54">
        <w:rPr>
          <w:rFonts w:hint="eastAsia"/>
        </w:rPr>
        <w:t xml:space="preserve"> = </w:t>
      </w:r>
      <w:r w:rsidR="008B5C54">
        <w:t>0.07</w:t>
      </w:r>
      <w:del w:id="524" w:author="Chih-Lin Wei" w:date="2023-10-05T13:38:00Z">
        <w:r w:rsidR="008B5C54" w:rsidDel="00726F66">
          <w:delText>13</w:delText>
        </w:r>
      </w:del>
      <w:r w:rsidR="008B5C54">
        <w:rPr>
          <w:rFonts w:hint="eastAsia"/>
        </w:rPr>
        <w:t>,</w:t>
      </w:r>
      <w:r w:rsidR="008B5C54">
        <w:t xml:space="preserve"> p = 0.00</w:t>
      </w:r>
      <w:ins w:id="525" w:author="Chih-Lin Wei" w:date="2023-10-05T13:35:00Z">
        <w:r w:rsidR="00726F66">
          <w:t>7</w:t>
        </w:r>
      </w:ins>
      <w:del w:id="526" w:author="Chih-Lin Wei" w:date="2023-10-05T13:35:00Z">
        <w:r w:rsidR="008B5C54" w:rsidDel="00726F66">
          <w:delText>67</w:delText>
        </w:r>
      </w:del>
      <w:r w:rsidR="008B5C54">
        <w:rPr>
          <w:rFonts w:hint="eastAsia"/>
        </w:rPr>
        <w:t>)</w:t>
      </w:r>
      <w:ins w:id="527" w:author="Chih-Lin Wei" w:date="2023-10-05T13:35:00Z">
        <w:r w:rsidR="00726F66">
          <w:t xml:space="preserve"> had strong</w:t>
        </w:r>
      </w:ins>
      <w:r w:rsidR="008B5C54">
        <w:rPr>
          <w:rFonts w:hint="eastAsia"/>
        </w:rPr>
        <w:t xml:space="preserve"> </w:t>
      </w:r>
      <w:r w:rsidR="008B5C54">
        <w:t>negative</w:t>
      </w:r>
      <w:del w:id="528" w:author="Chih-Lin Wei" w:date="2023-10-05T13:36:00Z">
        <w:r w:rsidR="008B5C54" w:rsidDel="00726F66">
          <w:delText>ly</w:delText>
        </w:r>
      </w:del>
      <w:r w:rsidR="008B5C54">
        <w:t xml:space="preserve"> and positive</w:t>
      </w:r>
      <w:del w:id="529" w:author="Chih-Lin Wei" w:date="2023-10-05T13:36:00Z">
        <w:r w:rsidR="008B5C54" w:rsidDel="00726F66">
          <w:delText>ly</w:delText>
        </w:r>
      </w:del>
      <w:r w:rsidR="008B5C54">
        <w:t xml:space="preserve"> </w:t>
      </w:r>
      <w:ins w:id="530" w:author="Chih-Lin Wei" w:date="2023-10-05T13:36:00Z">
        <w:r w:rsidR="00726F66">
          <w:t xml:space="preserve">effects, and </w:t>
        </w:r>
      </w:ins>
      <w:del w:id="531" w:author="Chih-Lin Wei" w:date="2023-10-05T13:36:00Z">
        <w:r w:rsidR="008B5C54" w:rsidDel="00726F66">
          <w:delText>affect</w:delText>
        </w:r>
      </w:del>
      <w:del w:id="532" w:author="Chih-Lin Wei" w:date="2023-10-05T13:34:00Z">
        <w:r w:rsidR="008B5C54" w:rsidDel="00726F66">
          <w:delText>ing</w:delText>
        </w:r>
      </w:del>
      <w:del w:id="533" w:author="Chih-Lin Wei" w:date="2023-10-05T13:36:00Z">
        <w:r w:rsidR="008B5C54" w:rsidDel="00726F66">
          <w:delText xml:space="preserve"> abundance, respectively.</w:delText>
        </w:r>
        <w:r w:rsidR="00622EA4" w:rsidDel="00726F66">
          <w:delText xml:space="preserve"> There was moderate evidence on </w:delText>
        </w:r>
      </w:del>
      <w:proofErr w:type="spellStart"/>
      <w:r w:rsidR="00622EA4" w:rsidRPr="00184F99">
        <w:rPr>
          <w:i/>
        </w:rPr>
        <w:t>Chla</w:t>
      </w:r>
      <w:proofErr w:type="spellEnd"/>
      <w:r w:rsidR="00622EA4">
        <w:t xml:space="preserve"> </w:t>
      </w:r>
      <w:ins w:id="534" w:author="Chih-Lin Wei" w:date="2023-10-05T13:37:00Z">
        <w:r w:rsidR="00726F66">
          <w:t>(</w:t>
        </w:r>
        <w:r w:rsidR="00726F66">
          <w:rPr>
            <w:rFonts w:cstheme="minorHAnsi"/>
          </w:rPr>
          <w:t>β = -0.07, p = 0.03</w:t>
        </w:r>
      </w:ins>
      <w:ins w:id="535" w:author="Chih-Lin Wei" w:date="2023-10-05T13:38:00Z">
        <w:r w:rsidR="00726F66">
          <w:rPr>
            <w:rFonts w:cstheme="minorHAnsi"/>
          </w:rPr>
          <w:t>3</w:t>
        </w:r>
      </w:ins>
      <w:ins w:id="536" w:author="Chih-Lin Wei" w:date="2023-10-05T13:37:00Z">
        <w:r w:rsidR="00726F66">
          <w:t xml:space="preserve">) </w:t>
        </w:r>
      </w:ins>
      <w:ins w:id="537" w:author="Chih-Lin Wei" w:date="2023-10-05T13:36:00Z">
        <w:r w:rsidR="00726F66">
          <w:t>had</w:t>
        </w:r>
      </w:ins>
      <w:ins w:id="538" w:author="Chih-Lin Wei" w:date="2023-10-05T13:37:00Z">
        <w:r w:rsidR="00726F66">
          <w:t xml:space="preserve"> a moderate </w:t>
        </w:r>
      </w:ins>
      <w:r w:rsidR="00622EA4">
        <w:t>negative</w:t>
      </w:r>
      <w:ins w:id="539" w:author="Chih-Lin Wei" w:date="2023-10-05T13:37:00Z">
        <w:r w:rsidR="00726F66">
          <w:t xml:space="preserve"> effect</w:t>
        </w:r>
      </w:ins>
      <w:del w:id="540" w:author="Chih-Lin Wei" w:date="2023-10-05T13:37:00Z">
        <w:r w:rsidR="00622EA4" w:rsidDel="00726F66">
          <w:delText>ly</w:delText>
        </w:r>
      </w:del>
      <w:r w:rsidR="00184F99">
        <w:t xml:space="preserve"> on</w:t>
      </w:r>
      <w:r w:rsidR="00622EA4">
        <w:t xml:space="preserve"> </w:t>
      </w:r>
      <w:ins w:id="541" w:author="Chih-Lin Wei" w:date="2023-10-05T13:37:00Z">
        <w:r w:rsidR="00726F66">
          <w:t>the</w:t>
        </w:r>
      </w:ins>
      <w:del w:id="542" w:author="Chih-Lin Wei" w:date="2023-10-05T13:37:00Z">
        <w:r w:rsidR="00622EA4" w:rsidDel="00726F66">
          <w:delText>affecting</w:delText>
        </w:r>
      </w:del>
      <w:r w:rsidR="00622EA4">
        <w:t xml:space="preserve"> macrofauna abundance</w:t>
      </w:r>
      <w:commentRangeEnd w:id="523"/>
      <w:r w:rsidR="00726F66">
        <w:rPr>
          <w:rStyle w:val="a4"/>
        </w:rPr>
        <w:commentReference w:id="523"/>
      </w:r>
      <w:del w:id="543" w:author="Chih-Lin Wei" w:date="2023-10-05T13:37:00Z">
        <w:r w:rsidR="00622EA4" w:rsidDel="00726F66">
          <w:delText xml:space="preserve"> (</w:delText>
        </w:r>
        <w:r w:rsidR="00622EA4" w:rsidDel="00726F66">
          <w:rPr>
            <w:rFonts w:cstheme="minorHAnsi"/>
          </w:rPr>
          <w:delText>β = -0.0743, p = 0.0329</w:delText>
        </w:r>
        <w:r w:rsidR="00622EA4" w:rsidDel="00726F66">
          <w:delText>)</w:delText>
        </w:r>
      </w:del>
      <w:r w:rsidR="00622EA4">
        <w:t>.</w:t>
      </w:r>
      <w:ins w:id="544" w:author="Chih-Lin Wei" w:date="2023-10-05T14:17:00Z">
        <w:r w:rsidR="00990777">
          <w:t xml:space="preserve"> On the other hand,</w:t>
        </w:r>
      </w:ins>
      <w:r w:rsidR="00CF1135">
        <w:t xml:space="preserve"> </w:t>
      </w:r>
      <w:del w:id="545" w:author="Chih-Lin Wei" w:date="2023-10-05T13:51:00Z">
        <w:r w:rsidR="00184F99" w:rsidDel="00990777">
          <w:delText xml:space="preserve">In the averaged biomass model, </w:delText>
        </w:r>
      </w:del>
      <w:proofErr w:type="spellStart"/>
      <w:r w:rsidR="00184F99" w:rsidRPr="00184F99">
        <w:rPr>
          <w:i/>
        </w:rPr>
        <w:t>Chla</w:t>
      </w:r>
      <w:proofErr w:type="spellEnd"/>
      <w:r w:rsidR="00184F99">
        <w:t xml:space="preserve"> (</w:t>
      </w:r>
      <w:r w:rsidR="00184F99">
        <w:rPr>
          <w:rFonts w:cstheme="minorHAnsi"/>
        </w:rPr>
        <w:t>β = -0.9</w:t>
      </w:r>
      <w:ins w:id="546" w:author="Chih-Lin Wei" w:date="2023-10-05T13:52:00Z">
        <w:r w:rsidR="00990777">
          <w:rPr>
            <w:rFonts w:cstheme="minorHAnsi"/>
          </w:rPr>
          <w:t>2</w:t>
        </w:r>
      </w:ins>
      <w:del w:id="547" w:author="Chih-Lin Wei" w:date="2023-10-05T13:52:00Z">
        <w:r w:rsidR="00184F99" w:rsidDel="00990777">
          <w:rPr>
            <w:rFonts w:cstheme="minorHAnsi"/>
          </w:rPr>
          <w:delText>165</w:delText>
        </w:r>
      </w:del>
      <w:r w:rsidR="00184F99">
        <w:rPr>
          <w:rFonts w:cstheme="minorHAnsi"/>
        </w:rPr>
        <w:t>, p = 0.00</w:t>
      </w:r>
      <w:ins w:id="548" w:author="Chih-Lin Wei" w:date="2023-10-05T13:53:00Z">
        <w:r w:rsidR="00990777">
          <w:rPr>
            <w:rFonts w:cstheme="minorHAnsi"/>
          </w:rPr>
          <w:t>6</w:t>
        </w:r>
      </w:ins>
      <w:del w:id="549" w:author="Chih-Lin Wei" w:date="2023-10-05T13:52:00Z">
        <w:r w:rsidR="00184F99" w:rsidDel="00990777">
          <w:rPr>
            <w:rFonts w:cstheme="minorHAnsi"/>
          </w:rPr>
          <w:delText>55</w:delText>
        </w:r>
      </w:del>
      <w:r w:rsidR="00184F99">
        <w:t xml:space="preserve">), </w:t>
      </w:r>
      <w:r w:rsidR="00184F99" w:rsidRPr="00184F99">
        <w:rPr>
          <w:i/>
        </w:rPr>
        <w:t>CN</w:t>
      </w:r>
      <w:r w:rsidR="00184F99">
        <w:t xml:space="preserve"> (</w:t>
      </w:r>
      <w:r w:rsidR="00184F99">
        <w:rPr>
          <w:rFonts w:cstheme="minorHAnsi"/>
        </w:rPr>
        <w:t>β = -0.8</w:t>
      </w:r>
      <w:ins w:id="550" w:author="Chih-Lin Wei" w:date="2023-10-05T13:53:00Z">
        <w:r w:rsidR="00990777">
          <w:rPr>
            <w:rFonts w:cstheme="minorHAnsi"/>
          </w:rPr>
          <w:t>1</w:t>
        </w:r>
      </w:ins>
      <w:del w:id="551" w:author="Chih-Lin Wei" w:date="2023-10-05T13:53:00Z">
        <w:r w:rsidR="00184F99" w:rsidDel="00990777">
          <w:rPr>
            <w:rFonts w:cstheme="minorHAnsi"/>
          </w:rPr>
          <w:delText>093</w:delText>
        </w:r>
      </w:del>
      <w:r w:rsidR="00184F99">
        <w:rPr>
          <w:rFonts w:cstheme="minorHAnsi"/>
        </w:rPr>
        <w:t>, p = 0.00</w:t>
      </w:r>
      <w:ins w:id="552" w:author="Chih-Lin Wei" w:date="2023-10-05T13:53:00Z">
        <w:r w:rsidR="00990777">
          <w:rPr>
            <w:rFonts w:cstheme="minorHAnsi"/>
          </w:rPr>
          <w:t>4</w:t>
        </w:r>
      </w:ins>
      <w:del w:id="553" w:author="Chih-Lin Wei" w:date="2023-10-05T13:53:00Z">
        <w:r w:rsidR="00184F99" w:rsidDel="00990777">
          <w:rPr>
            <w:rFonts w:cstheme="minorHAnsi"/>
          </w:rPr>
          <w:delText>37</w:delText>
        </w:r>
      </w:del>
      <w:r w:rsidR="00184F99">
        <w:t xml:space="preserve">), and </w:t>
      </w:r>
      <w:r w:rsidR="00184F99" w:rsidRPr="00B632AB">
        <w:rPr>
          <w:i/>
        </w:rPr>
        <w:t>Temp</w:t>
      </w:r>
      <w:r w:rsidR="00184F99">
        <w:t xml:space="preserve"> </w:t>
      </w:r>
      <w:r w:rsidR="000F761E">
        <w:t>(</w:t>
      </w:r>
      <w:r w:rsidR="000F761E">
        <w:rPr>
          <w:rFonts w:cstheme="minorHAnsi"/>
        </w:rPr>
        <w:t>β = 0.5</w:t>
      </w:r>
      <w:ins w:id="554" w:author="Chih-Lin Wei" w:date="2023-10-05T13:53:00Z">
        <w:r w:rsidR="00990777">
          <w:rPr>
            <w:rFonts w:cstheme="minorHAnsi"/>
          </w:rPr>
          <w:t>2</w:t>
        </w:r>
      </w:ins>
      <w:del w:id="555" w:author="Chih-Lin Wei" w:date="2023-10-05T13:53:00Z">
        <w:r w:rsidR="000F761E" w:rsidDel="00990777">
          <w:rPr>
            <w:rFonts w:cstheme="minorHAnsi"/>
          </w:rPr>
          <w:delText>190</w:delText>
        </w:r>
      </w:del>
      <w:r w:rsidR="000F761E">
        <w:rPr>
          <w:rFonts w:cstheme="minorHAnsi"/>
        </w:rPr>
        <w:t>, p = 0.00</w:t>
      </w:r>
      <w:ins w:id="556" w:author="Chih-Lin Wei" w:date="2023-10-05T13:53:00Z">
        <w:r w:rsidR="00990777">
          <w:rPr>
            <w:rFonts w:cstheme="minorHAnsi"/>
          </w:rPr>
          <w:t>9</w:t>
        </w:r>
      </w:ins>
      <w:del w:id="557" w:author="Chih-Lin Wei" w:date="2023-10-05T13:53:00Z">
        <w:r w:rsidR="000F761E" w:rsidDel="00990777">
          <w:rPr>
            <w:rFonts w:cstheme="minorHAnsi"/>
          </w:rPr>
          <w:delText>86</w:delText>
        </w:r>
      </w:del>
      <w:r w:rsidR="000F761E">
        <w:t xml:space="preserve">) </w:t>
      </w:r>
      <w:r w:rsidR="00184F99">
        <w:t xml:space="preserve">had </w:t>
      </w:r>
      <w:r w:rsidR="00184F99">
        <w:lastRenderedPageBreak/>
        <w:t>strong</w:t>
      </w:r>
      <w:ins w:id="558" w:author="Chih-Lin Wei" w:date="2023-10-05T13:52:00Z">
        <w:r w:rsidR="00990777">
          <w:t xml:space="preserve"> negative</w:t>
        </w:r>
      </w:ins>
      <w:ins w:id="559" w:author="Chih-Lin Wei" w:date="2023-10-05T14:15:00Z">
        <w:r w:rsidR="00990777">
          <w:t xml:space="preserve"> or</w:t>
        </w:r>
      </w:ins>
      <w:ins w:id="560" w:author="Chih-Lin Wei" w:date="2023-10-05T13:52:00Z">
        <w:r w:rsidR="00990777">
          <w:t xml:space="preserve"> positive effects</w:t>
        </w:r>
      </w:ins>
      <w:del w:id="561" w:author="Chih-Lin Wei" w:date="2023-10-05T13:52:00Z">
        <w:r w:rsidR="00184F99" w:rsidDel="00990777">
          <w:delText xml:space="preserve"> evidence</w:delText>
        </w:r>
      </w:del>
      <w:r w:rsidR="00184F99">
        <w:t xml:space="preserve"> on </w:t>
      </w:r>
      <w:ins w:id="562" w:author="Chih-Lin Wei" w:date="2023-10-05T13:52:00Z">
        <w:r w:rsidR="00990777">
          <w:t>the</w:t>
        </w:r>
      </w:ins>
      <w:del w:id="563" w:author="Chih-Lin Wei" w:date="2023-10-05T13:52:00Z">
        <w:r w:rsidR="00184F99" w:rsidDel="00990777">
          <w:delText>affecting</w:delText>
        </w:r>
      </w:del>
      <w:r w:rsidR="00184F99">
        <w:t xml:space="preserve"> macrofauna biomass.</w:t>
      </w:r>
      <w:r w:rsidR="00056F8E">
        <w:t xml:space="preserve"> </w:t>
      </w:r>
      <w:del w:id="564" w:author="Chih-Lin Wei" w:date="2023-10-05T13:53:00Z">
        <w:r w:rsidR="00184934" w:rsidDel="00990777">
          <w:delText xml:space="preserve">The data revealed </w:delText>
        </w:r>
        <w:r w:rsidR="00056F8E" w:rsidDel="00990777">
          <w:delText xml:space="preserve">moderate evidence </w:delText>
        </w:r>
        <w:r w:rsidR="00184934" w:rsidDel="00990777">
          <w:delText xml:space="preserve">that </w:delText>
        </w:r>
        <w:r w:rsidR="00DF74EA" w:rsidDel="00990777">
          <w:delText>macrofauna biomass</w:delText>
        </w:r>
        <w:r w:rsidR="00DF74EA" w:rsidRPr="00184934" w:rsidDel="00990777">
          <w:rPr>
            <w:i/>
          </w:rPr>
          <w:delText xml:space="preserve"> </w:delText>
        </w:r>
        <w:r w:rsidR="00DF74EA" w:rsidRPr="00DF74EA" w:rsidDel="00990777">
          <w:delText>was positive associated with</w:delText>
        </w:r>
        <w:r w:rsidR="00DF74EA" w:rsidDel="00990777">
          <w:rPr>
            <w:i/>
          </w:rPr>
          <w:delText xml:space="preserve"> </w:delText>
        </w:r>
      </w:del>
      <w:r w:rsidR="00184934" w:rsidRPr="00184934">
        <w:rPr>
          <w:i/>
        </w:rPr>
        <w:t>D50</w:t>
      </w:r>
      <w:r w:rsidR="00184934">
        <w:t xml:space="preserve"> (</w:t>
      </w:r>
      <w:r w:rsidR="00184934">
        <w:rPr>
          <w:rFonts w:cstheme="minorHAnsi"/>
        </w:rPr>
        <w:t>β = 0.39</w:t>
      </w:r>
      <w:del w:id="565" w:author="Chih-Lin Wei" w:date="2023-10-05T13:54:00Z">
        <w:r w:rsidR="00184934" w:rsidDel="00990777">
          <w:rPr>
            <w:rFonts w:cstheme="minorHAnsi"/>
          </w:rPr>
          <w:delText>18</w:delText>
        </w:r>
      </w:del>
      <w:r w:rsidR="00184934">
        <w:rPr>
          <w:rFonts w:cstheme="minorHAnsi"/>
        </w:rPr>
        <w:t>, p = 0.025</w:t>
      </w:r>
      <w:del w:id="566" w:author="Chih-Lin Wei" w:date="2023-10-05T13:55:00Z">
        <w:r w:rsidR="00184934" w:rsidDel="00990777">
          <w:rPr>
            <w:rFonts w:cstheme="minorHAnsi"/>
          </w:rPr>
          <w:delText>1</w:delText>
        </w:r>
      </w:del>
      <w:r w:rsidR="00184934">
        <w:t xml:space="preserve">) and </w:t>
      </w:r>
      <w:r w:rsidR="00184934" w:rsidRPr="00DF74EA">
        <w:rPr>
          <w:i/>
        </w:rPr>
        <w:t>TOC</w:t>
      </w:r>
      <w:r w:rsidR="00184934">
        <w:t xml:space="preserve"> </w:t>
      </w:r>
      <w:r w:rsidR="00DF74EA">
        <w:t>(</w:t>
      </w:r>
      <w:r w:rsidR="00DF74EA">
        <w:rPr>
          <w:rFonts w:cstheme="minorHAnsi"/>
        </w:rPr>
        <w:t>β = 1.72</w:t>
      </w:r>
      <w:del w:id="567" w:author="Chih-Lin Wei" w:date="2023-10-05T13:55:00Z">
        <w:r w:rsidR="00DF74EA" w:rsidDel="00990777">
          <w:rPr>
            <w:rFonts w:cstheme="minorHAnsi"/>
          </w:rPr>
          <w:delText>40</w:delText>
        </w:r>
      </w:del>
      <w:r w:rsidR="00DF74EA">
        <w:rPr>
          <w:rFonts w:cstheme="minorHAnsi"/>
        </w:rPr>
        <w:t>, p = 0.027</w:t>
      </w:r>
      <w:del w:id="568" w:author="Chih-Lin Wei" w:date="2023-10-05T13:55:00Z">
        <w:r w:rsidR="00DF74EA" w:rsidDel="00990777">
          <w:rPr>
            <w:rFonts w:cstheme="minorHAnsi"/>
          </w:rPr>
          <w:delText>2</w:delText>
        </w:r>
      </w:del>
      <w:r w:rsidR="00DF74EA">
        <w:t>)</w:t>
      </w:r>
      <w:ins w:id="569" w:author="Chih-Lin Wei" w:date="2023-10-05T13:54:00Z">
        <w:r w:rsidR="00990777">
          <w:t xml:space="preserve"> had moderate positive</w:t>
        </w:r>
      </w:ins>
      <w:r w:rsidR="00DF74EA">
        <w:t>,</w:t>
      </w:r>
      <w:del w:id="570" w:author="Chih-Lin Wei" w:date="2023-10-05T13:56:00Z">
        <w:r w:rsidR="00DF74EA" w:rsidDel="00990777">
          <w:delText xml:space="preserve"> while</w:delText>
        </w:r>
      </w:del>
      <w:r w:rsidR="00DF74EA">
        <w:rPr>
          <w:rFonts w:hint="eastAsia"/>
        </w:rPr>
        <w:t xml:space="preserve"> </w:t>
      </w:r>
      <w:del w:id="571" w:author="Chih-Lin Wei" w:date="2023-10-05T13:54:00Z">
        <w:r w:rsidR="00DF74EA" w:rsidDel="00990777">
          <w:delText xml:space="preserve">that was negatively associated with </w:delText>
        </w:r>
      </w:del>
      <w:r w:rsidR="00DF74EA" w:rsidRPr="00184934">
        <w:rPr>
          <w:i/>
        </w:rPr>
        <w:t>Por</w:t>
      </w:r>
      <w:r w:rsidR="00DF74EA">
        <w:t xml:space="preserve"> (</w:t>
      </w:r>
      <w:r w:rsidR="00DF74EA">
        <w:rPr>
          <w:rFonts w:cstheme="minorHAnsi"/>
        </w:rPr>
        <w:t>β = -1.6</w:t>
      </w:r>
      <w:ins w:id="572" w:author="Chih-Lin Wei" w:date="2023-10-05T13:55:00Z">
        <w:r w:rsidR="00990777">
          <w:rPr>
            <w:rFonts w:cstheme="minorHAnsi"/>
          </w:rPr>
          <w:t>4</w:t>
        </w:r>
      </w:ins>
      <w:del w:id="573" w:author="Chih-Lin Wei" w:date="2023-10-05T13:55:00Z">
        <w:r w:rsidR="00DF74EA" w:rsidDel="00990777">
          <w:rPr>
            <w:rFonts w:cstheme="minorHAnsi"/>
          </w:rPr>
          <w:delText>368</w:delText>
        </w:r>
      </w:del>
      <w:r w:rsidR="00DF74EA">
        <w:rPr>
          <w:rFonts w:cstheme="minorHAnsi"/>
        </w:rPr>
        <w:t>, p = 0.01</w:t>
      </w:r>
      <w:ins w:id="574" w:author="Chih-Lin Wei" w:date="2023-10-05T13:55:00Z">
        <w:r w:rsidR="00990777">
          <w:rPr>
            <w:rFonts w:cstheme="minorHAnsi"/>
          </w:rPr>
          <w:t>1</w:t>
        </w:r>
      </w:ins>
      <w:del w:id="575" w:author="Chih-Lin Wei" w:date="2023-10-05T13:55:00Z">
        <w:r w:rsidR="00DF74EA" w:rsidDel="00990777">
          <w:rPr>
            <w:rFonts w:cstheme="minorHAnsi"/>
          </w:rPr>
          <w:delText>09</w:delText>
        </w:r>
      </w:del>
      <w:r w:rsidR="00DF74EA">
        <w:t>)</w:t>
      </w:r>
      <w:ins w:id="576" w:author="Chih-Lin Wei" w:date="2023-10-05T13:54:00Z">
        <w:r w:rsidR="00990777">
          <w:t xml:space="preserve"> had moderate negative</w:t>
        </w:r>
      </w:ins>
      <w:ins w:id="577" w:author="Chih-Lin Wei" w:date="2023-10-05T13:57:00Z">
        <w:r w:rsidR="00990777">
          <w:t>,</w:t>
        </w:r>
      </w:ins>
      <w:commentRangeStart w:id="578"/>
      <w:ins w:id="579" w:author="Chih-Lin Wei" w:date="2023-10-05T13:54:00Z">
        <w:r w:rsidR="00990777">
          <w:t xml:space="preserve"> </w:t>
        </w:r>
      </w:ins>
      <w:ins w:id="580" w:author="Chih-Lin Wei" w:date="2023-10-05T13:55:00Z">
        <w:r w:rsidR="00990777">
          <w:t>and</w:t>
        </w:r>
      </w:ins>
      <w:del w:id="581" w:author="Chih-Lin Wei" w:date="2023-10-05T13:55:00Z">
        <w:r w:rsidR="00184934" w:rsidDel="00990777">
          <w:delText>.</w:delText>
        </w:r>
        <w:r w:rsidR="00DF74EA" w:rsidDel="00990777">
          <w:delText xml:space="preserve"> There was weak evidence that</w:delText>
        </w:r>
      </w:del>
      <w:r w:rsidR="00DF74EA">
        <w:t xml:space="preserve"> </w:t>
      </w:r>
      <w:proofErr w:type="spellStart"/>
      <w:r w:rsidR="00DF74EA" w:rsidRPr="00DF74EA">
        <w:rPr>
          <w:i/>
        </w:rPr>
        <w:t>Fluo</w:t>
      </w:r>
      <w:proofErr w:type="spellEnd"/>
      <w:r w:rsidR="00DF74EA">
        <w:t xml:space="preserve"> </w:t>
      </w:r>
      <w:ins w:id="582" w:author="Chih-Lin Wei" w:date="2023-10-05T13:56:00Z">
        <w:r w:rsidR="00990777">
          <w:t xml:space="preserve"> (</w:t>
        </w:r>
        <w:r w:rsidR="00990777">
          <w:rPr>
            <w:rFonts w:cstheme="minorHAnsi"/>
          </w:rPr>
          <w:t>β = -0.20, p = 0.09</w:t>
        </w:r>
      </w:ins>
      <w:ins w:id="583" w:author="Chih-Lin Wei" w:date="2023-10-05T13:57:00Z">
        <w:r w:rsidR="00990777">
          <w:rPr>
            <w:rFonts w:cstheme="minorHAnsi"/>
          </w:rPr>
          <w:t>3</w:t>
        </w:r>
      </w:ins>
      <w:ins w:id="584" w:author="Chih-Lin Wei" w:date="2023-10-05T13:56:00Z">
        <w:r w:rsidR="00990777">
          <w:t xml:space="preserve">) had weak </w:t>
        </w:r>
      </w:ins>
      <w:r w:rsidR="00DF74EA">
        <w:t>negative</w:t>
      </w:r>
      <w:ins w:id="585" w:author="Chih-Lin Wei" w:date="2023-10-05T13:56:00Z">
        <w:r w:rsidR="00990777">
          <w:t xml:space="preserve"> effects on</w:t>
        </w:r>
      </w:ins>
      <w:del w:id="586" w:author="Chih-Lin Wei" w:date="2023-10-05T13:56:00Z">
        <w:r w:rsidR="00DF74EA" w:rsidDel="00990777">
          <w:delText>ly</w:delText>
        </w:r>
      </w:del>
      <w:r w:rsidR="00DF74EA">
        <w:t xml:space="preserve"> </w:t>
      </w:r>
      <w:ins w:id="587" w:author="Chih-Lin Wei" w:date="2023-10-05T13:56:00Z">
        <w:r w:rsidR="00990777">
          <w:t>the</w:t>
        </w:r>
      </w:ins>
      <w:del w:id="588" w:author="Chih-Lin Wei" w:date="2023-10-05T13:56:00Z">
        <w:r w:rsidR="00DF74EA" w:rsidDel="00990777">
          <w:delText>associated with macrofauna</w:delText>
        </w:r>
      </w:del>
      <w:r w:rsidR="00DF74EA">
        <w:t xml:space="preserve"> biomass</w:t>
      </w:r>
      <w:commentRangeEnd w:id="578"/>
      <w:r w:rsidR="00990777">
        <w:rPr>
          <w:rStyle w:val="a4"/>
        </w:rPr>
        <w:commentReference w:id="578"/>
      </w:r>
      <w:del w:id="589" w:author="Chih-Lin Wei" w:date="2023-10-05T13:56:00Z">
        <w:r w:rsidR="00DF74EA" w:rsidDel="00990777">
          <w:delText xml:space="preserve"> (</w:delText>
        </w:r>
        <w:r w:rsidR="00DF74EA" w:rsidDel="00990777">
          <w:rPr>
            <w:rFonts w:cstheme="minorHAnsi"/>
          </w:rPr>
          <w:delText>β = -0.2033, p = 0.0929</w:delText>
        </w:r>
        <w:r w:rsidR="00DF74EA" w:rsidDel="00990777">
          <w:delText>)</w:delText>
        </w:r>
      </w:del>
      <w:r w:rsidR="00DF74EA">
        <w:t>.</w:t>
      </w:r>
      <w:r w:rsidR="00942DDC">
        <w:t xml:space="preserve"> </w:t>
      </w:r>
      <w:ins w:id="590" w:author="Chih-Lin Wei" w:date="2023-10-05T14:16:00Z">
        <w:r w:rsidR="00990777">
          <w:t>For the sediment TOU,</w:t>
        </w:r>
        <w:r w:rsidR="00990777" w:rsidDel="00990777">
          <w:t xml:space="preserve"> </w:t>
        </w:r>
      </w:ins>
      <w:del w:id="591" w:author="Chih-Lin Wei" w:date="2023-10-05T14:06:00Z">
        <w:r w:rsidR="00CF1135" w:rsidDel="00990777">
          <w:delText xml:space="preserve">In </w:delText>
        </w:r>
      </w:del>
      <w:del w:id="592" w:author="Chih-Lin Wei" w:date="2023-10-05T14:03:00Z">
        <w:r w:rsidR="00CF1135" w:rsidDel="00990777">
          <w:delText>the averaged</w:delText>
        </w:r>
      </w:del>
      <w:del w:id="593" w:author="Chih-Lin Wei" w:date="2023-10-05T14:06:00Z">
        <w:r w:rsidR="00CF1135" w:rsidDel="00990777">
          <w:delText xml:space="preserve"> TOU</w:delText>
        </w:r>
      </w:del>
      <w:del w:id="594" w:author="Chih-Lin Wei" w:date="2023-10-05T14:03:00Z">
        <w:r w:rsidR="00CF1135" w:rsidDel="00990777">
          <w:delText xml:space="preserve"> model</w:delText>
        </w:r>
      </w:del>
      <w:del w:id="595" w:author="Chih-Lin Wei" w:date="2023-10-05T14:06:00Z">
        <w:r w:rsidR="00CF1135" w:rsidDel="00990777">
          <w:delText>, t</w:delText>
        </w:r>
      </w:del>
      <w:ins w:id="596" w:author="Chih-Lin Wei" w:date="2023-10-05T14:16:00Z">
        <w:r w:rsidR="00990777">
          <w:t>t</w:t>
        </w:r>
      </w:ins>
      <w:r w:rsidR="00CF1135">
        <w:t>here w</w:t>
      </w:r>
      <w:ins w:id="597" w:author="Chih-Lin Wei" w:date="2023-10-05T14:04:00Z">
        <w:r w:rsidR="00990777">
          <w:t>ere</w:t>
        </w:r>
      </w:ins>
      <w:del w:id="598" w:author="Chih-Lin Wei" w:date="2023-10-05T14:04:00Z">
        <w:r w:rsidR="00CF1135" w:rsidDel="00990777">
          <w:delText>as</w:delText>
        </w:r>
      </w:del>
      <w:r w:rsidR="00CF1135">
        <w:t xml:space="preserve"> </w:t>
      </w:r>
      <w:r w:rsidR="001B025C">
        <w:t xml:space="preserve">very </w:t>
      </w:r>
      <w:r w:rsidR="00CF1135">
        <w:t xml:space="preserve">strong </w:t>
      </w:r>
      <w:del w:id="599" w:author="Chih-Lin Wei" w:date="2023-10-05T14:03:00Z">
        <w:r w:rsidR="00CF1135" w:rsidDel="00990777">
          <w:delText>evidence that</w:delText>
        </w:r>
      </w:del>
      <w:ins w:id="600" w:author="Chih-Lin Wei" w:date="2023-10-05T14:03:00Z">
        <w:r w:rsidR="00990777">
          <w:t>positive</w:t>
        </w:r>
      </w:ins>
      <w:r w:rsidR="00CF1135">
        <w:t xml:space="preserve"> Temp</w:t>
      </w:r>
      <w:r w:rsidR="00697D92">
        <w:t xml:space="preserve"> (</w:t>
      </w:r>
      <w:r w:rsidR="00697D92">
        <w:rPr>
          <w:rFonts w:cstheme="minorHAnsi"/>
        </w:rPr>
        <w:t>β = 5.6</w:t>
      </w:r>
      <w:ins w:id="601" w:author="Chih-Lin Wei" w:date="2023-10-05T14:04:00Z">
        <w:r w:rsidR="00990777">
          <w:rPr>
            <w:rFonts w:cstheme="minorHAnsi"/>
          </w:rPr>
          <w:t>9</w:t>
        </w:r>
      </w:ins>
      <w:del w:id="602" w:author="Chih-Lin Wei" w:date="2023-10-05T14:04:00Z">
        <w:r w:rsidR="00697D92" w:rsidDel="00990777">
          <w:rPr>
            <w:rFonts w:cstheme="minorHAnsi"/>
          </w:rPr>
          <w:delText>855</w:delText>
        </w:r>
      </w:del>
      <w:r w:rsidR="00697D92">
        <w:rPr>
          <w:rFonts w:cstheme="minorHAnsi"/>
        </w:rPr>
        <w:t>, p &lt; 0.0001</w:t>
      </w:r>
      <w:r w:rsidR="00697D92">
        <w:t>)</w:t>
      </w:r>
      <w:r w:rsidR="00CF1135">
        <w:t>, CN</w:t>
      </w:r>
      <w:r w:rsidR="00697D92">
        <w:t xml:space="preserve"> (</w:t>
      </w:r>
      <w:r w:rsidR="00697D92">
        <w:rPr>
          <w:rFonts w:cstheme="minorHAnsi"/>
        </w:rPr>
        <w:t>β = 8.22</w:t>
      </w:r>
      <w:del w:id="603" w:author="Chih-Lin Wei" w:date="2023-10-05T14:04:00Z">
        <w:r w:rsidR="00697D92" w:rsidDel="00990777">
          <w:rPr>
            <w:rFonts w:cstheme="minorHAnsi"/>
          </w:rPr>
          <w:delText>32</w:delText>
        </w:r>
      </w:del>
      <w:r w:rsidR="00697D92">
        <w:rPr>
          <w:rFonts w:cstheme="minorHAnsi"/>
        </w:rPr>
        <w:t>, p</w:t>
      </w:r>
      <w:r w:rsidR="00A75BF6">
        <w:rPr>
          <w:rFonts w:cstheme="minorHAnsi"/>
        </w:rPr>
        <w:t xml:space="preserve"> </w:t>
      </w:r>
      <w:r w:rsidR="00C57AFE">
        <w:rPr>
          <w:rFonts w:cstheme="minorHAnsi" w:hint="eastAsia"/>
        </w:rPr>
        <w:t>&lt; 0</w:t>
      </w:r>
      <w:r w:rsidR="00C57AFE">
        <w:rPr>
          <w:rFonts w:cstheme="minorHAnsi"/>
        </w:rPr>
        <w:t>.0001</w:t>
      </w:r>
      <w:r w:rsidR="00697D92">
        <w:t>)</w:t>
      </w:r>
      <w:r w:rsidR="00CF1135">
        <w:t xml:space="preserve">, </w:t>
      </w:r>
      <w:r w:rsidR="001B025C">
        <w:t xml:space="preserve">and </w:t>
      </w:r>
      <w:r w:rsidR="00CF1135">
        <w:t>Por</w:t>
      </w:r>
      <w:r w:rsidR="001B025C">
        <w:t xml:space="preserve"> </w:t>
      </w:r>
      <w:r w:rsidR="00C57AFE">
        <w:t>(</w:t>
      </w:r>
      <w:r w:rsidR="00C57AFE">
        <w:rPr>
          <w:rFonts w:cstheme="minorHAnsi"/>
        </w:rPr>
        <w:t>β = 14.</w:t>
      </w:r>
      <w:ins w:id="604" w:author="Chih-Lin Wei" w:date="2023-10-05T14:04:00Z">
        <w:r w:rsidR="00990777">
          <w:rPr>
            <w:rFonts w:cstheme="minorHAnsi"/>
          </w:rPr>
          <w:t>8</w:t>
        </w:r>
      </w:ins>
      <w:del w:id="605" w:author="Chih-Lin Wei" w:date="2023-10-05T14:04:00Z">
        <w:r w:rsidR="00C57AFE" w:rsidDel="00990777">
          <w:rPr>
            <w:rFonts w:cstheme="minorHAnsi"/>
          </w:rPr>
          <w:delText>79884</w:delText>
        </w:r>
      </w:del>
      <w:r w:rsidR="00C57AFE">
        <w:rPr>
          <w:rFonts w:cstheme="minorHAnsi"/>
        </w:rPr>
        <w:t>, p &lt; 0.0001</w:t>
      </w:r>
      <w:r w:rsidR="00C57AFE">
        <w:t>)</w:t>
      </w:r>
      <w:ins w:id="606" w:author="Chih-Lin Wei" w:date="2023-10-05T14:10:00Z">
        <w:r w:rsidR="00990777">
          <w:t>,</w:t>
        </w:r>
      </w:ins>
      <w:del w:id="607" w:author="Chih-Lin Wei" w:date="2023-10-05T14:10:00Z">
        <w:r w:rsidR="00C57AFE" w:rsidDel="00990777">
          <w:delText xml:space="preserve"> </w:delText>
        </w:r>
      </w:del>
      <w:ins w:id="608" w:author="Chih-Lin Wei" w:date="2023-10-05T14:06:00Z">
        <w:r w:rsidR="00990777">
          <w:t xml:space="preserve"> negative </w:t>
        </w:r>
      </w:ins>
      <w:ins w:id="609" w:author="Chih-Lin Wei" w:date="2023-10-05T14:07:00Z">
        <w:r w:rsidR="00990777">
          <w:t>TOC (</w:t>
        </w:r>
        <w:r w:rsidR="00990777">
          <w:rPr>
            <w:rFonts w:cstheme="minorHAnsi"/>
          </w:rPr>
          <w:t>β = -17.4</w:t>
        </w:r>
      </w:ins>
      <w:ins w:id="610" w:author="Chih-Lin Wei" w:date="2023-10-05T14:08:00Z">
        <w:r w:rsidR="00990777">
          <w:rPr>
            <w:rFonts w:cstheme="minorHAnsi"/>
          </w:rPr>
          <w:t>8</w:t>
        </w:r>
      </w:ins>
      <w:ins w:id="611" w:author="Chih-Lin Wei" w:date="2023-10-05T14:07:00Z">
        <w:r w:rsidR="00990777">
          <w:rPr>
            <w:rFonts w:cstheme="minorHAnsi"/>
          </w:rPr>
          <w:t>, p &lt; 0.0001</w:t>
        </w:r>
        <w:r w:rsidR="00990777">
          <w:t xml:space="preserve">) </w:t>
        </w:r>
        <w:r w:rsidR="00990777">
          <w:rPr>
            <w:rFonts w:hint="eastAsia"/>
          </w:rPr>
          <w:t>a</w:t>
        </w:r>
        <w:r w:rsidR="00990777">
          <w:t>nd D50 (</w:t>
        </w:r>
        <w:r w:rsidR="00990777">
          <w:rPr>
            <w:rFonts w:cstheme="minorHAnsi"/>
          </w:rPr>
          <w:t>β = -4.03, p = 0.0005</w:t>
        </w:r>
        <w:r w:rsidR="00990777">
          <w:t>)</w:t>
        </w:r>
      </w:ins>
      <w:ins w:id="612" w:author="Chih-Lin Wei" w:date="2023-10-05T14:09:00Z">
        <w:r w:rsidR="00990777">
          <w:t xml:space="preserve">, and </w:t>
        </w:r>
      </w:ins>
      <w:ins w:id="613" w:author="Chih-Lin Wei" w:date="2023-10-05T14:10:00Z">
        <w:r w:rsidR="00990777">
          <w:t>ne</w:t>
        </w:r>
      </w:ins>
      <w:ins w:id="614" w:author="Chih-Lin Wei" w:date="2023-10-05T14:11:00Z">
        <w:r w:rsidR="00990777">
          <w:t>g</w:t>
        </w:r>
      </w:ins>
      <w:ins w:id="615" w:author="Chih-Lin Wei" w:date="2023-10-05T14:10:00Z">
        <w:r w:rsidR="00990777">
          <w:t>ative</w:t>
        </w:r>
      </w:ins>
      <w:del w:id="616" w:author="Chih-Lin Wei" w:date="2023-10-05T14:03:00Z">
        <w:r w:rsidR="001B025C" w:rsidDel="00990777">
          <w:delText>positively influenced TOU</w:delText>
        </w:r>
      </w:del>
      <w:del w:id="617" w:author="Chih-Lin Wei" w:date="2023-10-05T14:09:00Z">
        <w:r w:rsidR="00CF1135" w:rsidDel="00990777">
          <w:delText>.</w:delText>
        </w:r>
      </w:del>
      <w:r w:rsidR="001B025C">
        <w:t xml:space="preserve"> </w:t>
      </w:r>
      <w:proofErr w:type="spellStart"/>
      <w:r w:rsidR="00315BA3" w:rsidRPr="00315BA3">
        <w:rPr>
          <w:i/>
        </w:rPr>
        <w:t>Chla</w:t>
      </w:r>
      <w:proofErr w:type="spellEnd"/>
      <w:r w:rsidR="00315BA3">
        <w:t xml:space="preserve"> </w:t>
      </w:r>
      <w:ins w:id="618" w:author="Chih-Lin Wei" w:date="2023-10-05T14:09:00Z">
        <w:r w:rsidR="00990777">
          <w:t xml:space="preserve"> (</w:t>
        </w:r>
        <w:r w:rsidR="00990777">
          <w:rPr>
            <w:rFonts w:cstheme="minorHAnsi"/>
          </w:rPr>
          <w:t>β = 6.84, p = 0.0005</w:t>
        </w:r>
        <w:r w:rsidR="00990777">
          <w:t>) effects</w:t>
        </w:r>
      </w:ins>
      <w:del w:id="619" w:author="Chih-Lin Wei" w:date="2023-10-05T14:10:00Z">
        <w:r w:rsidR="00315BA3" w:rsidDel="00990777">
          <w:delText xml:space="preserve">had moderate evidence in positively influencing </w:delText>
        </w:r>
      </w:del>
      <w:del w:id="620" w:author="Chih-Lin Wei" w:date="2023-10-05T14:16:00Z">
        <w:r w:rsidR="00315BA3" w:rsidDel="00990777">
          <w:delText>sediment TOU</w:delText>
        </w:r>
      </w:del>
      <w:del w:id="621" w:author="Chih-Lin Wei" w:date="2023-10-05T14:10:00Z">
        <w:r w:rsidR="00315BA3" w:rsidDel="00990777">
          <w:delText xml:space="preserve"> (</w:delText>
        </w:r>
        <w:r w:rsidR="00315BA3" w:rsidDel="00990777">
          <w:rPr>
            <w:rFonts w:cstheme="minorHAnsi"/>
          </w:rPr>
          <w:delText>β = 6.8446, p = 0.0005</w:delText>
        </w:r>
        <w:r w:rsidR="00315BA3" w:rsidDel="00990777">
          <w:delText>)</w:delText>
        </w:r>
      </w:del>
      <w:r w:rsidR="00315BA3">
        <w:t xml:space="preserve">. </w:t>
      </w:r>
      <w:del w:id="622" w:author="Chih-Lin Wei" w:date="2023-10-05T14:08:00Z">
        <w:r w:rsidR="00315BA3" w:rsidDel="00990777">
          <w:delText xml:space="preserve">The data showed </w:delText>
        </w:r>
        <w:r w:rsidR="001B025C" w:rsidDel="00990777">
          <w:delText>very strong and strong evidence that TOC (</w:delText>
        </w:r>
        <w:r w:rsidR="001B025C" w:rsidDel="00990777">
          <w:rPr>
            <w:rFonts w:cstheme="minorHAnsi"/>
          </w:rPr>
          <w:delText>β = -17.4794, p &lt; 0.0001</w:delText>
        </w:r>
        <w:r w:rsidR="001B025C" w:rsidDel="00990777">
          <w:delText xml:space="preserve">) </w:delText>
        </w:r>
        <w:r w:rsidR="001B025C" w:rsidDel="00990777">
          <w:rPr>
            <w:rFonts w:hint="eastAsia"/>
          </w:rPr>
          <w:delText>a</w:delText>
        </w:r>
        <w:r w:rsidR="001B025C" w:rsidDel="00990777">
          <w:delText>nd D50 (</w:delText>
        </w:r>
        <w:r w:rsidR="001B025C" w:rsidDel="00990777">
          <w:rPr>
            <w:rFonts w:cstheme="minorHAnsi"/>
          </w:rPr>
          <w:delText>β = -4.0338, p = 0.0005</w:delText>
        </w:r>
        <w:r w:rsidR="001B025C" w:rsidDel="00990777">
          <w:delText>) negatively associated with TOU, respectively.</w:delText>
        </w:r>
      </w:del>
    </w:p>
    <w:p w14:paraId="11249F6D" w14:textId="730640B8" w:rsidR="0037699D" w:rsidRDefault="0037699D" w:rsidP="00AD42AC">
      <w:pPr>
        <w:pStyle w:val="Title1"/>
      </w:pPr>
      <w:r>
        <w:t>Discussion</w:t>
      </w:r>
    </w:p>
    <w:p w14:paraId="51EDCF26" w14:textId="66A244FB" w:rsidR="0067188B" w:rsidRDefault="004E14CE" w:rsidP="00577380">
      <w:pPr>
        <w:pStyle w:val="Title2"/>
      </w:pPr>
      <w:r>
        <w:t>Study limitation</w:t>
      </w:r>
    </w:p>
    <w:p w14:paraId="7A3D48FE" w14:textId="5BA72489" w:rsidR="00D866C2" w:rsidRDefault="00B86D10" w:rsidP="00D866C2">
      <w:r>
        <w:t xml:space="preserve">The </w:t>
      </w:r>
      <w:r w:rsidR="00E07F70">
        <w:t>measured</w:t>
      </w:r>
      <w:r>
        <w:t xml:space="preserve"> DOU in the present study might not be representative to </w:t>
      </w:r>
      <w:r w:rsidRPr="006513E3">
        <w:rPr>
          <w:i/>
        </w:rPr>
        <w:t>in situ</w:t>
      </w:r>
      <w:r>
        <w:t xml:space="preserve"> </w:t>
      </w:r>
      <w:r w:rsidR="002A6686">
        <w:t>conditions</w:t>
      </w:r>
      <w:r>
        <w:t xml:space="preserve">. </w:t>
      </w:r>
      <w:r w:rsidR="001D0CAF" w:rsidRPr="001D0CAF">
        <w:t xml:space="preserve">DOU measurements in the </w:t>
      </w:r>
      <w:r w:rsidR="00617A54">
        <w:t xml:space="preserve">Gaoping Continental Shelf </w:t>
      </w:r>
      <w:r w:rsidR="001D0CAF" w:rsidRPr="001D0CAF">
        <w:t>were low</w:t>
      </w:r>
      <w:r w:rsidR="00B4786B">
        <w:t xml:space="preserve">er than the </w:t>
      </w:r>
      <w:r w:rsidR="00B4786B" w:rsidRPr="00B4786B">
        <w:rPr>
          <w:color w:val="FF0000"/>
        </w:rPr>
        <w:t>Rhone River delta (cit.), and other deltaic regions</w:t>
      </w:r>
      <w:r w:rsidR="001D0CAF" w:rsidRPr="001D0CAF">
        <w:t>.</w:t>
      </w:r>
      <w:r w:rsidR="001D0CAF">
        <w:rPr>
          <w:i/>
        </w:rPr>
        <w:t xml:space="preserve"> </w:t>
      </w:r>
      <w:r w:rsidR="00D866C2" w:rsidRPr="00D866C2">
        <w:rPr>
          <w:i/>
        </w:rPr>
        <w:t>In situ</w:t>
      </w:r>
      <w:r w:rsidR="00D866C2">
        <w:t xml:space="preserve"> DOU measurements off the Rhone river have shown that </w:t>
      </w:r>
      <w:r w:rsidR="00F91D39">
        <w:t xml:space="preserve">sediment resuspension events could increase </w:t>
      </w:r>
      <w:r w:rsidR="00D866C2">
        <w:t xml:space="preserve">DOU </w:t>
      </w:r>
      <w:r w:rsidR="00F91D39">
        <w:t xml:space="preserve">to the factor of 2 within an hour; DOU would then 36 hours to return to its stabilizing state </w:t>
      </w:r>
      <w:r w:rsidR="00F91D39">
        <w:fldChar w:fldCharType="begin"/>
      </w:r>
      <w:r w:rsidR="00F91D39">
        <w:instrText xml:space="preserve"> ADDIN ZOTERO_ITEM CSL_CITATION {"citationID":"8l95GcJB","properties":{"formattedCitation":"(Toussaint et al., 2014)","plainCitation":"(Toussaint et al., 2014)","noteIndex":0},"citationItems":[{"id":9198,"uris":["http://zotero.org/users/6403124/items/RQ2FLWUT"],"itemData":{"id":9198,"type":"article-journal","abstract":"A new benthic station equipped with oxygen microelectrodes and environmental sensors was developed by Laboratoire des Sciences du Climat et de L'Environnement (LSCE) and Division Technique of the Institut National des Sciences de L'Univers (DT- INSU) to perform in situ time series monitoring of sediment oxygen demand, linked to the mineralization of organic matter. The time series typically cover periods of 2- 3 months, with a base frequency of 1 set of oxygen profiles per day. The profiling head assessed the lateral heterogeneity of the sediment oxygen demand at the beginning of the time series over a 0.8- m long rectangle to discriminate spatial and temporal variability. A continuous recalibration is performed using a moored oxygen optode anchored to the benthic station together with a set of environmental sensors. These sensors (turbidity, temperature, salinity, and oxygen) can trigger a high- frequency profiling mode to investigate the fate of particulate organic matter delivered during floods, resuspension, and deposition events. Deployments of the benthic station were performed in the Rhone River subaqueous delta (Mediterranean Sea). We show that “stable” periods (when neither floods nor storms occur) were characterized by a stable oxygen demand. In the case of resuspension events, an increase of the sediment oxygen demand by a factor of 2- 3 with a relaxation time of 1 day was observed, indicating that the new benthic station can adequately capture the impact of resuspension events on the oxygen demand in deltaic sediments.","container-title":"Limnology and Oceanography: Methods","DOI":"10.4319/lom.2014.12.729","ISSN":"1541-5856","issue":"11","language":"en","note":"_eprint: https://onlinelibrary.wiley.com/doi/pdf/10.4319/lom.2014.12.729","page":"729-741","source":"Wiley Online Library","title":"A new device to follow temporal variations of oxygen demand in deltaic sediments: the LSCE benthic station","title-short":"A new device to follow temporal variations of oxygen demand in deltaic sediments","volume":"12","author":[{"family":"Toussaint","given":"Flora"},{"family":"Rabouille","given":"Christophe"},{"family":"Cathalot","given":"Cécile"},{"family":"Bombled","given":"Bruno"},{"family":"Abchiche","given":"Abdel"},{"family":"Aouji","given":"Oualid"},{"family":"Buchholtz","given":"Gilles"},{"family":"Clemençon","given":"Aurélien"},{"family":"Geyskens","given":"Nicolas"},{"family":"Répécaud","given":"Michel"},{"family":"Pairaud","given":"Ivane"},{"family":"Verney","given":"Romaric"},{"family":"Tisnérat-Laborde","given":"Nadine"}],"issued":{"date-parts":[["2014"]]}}}],"schema":"https://github.com/citation-style-language/schema/raw/master/csl-citation.json"} </w:instrText>
      </w:r>
      <w:r w:rsidR="00F91D39">
        <w:fldChar w:fldCharType="separate"/>
      </w:r>
      <w:r w:rsidR="00F91D39" w:rsidRPr="001D0CAF">
        <w:rPr>
          <w:rFonts w:ascii="Calibri" w:hAnsi="Calibri" w:cs="Calibri"/>
        </w:rPr>
        <w:t>(Toussaint et al., 2014)</w:t>
      </w:r>
      <w:r w:rsidR="00F91D39">
        <w:fldChar w:fldCharType="end"/>
      </w:r>
      <w:r w:rsidR="00F91D39">
        <w:t xml:space="preserve">. </w:t>
      </w:r>
      <w:r w:rsidR="006513E3">
        <w:t>Since t</w:t>
      </w:r>
      <w:r w:rsidR="004E115B">
        <w:t>he Gaoping Continental Shelf seafloor receiv</w:t>
      </w:r>
      <w:r w:rsidR="002817F5">
        <w:t>es</w:t>
      </w:r>
      <w:r w:rsidR="004E115B">
        <w:t xml:space="preserve"> inputs from the Gaoping River and </w:t>
      </w:r>
      <w:r w:rsidR="00060B99">
        <w:t xml:space="preserve">is </w:t>
      </w:r>
      <w:r w:rsidR="004E115B">
        <w:rPr>
          <w:rFonts w:hint="eastAsia"/>
        </w:rPr>
        <w:t>s</w:t>
      </w:r>
      <w:r w:rsidR="004E115B">
        <w:t>ubjected to tida</w:t>
      </w:r>
      <w:r w:rsidR="00E3699B">
        <w:t xml:space="preserve">l waves </w:t>
      </w:r>
      <w:r w:rsidR="004E115B">
        <w:fldChar w:fldCharType="begin"/>
      </w:r>
      <w:r w:rsidR="004E115B">
        <w:instrText xml:space="preserve"> ADDIN ZOTERO_ITEM CSL_CITATION {"citationID":"aUkIk2ih","properties":{"formattedCitation":"(Liu et al., 2002)","plainCitation":"(Liu et al., 2002)","noteIndex":0},"citationItems":[{"id":911,"uris":["http://zotero.org/users/6403124/items/JCH65IPJ"],"itemData":{"id":911,"type":"article-journal","abstract":"This study examines the influence of a submarine canyon on the dispersal of sediments discharged by a nearby river and on the sediment movement on the inner shelf. The study area includes the head region of the Kao-ping Submarine Canyon whose landward terminus is located approximately 1 km seaward from the mouth of the Kao-ping River in southern Taiwan. Within the study area 143 surficial sediment samples were taken from the seafloor. Six hydrographic surveys along the axis of the submarine canyon were also conducted over the span of 1 yr. Three different approaches were used in the analysis of grain-size distribution pattern. They include (1) a combination of ‘filtering’ and the empirical orthogonal (eigen) function (EOF) analysis technique, (2) the McLaren Model, and (3) the ‘transport vector’ technique. The results of the three methods not only agree with one another, they also complement one another. This study reveals that the Kao-ping Submarine Canyon is relatively a stratified and statically stable environment. The hydrographic characteristics of the canyon display seasonal variability controlled primarily by the temperature field and the effluent of the Kao-ping River. The hydrographic condition and the bottom topography in the canyon suggest the propagation of internal tides during the flood season (summer) of the Kao-ping River. The submarine canyon acts as a trap and conduit for mud exchange between the Kao-ping River and offshore. Near the head of the canyon there is a region of sediment transport convergence. This region is also characterized by high mud abundance on the seafloor that coincides with the presence of high suspended sediment concentration (SSC) spots in the bottom nepheloid layer. Outside the submarine canyon on the shelf where the evidence of wave reworking is strong, the northwestward alongshore transport dominates over the southeastward transport, which is a common theme on the west coast in southern Taiwan.","container-title":"Marine Geology","DOI":"10.1016/S0025-3227(01)00219-5","ISSN":"0025-3227","issue":"4","journalAbbreviation":"Marine Geology","language":"en","page":"357-386","source":"ScienceDirect","title":"The effect of a submarine canyon on the river sediment dispersal and inner shelf sediment movements in southern Taiwan","volume":"181","author":[{"family":"Liu","given":"James T."},{"family":"Liu","given":"Kuen-jang"},{"family":"Huang","given":"Jeff C."}],"issued":{"date-parts":[["2002",3,30]]}}}],"schema":"https://github.com/citation-style-language/schema/raw/master/csl-citation.json"} </w:instrText>
      </w:r>
      <w:r w:rsidR="004E115B">
        <w:fldChar w:fldCharType="separate"/>
      </w:r>
      <w:r w:rsidR="004E115B" w:rsidRPr="004E115B">
        <w:rPr>
          <w:rFonts w:ascii="Calibri" w:hAnsi="Calibri" w:cs="Calibri"/>
        </w:rPr>
        <w:t>(Liu et al., 2002)</w:t>
      </w:r>
      <w:r w:rsidR="004E115B">
        <w:fldChar w:fldCharType="end"/>
      </w:r>
      <w:r w:rsidR="006513E3">
        <w:t xml:space="preserve">, it was likely that DOU </w:t>
      </w:r>
      <w:r w:rsidR="00E75F49">
        <w:t>can be as dynamic as in the Rhone river deltaic sediments</w:t>
      </w:r>
      <w:r w:rsidR="004E115B">
        <w:t xml:space="preserve">. </w:t>
      </w:r>
      <w:r w:rsidR="006513E3">
        <w:t xml:space="preserve">In fact, </w:t>
      </w:r>
      <w:r w:rsidR="00D77D39">
        <w:t xml:space="preserve">bottom </w:t>
      </w:r>
      <w:r w:rsidR="00D77D39">
        <w:lastRenderedPageBreak/>
        <w:t xml:space="preserve">water </w:t>
      </w:r>
      <w:r w:rsidR="007C715D">
        <w:t xml:space="preserve">transmission </w:t>
      </w:r>
      <w:r w:rsidR="00E220A6">
        <w:t xml:space="preserve">dips in OR1-1242 </w:t>
      </w:r>
      <w:r w:rsidR="0050526C">
        <w:t>indicat</w:t>
      </w:r>
      <w:r w:rsidR="00D77D39">
        <w:t>ed</w:t>
      </w:r>
      <w:r w:rsidR="0050526C">
        <w:t xml:space="preserve"> </w:t>
      </w:r>
      <w:r w:rsidR="00D77D39">
        <w:t xml:space="preserve">possible sediment resuspension events at the shelf seabed </w:t>
      </w:r>
      <w:r w:rsidR="00060B99" w:rsidRPr="00060B99">
        <w:rPr>
          <w:color w:val="FF0000"/>
        </w:rPr>
        <w:t>(figure</w:t>
      </w:r>
      <w:r w:rsidR="00D92786">
        <w:rPr>
          <w:color w:val="FF0000"/>
        </w:rPr>
        <w:t xml:space="preserve"> 2</w:t>
      </w:r>
      <w:r w:rsidR="00060B99" w:rsidRPr="00060B99">
        <w:rPr>
          <w:color w:val="FF0000"/>
        </w:rPr>
        <w:t>)</w:t>
      </w:r>
      <w:r w:rsidR="00060B99">
        <w:t xml:space="preserve">. </w:t>
      </w:r>
      <w:r w:rsidR="007A62BE">
        <w:t>Also</w:t>
      </w:r>
      <w:r w:rsidR="002C1ADA">
        <w:t>, o</w:t>
      </w:r>
      <w:r w:rsidR="001D0CAF">
        <w:t xml:space="preserve">xygen profile measurements in the present study were done </w:t>
      </w:r>
      <w:r w:rsidR="002A2330">
        <w:t xml:space="preserve">after sediment incubation, which generally took </w:t>
      </w:r>
      <w:r w:rsidR="001D0CAF">
        <w:t>more than 24 hours</w:t>
      </w:r>
      <w:r w:rsidR="002A2330">
        <w:t>, giving DOU enough time to drop back to the normal state</w:t>
      </w:r>
      <w:r w:rsidR="00D866C2">
        <w:t>.</w:t>
      </w:r>
      <w:r w:rsidR="00642701">
        <w:t xml:space="preserve"> We </w:t>
      </w:r>
      <w:r w:rsidR="00642701">
        <w:rPr>
          <w:rFonts w:hint="eastAsia"/>
        </w:rPr>
        <w:t>t</w:t>
      </w:r>
      <w:r w:rsidR="00642701">
        <w:t xml:space="preserve">herefore </w:t>
      </w:r>
      <w:r w:rsidR="00F91D39">
        <w:t>speculate</w:t>
      </w:r>
      <w:r w:rsidR="00642701">
        <w:t xml:space="preserve"> that the DOU </w:t>
      </w:r>
      <w:r w:rsidR="002C774B">
        <w:t xml:space="preserve">measured </w:t>
      </w:r>
      <w:r w:rsidR="00642701">
        <w:t>in the present study is systematically lower than th</w:t>
      </w:r>
      <w:r w:rsidR="00CA1609">
        <w:t>ose</w:t>
      </w:r>
      <w:r w:rsidR="00642701">
        <w:t xml:space="preserve"> </w:t>
      </w:r>
      <w:r w:rsidR="00642701" w:rsidRPr="004B44CD">
        <w:rPr>
          <w:i/>
        </w:rPr>
        <w:t>in situ</w:t>
      </w:r>
      <w:r w:rsidR="00642701">
        <w:t>.</w:t>
      </w:r>
      <w:r w:rsidR="00D866C2">
        <w:t xml:space="preserve"> We warn that incubation experiments might stabilize the sediment, lowering the measured DOU, yielding erroneously high BOUs as a result.</w:t>
      </w:r>
      <w:r w:rsidR="00161035">
        <w:t xml:space="preserve"> Also, future studies should specify when their oxygen profiles were measured.</w:t>
      </w:r>
    </w:p>
    <w:p w14:paraId="2DB47078" w14:textId="5D3CE66D" w:rsidR="00B82CD9" w:rsidRDefault="00B82CD9" w:rsidP="00577380">
      <w:pPr>
        <w:pStyle w:val="Title2"/>
      </w:pPr>
      <w:r>
        <w:t>Physical environment</w:t>
      </w:r>
    </w:p>
    <w:p w14:paraId="1BB4549F" w14:textId="23D38C63" w:rsidR="00C727E8" w:rsidRDefault="00C727E8" w:rsidP="00C727E8">
      <w:pPr>
        <w:pStyle w:val="a3"/>
        <w:numPr>
          <w:ilvl w:val="0"/>
          <w:numId w:val="12"/>
        </w:numPr>
      </w:pPr>
      <w:r>
        <w:t>Porosity</w:t>
      </w:r>
    </w:p>
    <w:p w14:paraId="05BD7900" w14:textId="06E4E22A" w:rsidR="00C727E8" w:rsidRDefault="00C727E8" w:rsidP="00C727E8">
      <w:pPr>
        <w:pStyle w:val="a3"/>
        <w:numPr>
          <w:ilvl w:val="1"/>
          <w:numId w:val="12"/>
        </w:numPr>
      </w:pPr>
      <w:r>
        <w:t>Porosity had a strong negative effect on macrofauna abundance and biomass (table 3).</w:t>
      </w:r>
    </w:p>
    <w:p w14:paraId="15C50D0C" w14:textId="6169F904" w:rsidR="00C727E8" w:rsidRDefault="00C727E8" w:rsidP="00C727E8">
      <w:pPr>
        <w:pStyle w:val="a3"/>
        <w:numPr>
          <w:ilvl w:val="1"/>
          <w:numId w:val="12"/>
        </w:numPr>
      </w:pPr>
      <w:r>
        <w:t xml:space="preserve">Eel River Continental Shelf was reported to have significant reduction of macrofauna abundance after flood deposits </w:t>
      </w:r>
      <w:r>
        <w:fldChar w:fldCharType="begin"/>
      </w:r>
      <w:r>
        <w:instrText xml:space="preserve"> ADDIN ZOTERO_ITEM CSL_CITATION {"citationID":"yAUfP7ux","properties":{"formattedCitation":"(Wheatcroft, 2006)","plainCitation":"(Wheatcroft, 2006)","noteIndex":0},"citationItems":[{"id":1293,"uris":["http://zotero.org/users/6403124/items/4QAWEM8G"],"itemData":{"id":1293,"type":"article-journal","abstract":"Four 70-m stations on the continental shelf oﬀshore from the Eel River (northern California) were occupied at roughly four-month intervals between February 1995 and March 1998, and in August 1999. At each of the stations, proﬁles of excess 234Th were used to quantify sediment bioturbation intensity. In addition, at two of the stations macrofaunal abundance, species composition and functional groupings were quantiﬁed. During the study period, the Eel River displayed a range of hydrological conditions, with historically signiﬁcant ﬂoods in January 1995 and January 1997 (return periods of 15 and 40 y, respectively), relatively low ﬂows during the winters of 1995–1996 and 1998–1999 and an El Nin˜ o year characterized by moderate, but frequent discharges in 1997–1998. The January 1995 and 1997 ﬂoods deposited 3–7 cm of ﬁne-grained, high porosity sediment with high C/N ratios and a terrestrial organic carbon signature at the study sites. The following general questions are addressed herein: (1) how do macrofaunal abundance, species composition and functional groupings vary over time? (2) Does the sediment deposition following the January 1997 ﬂood constitute a major disturbance to the Eel shelf macrobenthos? (3) How does sediment bioturbation intensity vary in time/space and what are the main factors controlling this variation? The Eel shelf macrofauna is strongly dominated by subsurface-deposit feeding polychaetes, with anomalously low abundances of surface-deposit feeders and virtually no suspension feeders among the community dominants. The abundance data revealed a clear seasonal pattern, with peak density ($4.5 · 104 mÀ2) in the fall and a factor of two lower density in the late winter/spring ($2 · 104 mÀ2). Within this seasonal context there was little evidence for extraordinary mortality caused by the January 1997 ﬂood, in that overall wintertime mortality and the mortality of most community dominants during a year (1995–1996) when there was no ﬂood deposition were comparable to the mortality observed following the January 1997 ﬂood. In contrast, the depth distribution of the macrofauna revealed a distinctive post-ﬂood pattern, whereby a majority (55–70%) of individuals were temporarily found at depths &gt;4 cm. This pattern suggests an active response by the resident fauna to sediment deposition, and supports the idea that the ﬂoods did not cause a widespread disturbance. Although there may not be clear evidence for short-term ﬂood eﬀects, the overall species composition and functional groupings do imply that the sedimentary environment (high sediment accumulation rates and abundant terrestrial organic matter) has had a long-term inﬂuence on the Eel shelf macrofauna.","container-title":"Progress in Oceanography","DOI":"10.1016/j.pocean.2006.06.002","ISSN":"00796611","issue":"1","journalAbbreviation":"Progress in Oceanography","language":"en","page":"88-122","source":"DOI.org (Crossref)","title":"Time-series measurements of macrobenthos abundance and sediment bioturbation intensity on a flood-dominated shelf","volume":"71","author":[{"family":"Wheatcroft","given":"Robert A."}],"issued":{"date-parts":[["2006",10]]}}}],"schema":"https://github.com/citation-style-language/schema/raw/master/csl-citation.json"} </w:instrText>
      </w:r>
      <w:r>
        <w:fldChar w:fldCharType="separate"/>
      </w:r>
      <w:r w:rsidRPr="00C727E8">
        <w:rPr>
          <w:rFonts w:ascii="Calibri" w:hAnsi="Calibri" w:cs="Calibri"/>
        </w:rPr>
        <w:t>(Wheatcroft, 2006)</w:t>
      </w:r>
      <w:r>
        <w:fldChar w:fldCharType="end"/>
      </w:r>
      <w:r>
        <w:t>.</w:t>
      </w:r>
    </w:p>
    <w:p w14:paraId="398307B0" w14:textId="00E48D9C" w:rsidR="00E3210D" w:rsidRDefault="00E3210D" w:rsidP="00E3210D">
      <w:pPr>
        <w:pStyle w:val="a3"/>
        <w:numPr>
          <w:ilvl w:val="0"/>
          <w:numId w:val="12"/>
        </w:numPr>
      </w:pPr>
      <w:r>
        <w:t>Temperature</w:t>
      </w:r>
    </w:p>
    <w:p w14:paraId="5B195085" w14:textId="3FCCD05D" w:rsidR="00E3210D" w:rsidRDefault="00E3210D" w:rsidP="00E3210D">
      <w:pPr>
        <w:pStyle w:val="a3"/>
        <w:numPr>
          <w:ilvl w:val="1"/>
          <w:numId w:val="12"/>
        </w:numPr>
      </w:pPr>
      <w:r>
        <w:t xml:space="preserve">Strong correlations between temperature, salinity, </w:t>
      </w:r>
      <w:r w:rsidR="00204BBE">
        <w:t xml:space="preserve">density, and </w:t>
      </w:r>
      <w:r>
        <w:t>transmission</w:t>
      </w:r>
      <w:r w:rsidR="00204BBE">
        <w:t>.</w:t>
      </w:r>
    </w:p>
    <w:p w14:paraId="2F625548" w14:textId="2F256F6E" w:rsidR="00204BBE" w:rsidRDefault="00204BBE" w:rsidP="00E3210D">
      <w:pPr>
        <w:pStyle w:val="a3"/>
        <w:numPr>
          <w:ilvl w:val="1"/>
          <w:numId w:val="12"/>
        </w:numPr>
      </w:pPr>
      <w:r>
        <w:rPr>
          <w:rFonts w:hint="eastAsia"/>
        </w:rPr>
        <w:t>Wh</w:t>
      </w:r>
      <w:r>
        <w:t>ile CTD profiles suggested that OR1-1219 was well-mixed, the profiles showed strong water stratification in OR1-1242 ().</w:t>
      </w:r>
    </w:p>
    <w:p w14:paraId="1CE8A2CB" w14:textId="0EFB7121" w:rsidR="0063082C" w:rsidRDefault="0063082C" w:rsidP="0063082C">
      <w:pPr>
        <w:pStyle w:val="a3"/>
        <w:numPr>
          <w:ilvl w:val="0"/>
          <w:numId w:val="12"/>
        </w:numPr>
      </w:pPr>
      <w:r>
        <w:t>D50 in S1</w:t>
      </w:r>
    </w:p>
    <w:p w14:paraId="276AA7C2" w14:textId="2E790C4E" w:rsidR="00C727E8" w:rsidRDefault="00C727E8" w:rsidP="0063082C">
      <w:pPr>
        <w:pStyle w:val="a3"/>
        <w:numPr>
          <w:ilvl w:val="0"/>
          <w:numId w:val="12"/>
        </w:numPr>
      </w:pPr>
    </w:p>
    <w:p w14:paraId="00C5E7B0" w14:textId="4B203595" w:rsidR="005B0207" w:rsidRDefault="009C219B" w:rsidP="00577380">
      <w:pPr>
        <w:pStyle w:val="Title2"/>
      </w:pPr>
      <w:r>
        <w:t>Organic matter indicators</w:t>
      </w:r>
    </w:p>
    <w:p w14:paraId="4DB692B2" w14:textId="497E1364" w:rsidR="0017617E" w:rsidRDefault="0017617E" w:rsidP="0017617E">
      <w:pPr>
        <w:pStyle w:val="a3"/>
        <w:numPr>
          <w:ilvl w:val="0"/>
          <w:numId w:val="11"/>
        </w:numPr>
      </w:pPr>
      <w:proofErr w:type="spellStart"/>
      <w:r>
        <w:t>Chla</w:t>
      </w:r>
      <w:proofErr w:type="spellEnd"/>
      <w:r>
        <w:t xml:space="preserve"> and </w:t>
      </w:r>
      <w:r>
        <w:rPr>
          <w:rFonts w:cstheme="minorHAnsi"/>
        </w:rPr>
        <w:t>δ</w:t>
      </w:r>
      <w:r w:rsidRPr="0017617E">
        <w:rPr>
          <w:rFonts w:cstheme="minorHAnsi"/>
          <w:vertAlign w:val="superscript"/>
        </w:rPr>
        <w:t>13</w:t>
      </w:r>
      <w:r>
        <w:t>C were negatively correlated</w:t>
      </w:r>
      <w:r w:rsidR="00C41D14">
        <w:t xml:space="preserve"> (r = -0.76)</w:t>
      </w:r>
      <w:r>
        <w:t>.</w:t>
      </w:r>
    </w:p>
    <w:p w14:paraId="6A6D82C4" w14:textId="6ED508B0" w:rsidR="00E27849" w:rsidRDefault="00E27849" w:rsidP="0017617E">
      <w:pPr>
        <w:pStyle w:val="a3"/>
        <w:numPr>
          <w:ilvl w:val="0"/>
          <w:numId w:val="11"/>
        </w:numPr>
      </w:pPr>
      <w:r>
        <w:lastRenderedPageBreak/>
        <w:t xml:space="preserve">Similarly, </w:t>
      </w:r>
      <w:r>
        <w:fldChar w:fldCharType="begin"/>
      </w:r>
      <w:r>
        <w:instrText xml:space="preserve"> ADDIN ZOTERO_ITEM CSL_CITATION {"citationID":"C94qfqjm","properties":{"formattedCitation":"(Akoumianaki et al., 2013)","plainCitation":"(Akoumianaki et al., 2013)","noteIndex":0},"citationItems":[{"id":618,"uris":["http://zotero.org/users/6403124/items/3YV2QD5J"],"itemData":{"id":618,"type":"article-journal","abstract":"Macrofauna community interactions with environmental variables in the water column (salinity, temperature, turbidity, transparency, suspended particulate matter, particulate organic matter, choloroplastic pigments) and in the sediment (granulometric variables, organic carbon and pigments) were investigated in a coastal area with high land runoff due to riverine and temporary stream discharges (Greece, Aegean Sea, Maliakos Gulf). Samples were taken along a distance-depositional gradient from the river mouth to the open sea at eight stations, at times of different precipitation regime from August 2000 to May 2001. The physical variables, such as transparency and median grain size, generally increased seawards, and parallelled the depositional gradient as opposed to measures of food inputs and hydrodynamic regime. High environmental heterogeneity was observed during peak precipitation. The total number of species increased seawards and from August (122 species) to May (170 species). Maximum abundance also increased from August (4953 m−2) to May (10,220 individuals m−2), irrespective of distance from river mouth. Species belonging to different functional groups, as to recolonization, feeding, motility and substrate preferences, coexisted at all times indicating high functional diversity. Non-parametric multivariate regression showed that at times of low, rising and falling precipitation 78–81% of community variation was explained by environmental variables, indicating that macrofauna distribution and species composition respond to food inputs and sediment characteristics. During peak land runoff the community–environment relationship weakened (57% of the variability explained). The diversity of functional traits of the most abundant species indicates that the macrofauna community can absorb the impact of increased turbidity, sedimentation and current-driven dispersion. The study offers baseline information for the integrated coastal zone management in microtidal areas with high land runoff under Mediterranean-type climate conditions. During peak land runoff the community–environment relationship weakened (57% of the variability explained) whilst species distribution ranges increased. The study shows that the functional diversity in the study area prior to high discharge period enable macrofauna community to absorb the impact of increased turbidity, sedimentation and current-driven dispersion. The study offers baseline information for the impact of high land runoff in microtidal areas under Mediterranean-type climate conditions.","collection-title":"Estuarine and lagoon biodiversity and their natural goods and services","container-title":"Estuarine, Coastal and Shelf Science","DOI":"10.1016/j.ecss.2012.04.009","ISSN":"0272-7714","journalAbbreviation":"Estuarine, Coastal and Shelf Science","language":"en","page":"34-44","source":"ScienceDirect","title":"Environmental variation and macrofauna response in a coastal area influenced by land runoff","volume":"132","author":[{"family":"Akoumianaki","given":"Ioanna"},{"family":"Papaspyrou","given":"Sokratis"},{"family":"Kormas","given":"Konstantinos Ar."},{"family":"Nicolaidou","given":"Artemis"}],"issued":{"date-parts":[["2013",11,1]]}}}],"schema":"https://github.com/citation-style-language/schema/raw/master/csl-citation.json"} </w:instrText>
      </w:r>
      <w:r>
        <w:fldChar w:fldCharType="separate"/>
      </w:r>
      <w:r w:rsidRPr="00E27849">
        <w:rPr>
          <w:rFonts w:ascii="Calibri" w:hAnsi="Calibri" w:cs="Calibri"/>
        </w:rPr>
        <w:t xml:space="preserve">Akoumianaki et al. </w:t>
      </w:r>
      <w:r>
        <w:rPr>
          <w:rFonts w:ascii="Calibri" w:hAnsi="Calibri" w:cs="Calibri"/>
        </w:rPr>
        <w:t>(</w:t>
      </w:r>
      <w:r w:rsidRPr="00E27849">
        <w:rPr>
          <w:rFonts w:ascii="Calibri" w:hAnsi="Calibri" w:cs="Calibri"/>
        </w:rPr>
        <w:t>2013)</w:t>
      </w:r>
      <w:r>
        <w:fldChar w:fldCharType="end"/>
      </w:r>
      <w:r>
        <w:t xml:space="preserve"> reported a weaker fit between biological and environmental data during flood season.</w:t>
      </w:r>
    </w:p>
    <w:p w14:paraId="087052F0" w14:textId="203B31BA" w:rsidR="0017617E" w:rsidRDefault="00034D94" w:rsidP="0017617E">
      <w:pPr>
        <w:pStyle w:val="a3"/>
        <w:numPr>
          <w:ilvl w:val="0"/>
          <w:numId w:val="10"/>
        </w:numPr>
      </w:pPr>
      <w:r>
        <w:t xml:space="preserve">Although </w:t>
      </w:r>
      <w:r w:rsidR="0063082C">
        <w:t xml:space="preserve">greater </w:t>
      </w:r>
      <w:r w:rsidR="0017617E">
        <w:t xml:space="preserve">quality and quantity </w:t>
      </w:r>
      <w:r>
        <w:t xml:space="preserve">of organic matter </w:t>
      </w:r>
      <w:r w:rsidR="0063082C">
        <w:t xml:space="preserve">nurtures </w:t>
      </w:r>
      <w:r>
        <w:t xml:space="preserve">the seafloor biota </w:t>
      </w:r>
      <w:r w:rsidR="0017617E">
        <w:fldChar w:fldCharType="begin"/>
      </w:r>
      <w:r w:rsidR="0017617E" w:rsidRPr="0017617E">
        <w:instrText xml:space="preserve"> ADDIN ZOTERO_ITEM CSL_CITATION {"citationID":"ChVpgV5n","properties":{"formattedCitation":"(Campany\\uc0\\u224{}-Llovet et al., 2017)","plainCitation":"(Campanyà-Llovet et al., 2017)","noteIndex":0},"citationItems":[{"id":255,"uris":["http://zotero.org/users/6403124/items/62PWH6JY"],"itemData":{"id":255,"type":"article-journal","abstract":"Current knowledge on the role of food for benthic communities and associated food webs focuses on quantity of available organic matter; however, the few studies that specifically address food quality show significant potential influences on food web and community structure. We examine current understanding of food quality and consider its contribution to regulating benthic ecosystems. By assembling data from the literature we found that, whereas food quantity increases benthic stocks (i.e., abundances), various trophic groups respond differently to quality parameters, suggesting that food quality can alter benthic trophic structure substantially. Moreover, contrasting ecosystems respond differently to food quantity and quality inputs. Based on our literature review we find that, for many highly productive coastal marine ecosystems (coral reefs, seagrass meadows, kelp forests), the detrital compartment represents the most important primary food source because low nutritional value (i.e., hard skeleton, lignin, deterrent substances, etc.) often characterizes this high productivity. Strong seasonality in the flux of organic matter, such as in polar ecosystems, results in food webs based on relatively consistent but often poorer quality food sources (i.e., “food banks”). Benthic community structure may shift dramatically in food-poor deep-sea ecosystems where otherwise rare species become dominant in response to food pulses. These ecosystems appear to respond more strongly than other benthic ecosystems to quantity and quality of food input. In deep-sea chemosynthetic environments, high food quantity and quality fuel benthic communities through resource partitioning of specialized chemosynthesis-based food sources. Lastly, we argue that food quality may have significant implications for benthic ecosystem functioning and services (e.g., bioturbation, nutrient fluxes, organic carbon preservation), particularly in the context of global warming. These implications point to several key gaps and opportunities that future food web studies should consider by applying knowledge gained in aquaculture to field studies, understanding the mechanisms for particle selection within the detrital compartment, and better understanding how rising temperatures and ocean acidification impact ecosystem functioning through changes in food quality.","container-title":"Progress in Oceanography","DOI":"10.1016/j.pocean.2017.07.006","ISSN":"0079-6611","journalAbbreviation":"Progress in Oceanography","language":"en","page":"240-251","source":"ScienceDirect","title":"Rethinking the importance of food quality in marine benthic food webs","volume":"156","author":[{"family":"Campanyà-Llovet","given":"Neus"},{"family":"Snelgrove","given":"Paul V. R."},{"family":"Parrish","given":"Christopher C."}],"issued":{"date-parts":[["2017",8,1]]}}}],"schema":"https://github.com/citation-style-language/schema/raw/master/csl-citation.json"} </w:instrText>
      </w:r>
      <w:r w:rsidR="0017617E">
        <w:fldChar w:fldCharType="separate"/>
      </w:r>
      <w:r w:rsidR="0017617E" w:rsidRPr="0017617E">
        <w:rPr>
          <w:rFonts w:ascii="Calibri" w:hAnsi="Calibri" w:cs="Calibri"/>
          <w:szCs w:val="24"/>
        </w:rPr>
        <w:t>(Campanyà-Llovet et al., 2017)</w:t>
      </w:r>
      <w:r w:rsidR="0017617E">
        <w:fldChar w:fldCharType="end"/>
      </w:r>
      <w:r>
        <w:t xml:space="preserve">, </w:t>
      </w:r>
      <w:r w:rsidR="0063082C">
        <w:t xml:space="preserve">the increase of organic matter quality and quantity </w:t>
      </w:r>
      <w:r>
        <w:t>more or less indicated the sedimentary condition of the seafloor</w:t>
      </w:r>
      <w:r w:rsidR="0017617E">
        <w:t>.</w:t>
      </w:r>
    </w:p>
    <w:p w14:paraId="10330CB3" w14:textId="6EF18014" w:rsidR="00034D94" w:rsidRDefault="002F132B" w:rsidP="00851C16">
      <w:pPr>
        <w:pStyle w:val="a3"/>
        <w:numPr>
          <w:ilvl w:val="0"/>
          <w:numId w:val="10"/>
        </w:numPr>
      </w:pPr>
      <w:r>
        <w:t xml:space="preserve">With a lifespan ranging months to years, the change of macrofauna in the present study </w:t>
      </w:r>
      <w:proofErr w:type="spellStart"/>
      <w:r>
        <w:t>xxxxxx</w:t>
      </w:r>
      <w:proofErr w:type="spellEnd"/>
      <w:r>
        <w:t>.</w:t>
      </w:r>
    </w:p>
    <w:p w14:paraId="65880082" w14:textId="79CAB21A" w:rsidR="0067188B" w:rsidRDefault="0037699D" w:rsidP="00AD42AC">
      <w:pPr>
        <w:pStyle w:val="Title1"/>
      </w:pPr>
      <w:r w:rsidRPr="004E22B6">
        <w:t>Conclusions</w:t>
      </w:r>
    </w:p>
    <w:p w14:paraId="64F1B64B" w14:textId="29F8D2C3" w:rsidR="0067188B" w:rsidRDefault="0037699D" w:rsidP="00AD42AC">
      <w:pPr>
        <w:pStyle w:val="Title1"/>
      </w:pPr>
      <w:r>
        <w:t>Acknowledgements</w:t>
      </w:r>
    </w:p>
    <w:p w14:paraId="49BA39C3" w14:textId="78BB9F4A" w:rsidR="005B0207" w:rsidRDefault="005B0207" w:rsidP="00AD42AC">
      <w:pPr>
        <w:pStyle w:val="Title1"/>
      </w:pPr>
      <w:r>
        <w:t>References</w:t>
      </w:r>
    </w:p>
    <w:p w14:paraId="320CC320" w14:textId="77777777" w:rsidR="00C727E8" w:rsidRPr="00C727E8" w:rsidRDefault="005B0207" w:rsidP="00C727E8">
      <w:pPr>
        <w:pStyle w:val="af0"/>
        <w:rPr>
          <w:rFonts w:ascii="Calibri" w:hAnsi="Calibri" w:cs="Calibri"/>
        </w:rPr>
      </w:pPr>
      <w:r>
        <w:fldChar w:fldCharType="begin"/>
      </w:r>
      <w:r>
        <w:instrText xml:space="preserve"> ADDIN ZOTERO_BIBL {"uncited":[],"omitted":[],"custom":[]} CSL_BIBLIOGRAPHY </w:instrText>
      </w:r>
      <w:r>
        <w:fldChar w:fldCharType="separate"/>
      </w:r>
      <w:r w:rsidR="00C727E8" w:rsidRPr="00C727E8">
        <w:rPr>
          <w:rFonts w:ascii="Calibri" w:hAnsi="Calibri" w:cs="Calibri"/>
        </w:rPr>
        <w:t>Akoumianaki, I., Nicolaidou, A., 2007. Spatial variability and dynamics of macrobenthos in a Mediterranean delta front area: The role of physical processes. Journal of Sea Research 57, 47–64. https://doi.org/10.1016/j.seares.2006.07.003</w:t>
      </w:r>
    </w:p>
    <w:p w14:paraId="2EA6824F" w14:textId="77777777" w:rsidR="00C727E8" w:rsidRPr="00C727E8" w:rsidRDefault="00C727E8" w:rsidP="00C727E8">
      <w:pPr>
        <w:pStyle w:val="af0"/>
        <w:rPr>
          <w:rFonts w:ascii="Calibri" w:hAnsi="Calibri" w:cs="Calibri"/>
        </w:rPr>
      </w:pPr>
      <w:r w:rsidRPr="00C727E8">
        <w:rPr>
          <w:rFonts w:ascii="Calibri" w:hAnsi="Calibri" w:cs="Calibri"/>
        </w:rPr>
        <w:t>Akoumianaki, I., Papaspyrou, S., Kormas, K.Ar., Nicolaidou, A., 2013. Environmental variation and macrofauna response in a coastal area influenced by land runoff. Estuarine, Coastal and Shelf Science, Estuarine and lagoon biodiversity and their natural goods and services 132, 34–44. https://doi.org/10.1016/j.ecss.2012.04.009</w:t>
      </w:r>
    </w:p>
    <w:p w14:paraId="44E1E8D1" w14:textId="77777777" w:rsidR="00C727E8" w:rsidRPr="00C727E8" w:rsidRDefault="00C727E8" w:rsidP="00C727E8">
      <w:pPr>
        <w:pStyle w:val="af0"/>
        <w:rPr>
          <w:rFonts w:ascii="Calibri" w:hAnsi="Calibri" w:cs="Calibri"/>
          <w:lang w:val="da-DK"/>
        </w:rPr>
      </w:pPr>
      <w:r w:rsidRPr="00C727E8">
        <w:rPr>
          <w:rFonts w:ascii="Calibri" w:hAnsi="Calibri" w:cs="Calibri"/>
        </w:rPr>
        <w:t xml:space="preserve">Akoumianaki, I., Papaspyrou, S., Nicolaidou, A., 2006. Dynamics of macrofaunal body size in a deltaic environment. </w:t>
      </w:r>
      <w:r w:rsidRPr="00C727E8">
        <w:rPr>
          <w:rFonts w:ascii="Calibri" w:hAnsi="Calibri" w:cs="Calibri"/>
          <w:lang w:val="da-DK"/>
        </w:rPr>
        <w:t>Mar. Ecol. Prog. Ser. 321, 55–66. https://doi.org/10.3354/meps321055</w:t>
      </w:r>
    </w:p>
    <w:p w14:paraId="29AD64C8" w14:textId="77777777" w:rsidR="00C727E8" w:rsidRPr="00C727E8" w:rsidRDefault="00C727E8" w:rsidP="00C727E8">
      <w:pPr>
        <w:pStyle w:val="af0"/>
        <w:rPr>
          <w:rFonts w:ascii="Calibri" w:hAnsi="Calibri" w:cs="Calibri"/>
        </w:rPr>
      </w:pPr>
      <w:r w:rsidRPr="00C727E8">
        <w:rPr>
          <w:rFonts w:ascii="Calibri" w:hAnsi="Calibri" w:cs="Calibri"/>
          <w:lang w:val="da-DK"/>
        </w:rPr>
        <w:t xml:space="preserve">Anderson, M.J., 2017. </w:t>
      </w:r>
      <w:r w:rsidRPr="00C727E8">
        <w:rPr>
          <w:rFonts w:ascii="Calibri" w:hAnsi="Calibri" w:cs="Calibri"/>
        </w:rPr>
        <w:t>Permutational Multivariate Analysis of Variance (PERMANOVA), in: Wiley StatsRef: Statistics Reference Online. American Cancer Society, pp. 1–15. https://doi.org/10.1002/9781118445112.stat07841</w:t>
      </w:r>
    </w:p>
    <w:p w14:paraId="7C0011BD" w14:textId="77777777" w:rsidR="00C727E8" w:rsidRPr="00C727E8" w:rsidRDefault="00C727E8" w:rsidP="00C727E8">
      <w:pPr>
        <w:pStyle w:val="af0"/>
        <w:rPr>
          <w:rFonts w:ascii="Calibri" w:hAnsi="Calibri" w:cs="Calibri"/>
        </w:rPr>
      </w:pPr>
      <w:r w:rsidRPr="00C727E8">
        <w:rPr>
          <w:rFonts w:ascii="Calibri" w:hAnsi="Calibri" w:cs="Calibri"/>
        </w:rPr>
        <w:t>Bartoń, K., 2022. MuMIn: Multi-Model Inference.</w:t>
      </w:r>
    </w:p>
    <w:p w14:paraId="29B56BA2" w14:textId="77777777" w:rsidR="00C727E8" w:rsidRPr="00C727E8" w:rsidRDefault="00C727E8" w:rsidP="00C727E8">
      <w:pPr>
        <w:pStyle w:val="af0"/>
        <w:rPr>
          <w:rFonts w:ascii="Calibri" w:hAnsi="Calibri" w:cs="Calibri"/>
        </w:rPr>
      </w:pPr>
      <w:r w:rsidRPr="00C727E8">
        <w:rPr>
          <w:rFonts w:ascii="Calibri" w:hAnsi="Calibri" w:cs="Calibri"/>
        </w:rPr>
        <w:t>Berg, P., Risgaard-Petersen, N., Rysgaard, S., 1998. Interpretation of measured concentration profiles in sediment pore water. Limnology and Oceanography 43, 1500–1510. https://doi.org/10.4319/lo.1998.43.7.1500</w:t>
      </w:r>
    </w:p>
    <w:p w14:paraId="2FEEF5F4" w14:textId="77777777" w:rsidR="00C727E8" w:rsidRPr="00C727E8" w:rsidRDefault="00C727E8" w:rsidP="00C727E8">
      <w:pPr>
        <w:pStyle w:val="af0"/>
        <w:rPr>
          <w:rFonts w:ascii="Calibri" w:hAnsi="Calibri" w:cs="Calibri"/>
        </w:rPr>
      </w:pPr>
      <w:r w:rsidRPr="00C727E8">
        <w:rPr>
          <w:rFonts w:ascii="Calibri" w:hAnsi="Calibri" w:cs="Calibri"/>
        </w:rPr>
        <w:t>Blum, P., 1997. Moisture and density (by mass and volume), in: Physical Properties Handbook: A Guide to the Shipboard Measurement of Physical Properties of Deep-Sea Cores. Texas, USA.</w:t>
      </w:r>
    </w:p>
    <w:p w14:paraId="7D5E4BC8" w14:textId="77777777" w:rsidR="00C727E8" w:rsidRPr="00C727E8" w:rsidRDefault="00C727E8" w:rsidP="00C727E8">
      <w:pPr>
        <w:pStyle w:val="af0"/>
        <w:rPr>
          <w:rFonts w:ascii="Calibri" w:hAnsi="Calibri" w:cs="Calibri"/>
        </w:rPr>
      </w:pPr>
      <w:r w:rsidRPr="00C727E8">
        <w:rPr>
          <w:rFonts w:ascii="Calibri" w:hAnsi="Calibri" w:cs="Calibri"/>
        </w:rPr>
        <w:t>Brown, J.H., Gillooly, J.F., Allen, A.P., Savage, V.M., West, G.B., 2004. Toward a metabolic theory of ecology. Ecology 85, 1771–1789. https://doi.org/10.1890/03-9000</w:t>
      </w:r>
    </w:p>
    <w:p w14:paraId="258E3610" w14:textId="77777777" w:rsidR="00C727E8" w:rsidRPr="00C727E8" w:rsidRDefault="00C727E8" w:rsidP="00C727E8">
      <w:pPr>
        <w:pStyle w:val="af0"/>
        <w:rPr>
          <w:rFonts w:ascii="Calibri" w:hAnsi="Calibri" w:cs="Calibri"/>
        </w:rPr>
      </w:pPr>
      <w:r w:rsidRPr="00C727E8">
        <w:rPr>
          <w:rFonts w:ascii="Calibri" w:hAnsi="Calibri" w:cs="Calibri"/>
        </w:rPr>
        <w:lastRenderedPageBreak/>
        <w:t>Burnham, K.P., Anderson, D.R., 2002. Model selection and multimodel inference: a practical information-theorectic approach, 2nd ed. Springer, New York, NY.</w:t>
      </w:r>
    </w:p>
    <w:p w14:paraId="5BBCC7C5" w14:textId="77777777" w:rsidR="00C727E8" w:rsidRPr="00C727E8" w:rsidRDefault="00C727E8" w:rsidP="00C727E8">
      <w:pPr>
        <w:pStyle w:val="af0"/>
        <w:rPr>
          <w:rFonts w:ascii="Calibri" w:hAnsi="Calibri" w:cs="Calibri"/>
        </w:rPr>
      </w:pPr>
      <w:r w:rsidRPr="00C727E8">
        <w:rPr>
          <w:rFonts w:ascii="Calibri" w:hAnsi="Calibri" w:cs="Calibri"/>
        </w:rPr>
        <w:t>Campanyà-Llovet, N., Snelgrove, P.V.R., Parrish, C.C., 2017. Rethinking the importance of food quality in marine benthic food webs. Progress in Oceanography 156, 240–251. https://doi.org/10.1016/j.pocean.2017.07.006</w:t>
      </w:r>
    </w:p>
    <w:p w14:paraId="7448C71A" w14:textId="77777777" w:rsidR="00C727E8" w:rsidRPr="00C727E8" w:rsidRDefault="00C727E8" w:rsidP="00C727E8">
      <w:pPr>
        <w:pStyle w:val="af0"/>
        <w:rPr>
          <w:rFonts w:ascii="Calibri" w:hAnsi="Calibri" w:cs="Calibri"/>
        </w:rPr>
      </w:pPr>
      <w:r w:rsidRPr="00C727E8">
        <w:rPr>
          <w:rFonts w:ascii="Calibri" w:hAnsi="Calibri" w:cs="Calibri"/>
        </w:rPr>
        <w:t>Carter, L., Milliman, J.D., Talling, P.J., Gavey, R., Wynn, R.B., 2012. Near-synchronous and delayed initiation of long run-out submarine sediment flows from a record-breaking river flood, offshore Taiwan. Geophysical Research Letters 39. https://doi.org/10.1029/2012GL051172</w:t>
      </w:r>
    </w:p>
    <w:p w14:paraId="270B17EC" w14:textId="77777777" w:rsidR="00C727E8" w:rsidRPr="00C727E8" w:rsidRDefault="00C727E8" w:rsidP="00C727E8">
      <w:pPr>
        <w:pStyle w:val="af0"/>
        <w:rPr>
          <w:rFonts w:ascii="Calibri" w:hAnsi="Calibri" w:cs="Calibri"/>
        </w:rPr>
      </w:pPr>
      <w:r w:rsidRPr="00C727E8">
        <w:rPr>
          <w:rFonts w:ascii="Calibri" w:hAnsi="Calibri" w:cs="Calibri"/>
        </w:rPr>
        <w:t>Dormann, C.F., Elith, J., Bacher, S., Buchmann, C., Carl, G., Carré, G., Marquéz, J.R.G., Gruber, B., Lafourcade, B., Leitão, P.J., Münkemüller, T., McClean, C., Osborne, P.E., Reineking, B., Schröder, B., Skidmore, A.K., Zurell, D., Lautenbach, S., 2013. Collinearity: a review of methods to deal with it and a simulation study evaluating their performance. Ecography 36, 27–46. https://doi.org/10.1111/j.1600-0587.2012.07348.x</w:t>
      </w:r>
    </w:p>
    <w:p w14:paraId="6FA18CBA" w14:textId="77777777" w:rsidR="00C727E8" w:rsidRPr="00C727E8" w:rsidRDefault="00C727E8" w:rsidP="00C727E8">
      <w:pPr>
        <w:pStyle w:val="af0"/>
        <w:rPr>
          <w:rFonts w:ascii="Calibri" w:hAnsi="Calibri" w:cs="Calibri"/>
        </w:rPr>
      </w:pPr>
      <w:r w:rsidRPr="00C727E8">
        <w:rPr>
          <w:rFonts w:ascii="Calibri" w:hAnsi="Calibri" w:cs="Calibri"/>
        </w:rPr>
        <w:t>Glud, R.N., 2008. Oxygen dynamics of marine sediments. Marine Biology Research 4, 243–289. https://doi.org/10.1080/17451000801888726</w:t>
      </w:r>
    </w:p>
    <w:p w14:paraId="23A0AD2A" w14:textId="77777777" w:rsidR="00C727E8" w:rsidRPr="00C727E8" w:rsidRDefault="00C727E8" w:rsidP="00C727E8">
      <w:pPr>
        <w:pStyle w:val="af0"/>
        <w:rPr>
          <w:rFonts w:ascii="Calibri" w:hAnsi="Calibri" w:cs="Calibri"/>
        </w:rPr>
      </w:pPr>
      <w:r w:rsidRPr="00C727E8">
        <w:rPr>
          <w:rFonts w:ascii="Calibri" w:hAnsi="Calibri" w:cs="Calibri"/>
        </w:rPr>
        <w:t>Kao, S.-J., Shiah, F.-K., Wang, C.-H., Liu, K.-K., 2006. Efficient trapping of organic carbon in sediments on the continental margin with high fluvial sediment input off southwestern Taiwan. Continental Shelf Research 26, 2520–2537. https://doi.org/10.1016/j.csr.2006.07.030</w:t>
      </w:r>
    </w:p>
    <w:p w14:paraId="661FE5D1" w14:textId="77777777" w:rsidR="00C727E8" w:rsidRPr="00C727E8" w:rsidRDefault="00C727E8" w:rsidP="00C727E8">
      <w:pPr>
        <w:pStyle w:val="af0"/>
        <w:rPr>
          <w:rFonts w:ascii="Calibri" w:hAnsi="Calibri" w:cs="Calibri"/>
        </w:rPr>
      </w:pPr>
      <w:r w:rsidRPr="00C727E8">
        <w:rPr>
          <w:rFonts w:ascii="Calibri" w:hAnsi="Calibri" w:cs="Calibri"/>
        </w:rPr>
        <w:t>Legendre, P., Borcard, D., 2018. Box–Cox-chord transformations for community composition data prior to beta diversity analysis. Ecography 41, 1820–1824. https://doi.org/10.1111/ecog.03498</w:t>
      </w:r>
    </w:p>
    <w:p w14:paraId="70C080A7" w14:textId="77777777" w:rsidR="00C727E8" w:rsidRPr="00C727E8" w:rsidRDefault="00C727E8" w:rsidP="00C727E8">
      <w:pPr>
        <w:pStyle w:val="af0"/>
        <w:rPr>
          <w:rFonts w:ascii="Calibri" w:hAnsi="Calibri" w:cs="Calibri"/>
        </w:rPr>
      </w:pPr>
      <w:r w:rsidRPr="00C727E8">
        <w:rPr>
          <w:rFonts w:ascii="Calibri" w:hAnsi="Calibri" w:cs="Calibri"/>
        </w:rPr>
        <w:t>Lin, Y.-C., Su, Y.-F., Fu, H.-H., Wang, Y.-T., Shih, H.-J., Liang, T.-Y., Yeh, S.-H., Chen, W.-P., Chang, C.-H., 2020. 2019 Typhoon events.</w:t>
      </w:r>
    </w:p>
    <w:p w14:paraId="24147EEE" w14:textId="77777777" w:rsidR="00C727E8" w:rsidRPr="00C727E8" w:rsidRDefault="00C727E8" w:rsidP="00C727E8">
      <w:pPr>
        <w:pStyle w:val="af0"/>
        <w:rPr>
          <w:rFonts w:ascii="Calibri" w:hAnsi="Calibri" w:cs="Calibri"/>
        </w:rPr>
      </w:pPr>
      <w:r w:rsidRPr="00C727E8">
        <w:rPr>
          <w:rFonts w:ascii="Calibri" w:hAnsi="Calibri" w:cs="Calibri"/>
        </w:rPr>
        <w:t>Liu, J.T., Liu, K., Huang, J.C., 2002. The effect of a submarine canyon on the river sediment dispersal and inner shelf sediment movements in southern Taiwan. Marine Geology 181, 357–386. https://doi.org/10.1016/S0025-3227(01)00219-5</w:t>
      </w:r>
    </w:p>
    <w:p w14:paraId="41563878" w14:textId="77777777" w:rsidR="00C727E8" w:rsidRPr="00C727E8" w:rsidRDefault="00C727E8" w:rsidP="00C727E8">
      <w:pPr>
        <w:pStyle w:val="af0"/>
        <w:rPr>
          <w:rFonts w:ascii="Calibri" w:hAnsi="Calibri" w:cs="Calibri"/>
        </w:rPr>
      </w:pPr>
      <w:r w:rsidRPr="00C727E8">
        <w:rPr>
          <w:rFonts w:ascii="Calibri" w:hAnsi="Calibri" w:cs="Calibri"/>
        </w:rPr>
        <w:t>Middelburg, J.J., Levin, L.A., 2009. Coastal hypoxia and sediment biogeochemistry. Biogeosciences 6, 1273–1293. https://doi.org/10.5194/bg-6-1273-2009</w:t>
      </w:r>
    </w:p>
    <w:p w14:paraId="23C11C6D" w14:textId="77777777" w:rsidR="00C727E8" w:rsidRPr="00C727E8" w:rsidRDefault="00C727E8" w:rsidP="00C727E8">
      <w:pPr>
        <w:pStyle w:val="af0"/>
        <w:rPr>
          <w:rFonts w:ascii="Calibri" w:hAnsi="Calibri" w:cs="Calibri"/>
        </w:rPr>
      </w:pPr>
      <w:r w:rsidRPr="00C727E8">
        <w:rPr>
          <w:rFonts w:ascii="Calibri" w:hAnsi="Calibri" w:cs="Calibri"/>
        </w:rPr>
        <w:t>Muff, S., Nilsen, E.B., O’Hara, R.B., Nater, C.R., 2022. Rewriting results sections in the language of evidence. Trends in Ecology &amp; Evolution 37, 203–210. https://doi.org/10.1016/j.tree.2021.10.009</w:t>
      </w:r>
    </w:p>
    <w:p w14:paraId="426C4A5A" w14:textId="77777777" w:rsidR="00C727E8" w:rsidRPr="00C727E8" w:rsidRDefault="00C727E8" w:rsidP="00C727E8">
      <w:pPr>
        <w:pStyle w:val="af0"/>
        <w:rPr>
          <w:rFonts w:ascii="Calibri" w:hAnsi="Calibri" w:cs="Calibri"/>
        </w:rPr>
      </w:pPr>
      <w:r w:rsidRPr="00C727E8">
        <w:rPr>
          <w:rFonts w:ascii="Calibri" w:hAnsi="Calibri" w:cs="Calibri"/>
        </w:rPr>
        <w:t>Oksanen, J., F. Guillaume Blanchet, Michael Friendly, Roeland Kindt, Pierre Legendre, Dan McGlinn, Peter R. Minchin, R. B. O’Hara, Gavin L. Simpson, Peter Solymos, M. Henry H. Stevens, Eduard Szoecs, Helene Wagner, 2021. vegan: Community Ecology Package.</w:t>
      </w:r>
    </w:p>
    <w:p w14:paraId="4F6D46D8" w14:textId="77777777" w:rsidR="00C727E8" w:rsidRPr="00C727E8" w:rsidRDefault="00C727E8" w:rsidP="00C727E8">
      <w:pPr>
        <w:pStyle w:val="af0"/>
        <w:rPr>
          <w:rFonts w:ascii="Calibri" w:hAnsi="Calibri" w:cs="Calibri"/>
        </w:rPr>
      </w:pPr>
      <w:r w:rsidRPr="00C727E8">
        <w:rPr>
          <w:rFonts w:ascii="Calibri" w:hAnsi="Calibri" w:cs="Calibri"/>
        </w:rPr>
        <w:t>R Core Team, 2020. R: A Language and Environment for Statistical Computing.</w:t>
      </w:r>
    </w:p>
    <w:p w14:paraId="2E43B8BE" w14:textId="77777777" w:rsidR="00C727E8" w:rsidRPr="00C727E8" w:rsidRDefault="00C727E8" w:rsidP="00C727E8">
      <w:pPr>
        <w:pStyle w:val="af0"/>
        <w:rPr>
          <w:rFonts w:ascii="Calibri" w:hAnsi="Calibri" w:cs="Calibri"/>
        </w:rPr>
      </w:pPr>
      <w:r w:rsidRPr="00C727E8">
        <w:rPr>
          <w:rFonts w:ascii="Calibri" w:hAnsi="Calibri" w:cs="Calibri"/>
        </w:rPr>
        <w:t>Richards, S.A., 2008. Dealing with overdispersed count data in applied ecology. Journal of Applied Ecology 45, 218–227. https://doi.org/10.1111/j.1365-2664.2007.01377.x</w:t>
      </w:r>
    </w:p>
    <w:p w14:paraId="7713168E" w14:textId="77777777" w:rsidR="00C727E8" w:rsidRPr="00C727E8" w:rsidRDefault="00C727E8" w:rsidP="00C727E8">
      <w:pPr>
        <w:pStyle w:val="af0"/>
        <w:rPr>
          <w:rFonts w:ascii="Calibri" w:hAnsi="Calibri" w:cs="Calibri"/>
        </w:rPr>
      </w:pPr>
      <w:r w:rsidRPr="00C727E8">
        <w:rPr>
          <w:rFonts w:ascii="Calibri" w:hAnsi="Calibri" w:cs="Calibri"/>
        </w:rPr>
        <w:t>Richards, S.A., 2005. Testing Ecological Theory Using the Information-Theoretic Approach: Examples and Cautionary Results. Ecology 86, 2805–2814. https://doi.org/10.1890/05-0074</w:t>
      </w:r>
    </w:p>
    <w:p w14:paraId="32553501" w14:textId="77777777" w:rsidR="00C727E8" w:rsidRPr="00C727E8" w:rsidRDefault="00C727E8" w:rsidP="00C727E8">
      <w:pPr>
        <w:pStyle w:val="af0"/>
        <w:rPr>
          <w:rFonts w:ascii="Calibri" w:hAnsi="Calibri" w:cs="Calibri"/>
        </w:rPr>
      </w:pPr>
      <w:r w:rsidRPr="00C727E8">
        <w:rPr>
          <w:rFonts w:ascii="Calibri" w:hAnsi="Calibri" w:cs="Calibri"/>
        </w:rPr>
        <w:t xml:space="preserve">Schloerke, B., Cook, D., Larmarange, J., Briatte, F., Marbach, M., Thoen, E., Elberg, A., </w:t>
      </w:r>
      <w:r w:rsidRPr="00C727E8">
        <w:rPr>
          <w:rFonts w:ascii="Calibri" w:hAnsi="Calibri" w:cs="Calibri"/>
        </w:rPr>
        <w:lastRenderedPageBreak/>
        <w:t>Crowley, J., 2021. GGally: Extension to “ggplot2.”</w:t>
      </w:r>
    </w:p>
    <w:p w14:paraId="09DF451A" w14:textId="77777777" w:rsidR="00C727E8" w:rsidRPr="00C727E8" w:rsidRDefault="00C727E8" w:rsidP="00C727E8">
      <w:pPr>
        <w:pStyle w:val="af0"/>
        <w:rPr>
          <w:rFonts w:ascii="Calibri" w:hAnsi="Calibri" w:cs="Calibri"/>
        </w:rPr>
      </w:pPr>
      <w:r w:rsidRPr="00C727E8">
        <w:rPr>
          <w:rFonts w:ascii="Calibri" w:hAnsi="Calibri" w:cs="Calibri"/>
        </w:rPr>
        <w:t>Slowikowski, K., 2021. ggrepel: Automatically Position Non-Overlapping Text Labels with “ggplot2.”</w:t>
      </w:r>
    </w:p>
    <w:p w14:paraId="556AB2D6" w14:textId="77777777" w:rsidR="00C727E8" w:rsidRPr="00C727E8" w:rsidRDefault="00C727E8" w:rsidP="00C727E8">
      <w:pPr>
        <w:pStyle w:val="af0"/>
        <w:rPr>
          <w:rFonts w:ascii="Calibri" w:hAnsi="Calibri" w:cs="Calibri"/>
        </w:rPr>
      </w:pPr>
      <w:r w:rsidRPr="00C727E8">
        <w:rPr>
          <w:rFonts w:ascii="Calibri" w:hAnsi="Calibri" w:cs="Calibri"/>
        </w:rPr>
        <w:t>Song, G., Liu, S., Zhu, Z., Zhai, W., Zhu, C., Zhang, J., 2016. Sediment oxygen consumption and benthic organic carbon mineralization on the continental shelves of the East China Sea and the Yellow Sea. Deep Sea Research Part II: Topical Studies in Oceanography 124, 53–63. https://doi.org/10.1016/j.dsr2.2015.04.012</w:t>
      </w:r>
    </w:p>
    <w:p w14:paraId="795BA503" w14:textId="77777777" w:rsidR="00C727E8" w:rsidRPr="00C727E8" w:rsidRDefault="00C727E8" w:rsidP="00C727E8">
      <w:pPr>
        <w:pStyle w:val="af0"/>
        <w:rPr>
          <w:rFonts w:ascii="Calibri" w:hAnsi="Calibri" w:cs="Calibri"/>
        </w:rPr>
      </w:pPr>
      <w:r w:rsidRPr="00C727E8">
        <w:rPr>
          <w:rFonts w:ascii="Calibri" w:hAnsi="Calibri" w:cs="Calibri"/>
        </w:rPr>
        <w:t>Toussaint, F., Rabouille, C., Cathalot, C., Bombled, B., Abchiche, A., Aouji, O., Buchholtz, G., Clemençon, A., Geyskens, N., Répécaud, M., Pairaud, I., Verney, R., Tisnérat-Laborde, N., 2014. A new device to follow temporal variations of oxygen demand in deltaic sediments: the LSCE benthic station. Limnology and Oceanography: Methods 12, 729–741. https://doi.org/10.4319/lom.2014.12.729</w:t>
      </w:r>
    </w:p>
    <w:p w14:paraId="4BD66C29" w14:textId="77777777" w:rsidR="00C727E8" w:rsidRPr="00C727E8" w:rsidRDefault="00C727E8" w:rsidP="00C727E8">
      <w:pPr>
        <w:pStyle w:val="af0"/>
        <w:rPr>
          <w:rFonts w:ascii="Calibri" w:hAnsi="Calibri" w:cs="Calibri"/>
          <w:lang w:val="da-DK"/>
        </w:rPr>
      </w:pPr>
      <w:r w:rsidRPr="00C727E8">
        <w:rPr>
          <w:rFonts w:ascii="Calibri" w:hAnsi="Calibri" w:cs="Calibri"/>
        </w:rPr>
        <w:t xml:space="preserve">Unisense A/S, 2020. </w:t>
      </w:r>
      <w:r w:rsidRPr="00C727E8">
        <w:rPr>
          <w:rFonts w:ascii="Calibri" w:hAnsi="Calibri" w:cs="Calibri"/>
          <w:lang w:val="da-DK"/>
        </w:rPr>
        <w:t>Oxygen sensor user manual.</w:t>
      </w:r>
    </w:p>
    <w:p w14:paraId="7C003556" w14:textId="77777777" w:rsidR="00C727E8" w:rsidRPr="00C727E8" w:rsidRDefault="00C727E8" w:rsidP="00C727E8">
      <w:pPr>
        <w:pStyle w:val="af0"/>
        <w:rPr>
          <w:rFonts w:ascii="Calibri" w:hAnsi="Calibri" w:cs="Calibri"/>
        </w:rPr>
      </w:pPr>
      <w:r w:rsidRPr="00C727E8">
        <w:rPr>
          <w:rFonts w:ascii="Calibri" w:hAnsi="Calibri" w:cs="Calibri"/>
          <w:lang w:val="da-DK"/>
        </w:rPr>
        <w:t xml:space="preserve">Valiela, I., 2015. </w:t>
      </w:r>
      <w:r w:rsidRPr="00C727E8">
        <w:rPr>
          <w:rFonts w:ascii="Calibri" w:hAnsi="Calibri" w:cs="Calibri"/>
        </w:rPr>
        <w:t>Marine ecological processes, 3rd ed. Springer, New York.</w:t>
      </w:r>
    </w:p>
    <w:p w14:paraId="2F0B1948" w14:textId="77777777" w:rsidR="00C727E8" w:rsidRPr="00C727E8" w:rsidRDefault="00C727E8" w:rsidP="00C727E8">
      <w:pPr>
        <w:pStyle w:val="af0"/>
        <w:rPr>
          <w:rFonts w:ascii="Calibri" w:hAnsi="Calibri" w:cs="Calibri"/>
        </w:rPr>
      </w:pPr>
      <w:r w:rsidRPr="00C727E8">
        <w:rPr>
          <w:rFonts w:ascii="Calibri" w:hAnsi="Calibri" w:cs="Calibri"/>
        </w:rPr>
        <w:t>Wheatcroft, R.A., 2006. Time-series measurements of macrobenthos abundance and sediment bioturbation intensity on a flood-dominated shelf. Progress in Oceanography 71, 88–122. https://doi.org/10.1016/j.pocean.2006.06.002</w:t>
      </w:r>
    </w:p>
    <w:p w14:paraId="57D5AE81" w14:textId="77777777" w:rsidR="00C727E8" w:rsidRPr="00C727E8" w:rsidRDefault="00C727E8" w:rsidP="00C727E8">
      <w:pPr>
        <w:pStyle w:val="af0"/>
        <w:rPr>
          <w:rFonts w:ascii="Calibri" w:hAnsi="Calibri" w:cs="Calibri"/>
        </w:rPr>
      </w:pPr>
      <w:r w:rsidRPr="00C727E8">
        <w:rPr>
          <w:rFonts w:ascii="Calibri" w:hAnsi="Calibri" w:cs="Calibri"/>
        </w:rPr>
        <w:t>Wickham, H., 2021. tidyr: Tidy Messy Data.</w:t>
      </w:r>
    </w:p>
    <w:p w14:paraId="3B94726A" w14:textId="77777777" w:rsidR="00C727E8" w:rsidRPr="00C727E8" w:rsidRDefault="00C727E8" w:rsidP="00C727E8">
      <w:pPr>
        <w:pStyle w:val="af0"/>
        <w:rPr>
          <w:rFonts w:ascii="Calibri" w:hAnsi="Calibri" w:cs="Calibri"/>
        </w:rPr>
      </w:pPr>
      <w:r w:rsidRPr="00C727E8">
        <w:rPr>
          <w:rFonts w:ascii="Calibri" w:hAnsi="Calibri" w:cs="Calibri"/>
        </w:rPr>
        <w:t>Wickham, H., 2016. ggplot2: elegant graphics for data analysis.</w:t>
      </w:r>
    </w:p>
    <w:p w14:paraId="48F62765" w14:textId="77777777" w:rsidR="00C727E8" w:rsidRPr="00C727E8" w:rsidRDefault="00C727E8" w:rsidP="00C727E8">
      <w:pPr>
        <w:pStyle w:val="af0"/>
        <w:rPr>
          <w:rFonts w:ascii="Calibri" w:hAnsi="Calibri" w:cs="Calibri"/>
        </w:rPr>
      </w:pPr>
      <w:r w:rsidRPr="00C727E8">
        <w:rPr>
          <w:rFonts w:ascii="Calibri" w:hAnsi="Calibri" w:cs="Calibri"/>
        </w:rPr>
        <w:t>Wickham, H., Francois, R., Henry, L., Muller, K., 2021. dplyr: A Grammar of Data Manipulation.</w:t>
      </w:r>
    </w:p>
    <w:p w14:paraId="50DACE8C" w14:textId="3AA92839" w:rsidR="005B0207" w:rsidRDefault="005B0207" w:rsidP="00577380">
      <w:r>
        <w:fldChar w:fldCharType="end"/>
      </w:r>
    </w:p>
    <w:sectPr w:rsidR="005B0207" w:rsidSect="00934839">
      <w:pgSz w:w="11906" w:h="16838"/>
      <w:pgMar w:top="1440" w:right="1800" w:bottom="1440" w:left="1800" w:header="851" w:footer="992" w:gutter="0"/>
      <w:lnNumType w:countBy="1"/>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n, Yen-Ting" w:date="2023-09-01T20:02:00Z" w:initials="YT">
    <w:p w14:paraId="4F87F710" w14:textId="77777777" w:rsidR="002721AC" w:rsidRDefault="002721AC" w:rsidP="00577380">
      <w:pPr>
        <w:pStyle w:val="a5"/>
      </w:pPr>
      <w:r>
        <w:rPr>
          <w:rStyle w:val="a4"/>
        </w:rPr>
        <w:annotationRef/>
      </w:r>
      <w:r>
        <w:t>Tentative title</w:t>
      </w:r>
    </w:p>
    <w:p w14:paraId="1897BA1C" w14:textId="225F7735" w:rsidR="002721AC" w:rsidRDefault="002721AC" w:rsidP="00577380">
      <w:pPr>
        <w:pStyle w:val="a5"/>
      </w:pPr>
      <w:r>
        <w:t>Estuarine, coastal, and shelf science requirements:</w:t>
      </w:r>
      <w:r>
        <w:br/>
        <w:t>Mandatory graphical abstract</w:t>
      </w:r>
    </w:p>
    <w:p w14:paraId="66BF97DF" w14:textId="4389CD59" w:rsidR="002721AC" w:rsidRDefault="002721AC" w:rsidP="00577380">
      <w:pPr>
        <w:pStyle w:val="a5"/>
      </w:pPr>
      <w:r>
        <w:t>No more than 8000 words</w:t>
      </w:r>
    </w:p>
    <w:p w14:paraId="792C7FF3" w14:textId="5F43AEBB" w:rsidR="002721AC" w:rsidRDefault="002721AC" w:rsidP="00577380">
      <w:pPr>
        <w:pStyle w:val="a5"/>
      </w:pPr>
      <w:r>
        <w:t>Not more than 8 figures and 3 tables</w:t>
      </w:r>
    </w:p>
  </w:comment>
  <w:comment w:id="1" w:author="Chih-Lin Wei" w:date="2023-09-22T08:47:00Z" w:initials="cw">
    <w:p w14:paraId="2BB32B57" w14:textId="77777777" w:rsidR="002721AC" w:rsidRDefault="002721AC">
      <w:pPr>
        <w:pStyle w:val="a5"/>
      </w:pPr>
      <w:r>
        <w:rPr>
          <w:rStyle w:val="a4"/>
        </w:rPr>
        <w:annotationRef/>
      </w:r>
      <w:r>
        <w:rPr>
          <w:rFonts w:hint="eastAsia"/>
        </w:rPr>
        <w:t>Pe</w:t>
      </w:r>
      <w:r>
        <w:t>rhaps a more catchy title</w:t>
      </w:r>
    </w:p>
    <w:p w14:paraId="5EA3377B" w14:textId="77777777" w:rsidR="002721AC" w:rsidRDefault="002721AC">
      <w:pPr>
        <w:pStyle w:val="a5"/>
      </w:pPr>
    </w:p>
    <w:p w14:paraId="1FC2F54F" w14:textId="019303A5" w:rsidR="002721AC" w:rsidRPr="00C76C72" w:rsidRDefault="002721AC">
      <w:pPr>
        <w:pStyle w:val="a5"/>
      </w:pPr>
      <w:r>
        <w:t xml:space="preserve">Responses of macrofauna community structure and function to extreme weather events on the </w:t>
      </w:r>
      <w:bookmarkStart w:id="2" w:name="_Hlk147505318"/>
      <w:r>
        <w:rPr>
          <w:rFonts w:hint="eastAsia"/>
        </w:rPr>
        <w:t>r</w:t>
      </w:r>
      <w:r>
        <w:t>iver-influence continental shelf</w:t>
      </w:r>
      <w:bookmarkEnd w:id="2"/>
    </w:p>
  </w:comment>
  <w:comment w:id="4" w:author="Chih-Lin Wei" w:date="2023-10-06T17:38:00Z" w:initials="cw">
    <w:p w14:paraId="037C1266" w14:textId="5B9AA18B" w:rsidR="002721AC" w:rsidRDefault="002721AC">
      <w:pPr>
        <w:pStyle w:val="a5"/>
      </w:pPr>
      <w:r>
        <w:rPr>
          <w:rStyle w:val="a4"/>
        </w:rPr>
        <w:annotationRef/>
      </w:r>
      <w:r>
        <w:rPr>
          <w:rFonts w:hint="eastAsia"/>
        </w:rPr>
        <w:t>E</w:t>
      </w:r>
      <w:r>
        <w:t>xtract from your thesis. Still need to be shorten and polished considerably.</w:t>
      </w:r>
    </w:p>
  </w:comment>
  <w:comment w:id="43" w:author="Chen, Yen-Ting" w:date="2023-09-01T20:53:00Z" w:initials="YT">
    <w:p w14:paraId="26FC915C" w14:textId="135D71ED" w:rsidR="002721AC" w:rsidRDefault="002721AC" w:rsidP="00577380">
      <w:pPr>
        <w:pStyle w:val="a5"/>
      </w:pPr>
      <w:r>
        <w:rPr>
          <w:rStyle w:val="a4"/>
        </w:rPr>
        <w:annotationRef/>
      </w:r>
      <w:r>
        <w:t>I will fact check this</w:t>
      </w:r>
    </w:p>
  </w:comment>
  <w:comment w:id="56" w:author="Yushih Lin" w:date="2022-07-24T10:14:00Z" w:initials="YL">
    <w:p w14:paraId="3A899069" w14:textId="77777777" w:rsidR="002721AC" w:rsidRDefault="002721AC" w:rsidP="003D52EA">
      <w:pPr>
        <w:pStyle w:val="a5"/>
        <w:jc w:val="left"/>
      </w:pPr>
      <w:r>
        <w:rPr>
          <w:rStyle w:val="a4"/>
        </w:rPr>
        <w:annotationRef/>
      </w:r>
      <w:r>
        <w:t xml:space="preserve">Reference? </w:t>
      </w:r>
    </w:p>
  </w:comment>
  <w:comment w:id="58" w:author="Chih-Lin Wei" w:date="2023-10-06T17:10:00Z" w:initials="cw">
    <w:p w14:paraId="1FB38DC6" w14:textId="7A65093C" w:rsidR="002721AC" w:rsidRDefault="002721AC" w:rsidP="00866606">
      <w:pPr>
        <w:pStyle w:val="a5"/>
      </w:pPr>
      <w:r>
        <w:rPr>
          <w:rStyle w:val="a4"/>
        </w:rPr>
        <w:annotationRef/>
      </w:r>
      <w:r>
        <w:rPr>
          <w:rFonts w:hint="eastAsia"/>
        </w:rPr>
        <w:t xml:space="preserve"> Ne</w:t>
      </w:r>
      <w:r>
        <w:t xml:space="preserve">eds more information about rainfalls and river discharge </w:t>
      </w:r>
      <w:proofErr w:type="spellStart"/>
      <w:r>
        <w:t>duing</w:t>
      </w:r>
      <w:proofErr w:type="spellEnd"/>
      <w:r>
        <w:t xml:space="preserve"> Typhoon.</w:t>
      </w:r>
    </w:p>
    <w:p w14:paraId="46529C74" w14:textId="77777777" w:rsidR="002721AC" w:rsidRDefault="002721AC" w:rsidP="00866606">
      <w:pPr>
        <w:pStyle w:val="a5"/>
      </w:pPr>
    </w:p>
    <w:p w14:paraId="6A48D878" w14:textId="77777777" w:rsidR="002721AC" w:rsidRDefault="006E19E5" w:rsidP="00866606">
      <w:pPr>
        <w:pStyle w:val="a5"/>
      </w:pPr>
      <w:hyperlink r:id="rId1" w:history="1">
        <w:r w:rsidR="002721AC" w:rsidRPr="00FB628A">
          <w:rPr>
            <w:rStyle w:val="ab"/>
          </w:rPr>
          <w:t>https://rdc28.cwb.gov.tw/TDB/public/typhoon_detail?typhoon_id=201911</w:t>
        </w:r>
      </w:hyperlink>
    </w:p>
    <w:p w14:paraId="07A554A1" w14:textId="77777777" w:rsidR="002721AC" w:rsidRDefault="002721AC" w:rsidP="00866606">
      <w:pPr>
        <w:pStyle w:val="a5"/>
      </w:pPr>
    </w:p>
    <w:p w14:paraId="6CAC6094" w14:textId="77777777" w:rsidR="002721AC" w:rsidRDefault="006E19E5" w:rsidP="00866606">
      <w:pPr>
        <w:pStyle w:val="a5"/>
      </w:pPr>
      <w:hyperlink r:id="rId2" w:history="1">
        <w:r w:rsidR="002721AC" w:rsidRPr="00FB628A">
          <w:rPr>
            <w:rStyle w:val="ab"/>
          </w:rPr>
          <w:t>https://llc.wcdr.ntu.edu.tw/2019/08/23/1936/typhoon_strength/light/</w:t>
        </w:r>
      </w:hyperlink>
    </w:p>
    <w:p w14:paraId="2C020188" w14:textId="77777777" w:rsidR="002721AC" w:rsidRDefault="002721AC" w:rsidP="00866606">
      <w:pPr>
        <w:pStyle w:val="a5"/>
      </w:pPr>
    </w:p>
    <w:p w14:paraId="64018A4F" w14:textId="77777777" w:rsidR="002721AC" w:rsidRDefault="006E19E5" w:rsidP="00866606">
      <w:pPr>
        <w:pStyle w:val="a5"/>
      </w:pPr>
      <w:hyperlink r:id="rId3" w:history="1">
        <w:r w:rsidR="002721AC" w:rsidRPr="00FB628A">
          <w:rPr>
            <w:rStyle w:val="ab"/>
          </w:rPr>
          <w:t>https://gweb.wra.gov.tw/Hydroinfo/?id=Index</w:t>
        </w:r>
      </w:hyperlink>
    </w:p>
    <w:p w14:paraId="11686290" w14:textId="6C99E528" w:rsidR="002721AC" w:rsidRPr="00866606" w:rsidRDefault="002721AC">
      <w:pPr>
        <w:pStyle w:val="a5"/>
      </w:pPr>
    </w:p>
  </w:comment>
  <w:comment w:id="59" w:author="Chen, Yen-Ting" w:date="2023-10-06T14:40:00Z" w:initials="YT">
    <w:p w14:paraId="4A8C26A0" w14:textId="674FC40F" w:rsidR="002721AC" w:rsidRDefault="002721AC">
      <w:pPr>
        <w:pStyle w:val="a5"/>
      </w:pPr>
      <w:r>
        <w:rPr>
          <w:rStyle w:val="a4"/>
        </w:rPr>
        <w:annotationRef/>
      </w:r>
      <w:r>
        <w:t>add precipitation, water discharged, and sediment exported information (if possible)</w:t>
      </w:r>
    </w:p>
  </w:comment>
  <w:comment w:id="60" w:author="Chen, Yen-Ting" w:date="2023-10-06T14:37:00Z" w:initials="YT">
    <w:p w14:paraId="3A70B038" w14:textId="77777777" w:rsidR="002721AC" w:rsidRDefault="002721AC">
      <w:pPr>
        <w:pStyle w:val="a5"/>
      </w:pPr>
      <w:r>
        <w:rPr>
          <w:rStyle w:val="a4"/>
        </w:rPr>
        <w:annotationRef/>
      </w:r>
      <w:r>
        <w:t>Hint this in introduction.</w:t>
      </w:r>
    </w:p>
    <w:p w14:paraId="30EDE6BD" w14:textId="62255296" w:rsidR="002721AC" w:rsidRDefault="002721AC">
      <w:pPr>
        <w:pStyle w:val="a5"/>
      </w:pPr>
      <w:r>
        <w:t>Highlight this in discussion.</w:t>
      </w:r>
    </w:p>
  </w:comment>
  <w:comment w:id="61" w:author="Chih-Lin Wei" w:date="2023-09-22T14:15:00Z" w:initials="cw">
    <w:p w14:paraId="0B42B4CC" w14:textId="77777777" w:rsidR="002721AC" w:rsidRDefault="002721AC">
      <w:pPr>
        <w:pStyle w:val="a5"/>
      </w:pPr>
      <w:r>
        <w:rPr>
          <w:rStyle w:val="a4"/>
        </w:rPr>
        <w:annotationRef/>
      </w:r>
      <w:r>
        <w:rPr>
          <w:rFonts w:hint="eastAsia"/>
        </w:rPr>
        <w:t>N</w:t>
      </w:r>
      <w:r>
        <w:t>eed to acknowledge R/V OR1</w:t>
      </w:r>
    </w:p>
    <w:p w14:paraId="13CBC229" w14:textId="77777777" w:rsidR="002721AC" w:rsidRDefault="002721AC">
      <w:pPr>
        <w:pStyle w:val="a5"/>
      </w:pPr>
    </w:p>
    <w:p w14:paraId="6AB35239" w14:textId="77777777" w:rsidR="002721AC" w:rsidRDefault="002721AC">
      <w:pPr>
        <w:pStyle w:val="a5"/>
      </w:pPr>
      <w:r>
        <w:t xml:space="preserve">Only state the cruise number here. </w:t>
      </w:r>
      <w:r>
        <w:rPr>
          <w:rFonts w:hint="eastAsia"/>
        </w:rPr>
        <w:t>Us</w:t>
      </w:r>
      <w:r>
        <w:t>e sampling month thereafter.</w:t>
      </w:r>
    </w:p>
    <w:p w14:paraId="402D613F" w14:textId="77777777" w:rsidR="002721AC" w:rsidRDefault="002721AC">
      <w:pPr>
        <w:pStyle w:val="a5"/>
      </w:pPr>
    </w:p>
    <w:p w14:paraId="3FC9472D" w14:textId="2A1CCD7A" w:rsidR="002721AC" w:rsidRDefault="002721AC">
      <w:pPr>
        <w:pStyle w:val="a5"/>
      </w:pPr>
      <w:r>
        <w:t xml:space="preserve">Month is much easier to follow than cruise number. </w:t>
      </w:r>
    </w:p>
  </w:comment>
  <w:comment w:id="63" w:author="Chen, Yen-Ting" w:date="2023-10-06T14:49:00Z" w:initials="YT">
    <w:p w14:paraId="3AB28712" w14:textId="1F10FA7C" w:rsidR="000F4E6D" w:rsidRDefault="000F4E6D">
      <w:pPr>
        <w:pStyle w:val="a5"/>
      </w:pPr>
      <w:r>
        <w:rPr>
          <w:rStyle w:val="a4"/>
        </w:rPr>
        <w:annotationRef/>
      </w:r>
      <w:r>
        <w:t>Add specific taxa information for clarification</w:t>
      </w:r>
    </w:p>
  </w:comment>
  <w:comment w:id="64" w:author="Chih-Lin Wei" w:date="2023-09-23T15:51:00Z" w:initials="CW">
    <w:p w14:paraId="77826569" w14:textId="52F90965" w:rsidR="002721AC" w:rsidRDefault="002721AC">
      <w:pPr>
        <w:pStyle w:val="a5"/>
      </w:pPr>
      <w:r>
        <w:rPr>
          <w:rStyle w:val="a4"/>
        </w:rPr>
        <w:annotationRef/>
      </w:r>
      <w:r>
        <w:t xml:space="preserve">The </w:t>
      </w:r>
      <w:proofErr w:type="spellStart"/>
      <w:r>
        <w:t>biovlume</w:t>
      </w:r>
      <w:proofErr w:type="spellEnd"/>
      <w:r>
        <w:t xml:space="preserve"> description needs to be better summrized. State explicitly which taxa’s biovolumes were estimated by geometric shapes.</w:t>
      </w:r>
    </w:p>
  </w:comment>
  <w:comment w:id="65" w:author="Chih-Lin Wei" w:date="2023-10-04T15:45:00Z" w:initials="cw">
    <w:p w14:paraId="539F46BF" w14:textId="4CAF3EF9" w:rsidR="002721AC" w:rsidRDefault="002721AC" w:rsidP="00F24368">
      <w:pPr>
        <w:pStyle w:val="a5"/>
        <w:ind w:firstLine="0"/>
      </w:pPr>
      <w:r>
        <w:rPr>
          <w:rStyle w:val="a4"/>
        </w:rPr>
        <w:annotationRef/>
      </w:r>
      <w:r>
        <w:t xml:space="preserve">Do you set the selection threshold by the length of the vector? </w:t>
      </w:r>
    </w:p>
    <w:p w14:paraId="717DEDB1" w14:textId="05F201D9" w:rsidR="002721AC" w:rsidRDefault="002721AC" w:rsidP="00F24368">
      <w:pPr>
        <w:pStyle w:val="a5"/>
        <w:ind w:firstLine="0"/>
      </w:pPr>
      <w:r>
        <w:t xml:space="preserve">For example,   sqrt(PC1 loading^2+PC2 loading^2) &gt; 0.4 </w:t>
      </w:r>
    </w:p>
    <w:p w14:paraId="49DB4593" w14:textId="77777777" w:rsidR="002721AC" w:rsidRDefault="002721AC" w:rsidP="00F24368">
      <w:pPr>
        <w:pStyle w:val="a5"/>
        <w:ind w:firstLine="0"/>
      </w:pPr>
    </w:p>
    <w:p w14:paraId="24758BDD" w14:textId="4000B5B2" w:rsidR="002721AC" w:rsidRPr="00F24368" w:rsidRDefault="002721AC" w:rsidP="00F24368">
      <w:pPr>
        <w:pStyle w:val="a5"/>
        <w:ind w:firstLine="0"/>
      </w:pPr>
      <w:r>
        <w:t xml:space="preserve">This is multiple correlation, not variance explained. </w:t>
      </w:r>
    </w:p>
  </w:comment>
  <w:comment w:id="66" w:author="Chen, Yen-Ting" w:date="2023-10-16T21:35:00Z" w:initials="YT">
    <w:p w14:paraId="38C1D094" w14:textId="01AE50A3" w:rsidR="00F73865" w:rsidRDefault="00F73865">
      <w:pPr>
        <w:pStyle w:val="a5"/>
      </w:pPr>
      <w:r>
        <w:rPr>
          <w:rStyle w:val="a4"/>
        </w:rPr>
        <w:annotationRef/>
      </w:r>
      <w:r>
        <w:t xml:space="preserve">I just used the function </w:t>
      </w:r>
      <w:proofErr w:type="gramStart"/>
      <w:r>
        <w:t>goodness(</w:t>
      </w:r>
      <w:proofErr w:type="gramEnd"/>
      <w:r>
        <w:t xml:space="preserve">) in the vegan package. It stated that the </w:t>
      </w:r>
    </w:p>
  </w:comment>
  <w:comment w:id="82" w:author="Chen, Yen-Ting" w:date="2023-10-16T23:00:00Z" w:initials="YT">
    <w:p w14:paraId="5877A418" w14:textId="15104C5B" w:rsidR="000C68EE" w:rsidRDefault="000C68EE">
      <w:pPr>
        <w:pStyle w:val="a5"/>
      </w:pPr>
      <w:r>
        <w:rPr>
          <w:rStyle w:val="a4"/>
        </w:rPr>
        <w:annotationRef/>
      </w:r>
      <w:r>
        <w:t>Add test statistics in the supplementary files</w:t>
      </w:r>
    </w:p>
  </w:comment>
  <w:comment w:id="83" w:author="Chen, Yen-Ting" w:date="2023-10-16T23:01:00Z" w:initials="YT">
    <w:p w14:paraId="11782FC2" w14:textId="7028E642" w:rsidR="000C68EE" w:rsidRDefault="000C68EE">
      <w:pPr>
        <w:pStyle w:val="a5"/>
      </w:pPr>
      <w:r>
        <w:rPr>
          <w:rStyle w:val="a4"/>
        </w:rPr>
        <w:annotationRef/>
      </w:r>
      <w:r>
        <w:rPr>
          <w:rFonts w:hint="eastAsia"/>
        </w:rPr>
        <w:t>Ad</w:t>
      </w:r>
      <w:r>
        <w:t>d correlation table in the supplementary files</w:t>
      </w:r>
    </w:p>
  </w:comment>
  <w:comment w:id="85" w:author="Chih-Lin Wei" w:date="2023-09-28T15:32:00Z" w:initials="cw">
    <w:p w14:paraId="30506933" w14:textId="3CF6ACAA" w:rsidR="002721AC" w:rsidRDefault="002721AC">
      <w:pPr>
        <w:pStyle w:val="a5"/>
      </w:pPr>
      <w:r>
        <w:rPr>
          <w:rStyle w:val="a4"/>
        </w:rPr>
        <w:annotationRef/>
      </w:r>
      <w:r>
        <w:rPr>
          <w:rFonts w:hint="eastAsia"/>
        </w:rPr>
        <w:t>N</w:t>
      </w:r>
      <w:r>
        <w:t xml:space="preserve">ot selected by </w:t>
      </w:r>
      <w:proofErr w:type="spellStart"/>
      <w:r>
        <w:t>AICc</w:t>
      </w:r>
      <w:proofErr w:type="spellEnd"/>
      <w:r>
        <w:t>?</w:t>
      </w:r>
    </w:p>
  </w:comment>
  <w:comment w:id="86" w:author="Chen, Yen-Ting" w:date="2023-10-16T23:02:00Z" w:initials="YT">
    <w:p w14:paraId="1D097C4D" w14:textId="08F47481" w:rsidR="00556187" w:rsidRDefault="00556187">
      <w:pPr>
        <w:pStyle w:val="a5"/>
      </w:pPr>
      <w:r>
        <w:rPr>
          <w:rStyle w:val="a4"/>
        </w:rPr>
        <w:annotationRef/>
      </w:r>
      <w:r>
        <w:t xml:space="preserve">I checked the vegan package description. It said that the backward selection function </w:t>
      </w:r>
      <w:proofErr w:type="spellStart"/>
      <w:proofErr w:type="gramStart"/>
      <w:r>
        <w:t>ordistep</w:t>
      </w:r>
      <w:proofErr w:type="spellEnd"/>
      <w:r>
        <w:t>(</w:t>
      </w:r>
      <w:proofErr w:type="gramEnd"/>
      <w:r>
        <w:t xml:space="preserve">) uses p-value of </w:t>
      </w:r>
      <w:proofErr w:type="spellStart"/>
      <w:r>
        <w:t>anova</w:t>
      </w:r>
      <w:proofErr w:type="spellEnd"/>
      <w:r>
        <w:t xml:space="preserve"> to determine whether the models before and after removing a variable is significant or not. If omitting variables changes the model.</w:t>
      </w:r>
    </w:p>
  </w:comment>
  <w:comment w:id="133" w:author="Chih-Lin Wei" w:date="2023-09-28T16:29:00Z" w:initials="cw">
    <w:p w14:paraId="19B6657C" w14:textId="06F3CE36" w:rsidR="002721AC" w:rsidRDefault="002721AC">
      <w:pPr>
        <w:pStyle w:val="a5"/>
      </w:pPr>
      <w:r>
        <w:rPr>
          <w:rStyle w:val="a4"/>
        </w:rPr>
        <w:annotationRef/>
      </w:r>
      <w:r>
        <w:t>The use of italics should be consistent throughout the text.</w:t>
      </w:r>
    </w:p>
  </w:comment>
  <w:comment w:id="194" w:author="Chih-Lin Wei" w:date="2023-10-05T15:00:00Z" w:initials="cw">
    <w:p w14:paraId="1CC70D3A" w14:textId="6C9CA866" w:rsidR="002721AC" w:rsidRDefault="002721AC" w:rsidP="00CD7B73">
      <w:pPr>
        <w:pStyle w:val="a5"/>
        <w:ind w:firstLine="0"/>
      </w:pPr>
      <w:r>
        <w:rPr>
          <w:rStyle w:val="a4"/>
        </w:rPr>
        <w:annotationRef/>
      </w:r>
      <w:r>
        <w:t xml:space="preserve">Now, I feel that </w:t>
      </w:r>
      <w:r w:rsidRPr="00CD7B73">
        <w:t xml:space="preserve">adding </w:t>
      </w:r>
      <w:proofErr w:type="spellStart"/>
      <w:r w:rsidRPr="00CD7B73">
        <w:t>polychaete</w:t>
      </w:r>
      <w:proofErr w:type="spellEnd"/>
      <w:r w:rsidRPr="00CD7B73">
        <w:t xml:space="preserve"> families and genus data to this analysis is necessary</w:t>
      </w:r>
      <w:r>
        <w:t>.</w:t>
      </w:r>
    </w:p>
    <w:p w14:paraId="107E3970" w14:textId="77777777" w:rsidR="002721AC" w:rsidRDefault="002721AC" w:rsidP="00CD7B73">
      <w:pPr>
        <w:pStyle w:val="a5"/>
        <w:ind w:firstLine="0"/>
      </w:pPr>
    </w:p>
    <w:p w14:paraId="2B0190A8" w14:textId="379DE606" w:rsidR="002721AC" w:rsidRDefault="002721AC" w:rsidP="00CD7B73">
      <w:pPr>
        <w:pStyle w:val="a5"/>
        <w:ind w:firstLine="0"/>
      </w:pPr>
      <w:r>
        <w:t xml:space="preserve">Your PCA and RDA mainly indicate the overwhelming importance of some rare taxa, such as </w:t>
      </w:r>
      <w:proofErr w:type="spellStart"/>
      <w:r>
        <w:t>aplacophorans</w:t>
      </w:r>
      <w:proofErr w:type="spellEnd"/>
      <w:r>
        <w:t xml:space="preserve">, mysids, oligochaetes, etc. </w:t>
      </w:r>
      <w:r w:rsidRPr="00CD7B73">
        <w:t xml:space="preserve">What do these analyses look like when separating the </w:t>
      </w:r>
      <w:proofErr w:type="spellStart"/>
      <w:r w:rsidRPr="00CD7B73">
        <w:t>polychaetes</w:t>
      </w:r>
      <w:proofErr w:type="spellEnd"/>
      <w:r w:rsidRPr="00CD7B73">
        <w:t xml:space="preserve"> into families and genera?</w:t>
      </w:r>
    </w:p>
    <w:p w14:paraId="64ED932F" w14:textId="77777777" w:rsidR="002721AC" w:rsidRDefault="002721AC" w:rsidP="00CD7B73">
      <w:pPr>
        <w:pStyle w:val="a5"/>
        <w:ind w:firstLine="0"/>
      </w:pPr>
    </w:p>
    <w:p w14:paraId="0343F49E" w14:textId="5001BD40" w:rsidR="002721AC" w:rsidRPr="00CD7B73" w:rsidRDefault="002721AC" w:rsidP="00CD7B73">
      <w:pPr>
        <w:pStyle w:val="a5"/>
        <w:ind w:firstLine="0"/>
      </w:pPr>
      <w:proofErr w:type="spellStart"/>
      <w:r>
        <w:t>Polychaete</w:t>
      </w:r>
      <w:proofErr w:type="spellEnd"/>
      <w:r>
        <w:t xml:space="preserve"> functional traits help discuss the potential disturbance impact and recovery. Their mobility and feeding traits are easy to obtain from the diet of worms (</w:t>
      </w:r>
      <w:proofErr w:type="spellStart"/>
      <w:r>
        <w:t>Fauchald</w:t>
      </w:r>
      <w:proofErr w:type="spellEnd"/>
      <w:r>
        <w:t xml:space="preserve"> and Jumars, 1979; Jumars et al., 2015).  </w:t>
      </w:r>
    </w:p>
  </w:comment>
  <w:comment w:id="244" w:author="Chih-Lin Wei" w:date="2023-09-28T19:37:00Z" w:initials="cw">
    <w:p w14:paraId="49614947" w14:textId="5A4A5CFE" w:rsidR="002721AC" w:rsidRDefault="002721AC">
      <w:pPr>
        <w:pStyle w:val="a5"/>
      </w:pPr>
      <w:r>
        <w:rPr>
          <w:rStyle w:val="a4"/>
        </w:rPr>
        <w:annotationRef/>
      </w:r>
      <w:r>
        <w:rPr>
          <w:rFonts w:hint="eastAsia"/>
        </w:rPr>
        <w:t>H</w:t>
      </w:r>
      <w:r>
        <w:t>ere we need to contrast the two sampling periods.</w:t>
      </w:r>
    </w:p>
  </w:comment>
  <w:comment w:id="299" w:author="Chih-Lin Wei" w:date="2023-10-03T18:09:00Z" w:initials="cw">
    <w:p w14:paraId="72B23037" w14:textId="77777777" w:rsidR="002721AC" w:rsidRDefault="002721AC" w:rsidP="00CD7B73">
      <w:pPr>
        <w:pStyle w:val="a5"/>
      </w:pPr>
      <w:r>
        <w:rPr>
          <w:rStyle w:val="a4"/>
        </w:rPr>
        <w:annotationRef/>
      </w:r>
      <w:r>
        <w:rPr>
          <w:rFonts w:hint="eastAsia"/>
        </w:rPr>
        <w:t>T</w:t>
      </w:r>
      <w:r>
        <w:t xml:space="preserve">he important question here is which taxa discriminate the March from the October samples? </w:t>
      </w:r>
    </w:p>
    <w:p w14:paraId="1012DB2F" w14:textId="77777777" w:rsidR="002721AC" w:rsidRDefault="002721AC" w:rsidP="00CD7B73">
      <w:pPr>
        <w:pStyle w:val="a5"/>
      </w:pPr>
    </w:p>
    <w:p w14:paraId="0345D940" w14:textId="32AE1448" w:rsidR="002721AC" w:rsidRDefault="002721AC" w:rsidP="00CD7B73">
      <w:pPr>
        <w:pStyle w:val="a5"/>
      </w:pPr>
      <w:r>
        <w:rPr>
          <w:rFonts w:hint="eastAsia"/>
        </w:rPr>
        <w:t>H</w:t>
      </w:r>
      <w:r>
        <w:t>ave you considered c</w:t>
      </w:r>
      <w:r w:rsidRPr="00CD7B73">
        <w:t>anonical analysis of principal coordinates (CAP)</w:t>
      </w:r>
      <w:r>
        <w:t xml:space="preserve"> to look for ordination </w:t>
      </w:r>
      <w:r w:rsidRPr="00CD7B73">
        <w:t>best at discriminating</w:t>
      </w:r>
      <w:r>
        <w:t xml:space="preserve"> </w:t>
      </w:r>
      <w:r w:rsidRPr="00CD7B73">
        <w:t xml:space="preserve">among a priori groups </w:t>
      </w:r>
      <w:r>
        <w:t>(i.e., March vs. October, Deep vs. Shallow</w:t>
      </w:r>
      <w:r w:rsidRPr="00CD7B73">
        <w:t>)</w:t>
      </w:r>
      <w:r>
        <w:t>.</w:t>
      </w:r>
      <w:r>
        <w:rPr>
          <w:rFonts w:hint="eastAsia"/>
        </w:rPr>
        <w:t xml:space="preserve"> </w:t>
      </w:r>
      <w:r>
        <w:t>This seems to better fit the framework of analyzing spatial</w:t>
      </w:r>
      <w:r>
        <w:rPr>
          <w:rFonts w:hint="eastAsia"/>
        </w:rPr>
        <w:t>-</w:t>
      </w:r>
      <w:r>
        <w:t>temporal and environmental drivers separately (i.e., same as your analysis on abundance, biomass, and TOU</w:t>
      </w:r>
      <w:proofErr w:type="gramStart"/>
      <w:r>
        <w:t>)..</w:t>
      </w:r>
      <w:proofErr w:type="gramEnd"/>
    </w:p>
    <w:p w14:paraId="53E967C0" w14:textId="77777777" w:rsidR="002721AC" w:rsidRDefault="002721AC" w:rsidP="00CD7B73">
      <w:pPr>
        <w:pStyle w:val="a5"/>
      </w:pPr>
    </w:p>
    <w:p w14:paraId="131C0856" w14:textId="16DDE0B1" w:rsidR="002721AC" w:rsidRPr="00CD7B73" w:rsidRDefault="002721AC" w:rsidP="00CD7B73">
      <w:pPr>
        <w:pStyle w:val="a5"/>
      </w:pPr>
      <w:r>
        <w:rPr>
          <w:rFonts w:hint="eastAsia"/>
        </w:rPr>
        <w:t>I</w:t>
      </w:r>
      <w:r>
        <w:t xml:space="preserve"> am thinking of some kind of analysis to tell us which taxa best discriminate </w:t>
      </w:r>
      <w:r>
        <w:rPr>
          <w:rFonts w:hint="eastAsia"/>
        </w:rPr>
        <w:t>Ma</w:t>
      </w:r>
      <w:r>
        <w:t>rch from October sampling (i.e., before and after typhoons). Something like a SIMPER analysis; however, I understand that here you are not using Bray-Curtis dissimilarity for a reason.</w:t>
      </w:r>
    </w:p>
  </w:comment>
  <w:comment w:id="310" w:author="Chih-Lin Wei" w:date="2023-10-05T14:34:00Z" w:initials="cw">
    <w:p w14:paraId="028840B9" w14:textId="3D2E56DA" w:rsidR="002721AC" w:rsidRDefault="002721AC">
      <w:pPr>
        <w:pStyle w:val="a5"/>
      </w:pPr>
      <w:r>
        <w:rPr>
          <w:rStyle w:val="a4"/>
        </w:rPr>
        <w:annotationRef/>
      </w:r>
      <w:r>
        <w:rPr>
          <w:rFonts w:hint="eastAsia"/>
        </w:rPr>
        <w:t>T</w:t>
      </w:r>
      <w:r>
        <w:t>hese taxa should also be emphasized in the description of Fig. 4a. Otherwise, this part of the results feels inconsistent with Fig. 4a (i.e., I only see the variations of the green, gray, and black bars).</w:t>
      </w:r>
    </w:p>
  </w:comment>
  <w:comment w:id="336" w:author="Chih-Lin Wei" w:date="2023-10-05T14:47:00Z" w:initials="cw">
    <w:p w14:paraId="767DDD20" w14:textId="0A22E9C3" w:rsidR="002721AC" w:rsidRDefault="002721AC">
      <w:pPr>
        <w:pStyle w:val="a5"/>
      </w:pPr>
      <w:r>
        <w:rPr>
          <w:rStyle w:val="a4"/>
        </w:rPr>
        <w:annotationRef/>
      </w:r>
      <w:r>
        <w:rPr>
          <w:rFonts w:hint="eastAsia"/>
        </w:rPr>
        <w:t>T</w:t>
      </w:r>
      <w:r>
        <w:t>hese two taxa are not in Fig. 4b?</w:t>
      </w:r>
    </w:p>
    <w:p w14:paraId="0BB051A0" w14:textId="58859F12" w:rsidR="002721AC" w:rsidRDefault="002721AC">
      <w:pPr>
        <w:pStyle w:val="a5"/>
      </w:pPr>
      <w:r>
        <w:t xml:space="preserve">Naturally, I will feel that Fig. 4b and 5b were inconsistent. </w:t>
      </w:r>
    </w:p>
  </w:comment>
  <w:comment w:id="343" w:author="Chih-Lin Wei" w:date="2023-10-03T18:06:00Z" w:initials="cw">
    <w:p w14:paraId="014DD6F2" w14:textId="000BD6A3" w:rsidR="002721AC" w:rsidRPr="001516A3" w:rsidRDefault="002721AC" w:rsidP="00CD7B73">
      <w:pPr>
        <w:pStyle w:val="a5"/>
      </w:pPr>
      <w:r>
        <w:rPr>
          <w:rStyle w:val="a4"/>
        </w:rPr>
        <w:annotationRef/>
      </w:r>
      <w:r>
        <w:rPr>
          <w:rFonts w:hint="eastAsia"/>
        </w:rPr>
        <w:t>I</w:t>
      </w:r>
      <w:r>
        <w:t xml:space="preserve"> modified the results because some of your description is inconsistent with Fig. 4b</w:t>
      </w:r>
    </w:p>
  </w:comment>
  <w:comment w:id="374" w:author="Chih-Lin Wei" w:date="2023-10-05T14:50:00Z" w:initials="cw">
    <w:p w14:paraId="58837E76" w14:textId="6797DA7D" w:rsidR="002721AC" w:rsidRDefault="002721AC">
      <w:pPr>
        <w:pStyle w:val="a5"/>
      </w:pPr>
      <w:r>
        <w:rPr>
          <w:rStyle w:val="a4"/>
        </w:rPr>
        <w:annotationRef/>
      </w:r>
      <w:r>
        <w:t xml:space="preserve">Interestingly, these rare taxa (not the dominant ones) had higher correlations with RDA axes. Again, Oligochaeta and </w:t>
      </w:r>
      <w:proofErr w:type="spellStart"/>
      <w:r>
        <w:t>Mysida</w:t>
      </w:r>
      <w:proofErr w:type="spellEnd"/>
      <w:r>
        <w:t xml:space="preserve"> are not in Fig. 4a, which may give the impression that these two results are inconsistent</w:t>
      </w:r>
    </w:p>
  </w:comment>
  <w:comment w:id="377" w:author="Chih-Lin Wei" w:date="2023-10-05T14:59:00Z" w:initials="cw">
    <w:p w14:paraId="66206E69" w14:textId="386EAED4" w:rsidR="002721AC" w:rsidRDefault="002721AC">
      <w:pPr>
        <w:pStyle w:val="a5"/>
      </w:pPr>
      <w:r>
        <w:rPr>
          <w:rStyle w:val="a4"/>
        </w:rPr>
        <w:annotationRef/>
      </w:r>
      <w:r>
        <w:rPr>
          <w:rFonts w:hint="eastAsia"/>
        </w:rPr>
        <w:t>S</w:t>
      </w:r>
      <w:r>
        <w:t>hould appear in Fig. 4b</w:t>
      </w:r>
    </w:p>
  </w:comment>
  <w:comment w:id="378" w:author="Chen, Yen-Ting" w:date="2023-10-06T15:04:00Z" w:initials="YT">
    <w:p w14:paraId="274317E8" w14:textId="16BADA8A" w:rsidR="00852E48" w:rsidRDefault="00852E48">
      <w:pPr>
        <w:pStyle w:val="a5"/>
      </w:pPr>
      <w:r>
        <w:rPr>
          <w:rStyle w:val="a4"/>
        </w:rPr>
        <w:annotationRef/>
      </w:r>
      <w:r>
        <w:t>Change the characterization from cruise to month</w:t>
      </w:r>
    </w:p>
  </w:comment>
  <w:comment w:id="381" w:author="Chih-Lin Wei" w:date="2023-10-05T11:05:00Z" w:initials="cw">
    <w:p w14:paraId="26DC3492" w14:textId="09CD3EED" w:rsidR="002721AC" w:rsidRDefault="002721AC">
      <w:pPr>
        <w:pStyle w:val="a5"/>
      </w:pPr>
      <w:r>
        <w:rPr>
          <w:rStyle w:val="a4"/>
        </w:rPr>
        <w:annotationRef/>
      </w:r>
      <w:r>
        <w:rPr>
          <w:rFonts w:hint="eastAsia"/>
        </w:rPr>
        <w:t>W</w:t>
      </w:r>
      <w:r>
        <w:t xml:space="preserve">hat is </w:t>
      </w:r>
      <w:r w:rsidRPr="00726F66">
        <w:rPr>
          <w:rFonts w:hint="eastAsia"/>
        </w:rPr>
        <w:t>β</w:t>
      </w:r>
      <w:r>
        <w:rPr>
          <w:rFonts w:hint="eastAsia"/>
        </w:rPr>
        <w:t>?</w:t>
      </w:r>
      <w:r>
        <w:t xml:space="preserve"> Indicate it on the table.</w:t>
      </w:r>
    </w:p>
  </w:comment>
  <w:comment w:id="446" w:author="Chih-Lin Wei" w:date="2023-10-05T12:35:00Z" w:initials="cw">
    <w:p w14:paraId="13CE8F74" w14:textId="7233D702" w:rsidR="002721AC" w:rsidRDefault="002721AC">
      <w:pPr>
        <w:pStyle w:val="a5"/>
      </w:pPr>
      <w:r>
        <w:rPr>
          <w:rStyle w:val="a4"/>
        </w:rPr>
        <w:annotationRef/>
      </w:r>
      <w:r>
        <w:t>Interestingly, the cruise effect was consistently selected in top models but insignificant. Why is that? That is a good point to discuss. Has something to do with the very strong cruise</w:t>
      </w:r>
      <w:r>
        <w:rPr>
          <w:rFonts w:hint="eastAsia"/>
        </w:rPr>
        <w:t>-</w:t>
      </w:r>
      <w:r>
        <w:t>DRM interaction?</w:t>
      </w:r>
    </w:p>
  </w:comment>
  <w:comment w:id="481" w:author="Chih-Lin Wei" w:date="2023-10-05T13:25:00Z" w:initials="cw">
    <w:p w14:paraId="0D785963" w14:textId="12D814D2" w:rsidR="002721AC" w:rsidRDefault="002721AC">
      <w:pPr>
        <w:pStyle w:val="a5"/>
      </w:pPr>
      <w:r>
        <w:rPr>
          <w:rStyle w:val="a4"/>
        </w:rPr>
        <w:annotationRef/>
      </w:r>
      <w:r>
        <w:rPr>
          <w:rFonts w:hint="eastAsia"/>
        </w:rPr>
        <w:t>A</w:t>
      </w:r>
      <w:r>
        <w:t>gain, depth is insignificant and yet included in the top models. Could it be affected by the cruise-depth interaction?</w:t>
      </w:r>
    </w:p>
  </w:comment>
  <w:comment w:id="523" w:author="Chih-Lin Wei" w:date="2023-10-05T13:39:00Z" w:initials="cw">
    <w:p w14:paraId="48CF1CC3" w14:textId="24C66E80" w:rsidR="002721AC" w:rsidRDefault="002721AC">
      <w:pPr>
        <w:pStyle w:val="a5"/>
      </w:pPr>
      <w:r>
        <w:rPr>
          <w:rStyle w:val="a4"/>
        </w:rPr>
        <w:annotationRef/>
      </w:r>
      <w:proofErr w:type="spellStart"/>
      <w:r>
        <w:rPr>
          <w:rFonts w:hint="eastAsia"/>
        </w:rPr>
        <w:t>C</w:t>
      </w:r>
      <w:r>
        <w:t>hla</w:t>
      </w:r>
      <w:proofErr w:type="spellEnd"/>
      <w:r>
        <w:t xml:space="preserve">, </w:t>
      </w:r>
      <w:r>
        <w:rPr>
          <w:rFonts w:hint="eastAsia"/>
        </w:rPr>
        <w:t>Te</w:t>
      </w:r>
      <w:r>
        <w:t xml:space="preserve">mp, and TOC had a very low sum of weights (i.e., &lt; 0.1), indicating a low likelihood of being included in the top models. Yet, they are selected by the </w:t>
      </w:r>
      <w:proofErr w:type="spellStart"/>
      <w:r>
        <w:t>AICc</w:t>
      </w:r>
      <w:proofErr w:type="spellEnd"/>
      <w:r>
        <w:t>. Please check your analysis again.</w:t>
      </w:r>
    </w:p>
  </w:comment>
  <w:comment w:id="578" w:author="Chih-Lin Wei" w:date="2023-10-05T14:00:00Z" w:initials="cw">
    <w:p w14:paraId="4F176BB8" w14:textId="1C64ADFE" w:rsidR="002721AC" w:rsidRDefault="002721AC">
      <w:pPr>
        <w:pStyle w:val="a5"/>
      </w:pPr>
      <w:r>
        <w:rPr>
          <w:rStyle w:val="a4"/>
        </w:rPr>
        <w:annotationRef/>
      </w:r>
      <w:r>
        <w:rPr>
          <w:rFonts w:hint="eastAsia"/>
        </w:rPr>
        <w:t>A</w:t>
      </w:r>
      <w:r>
        <w:t xml:space="preserve">gain, the sum of weights for Flu seems quite low (i.e., </w:t>
      </w:r>
      <w:r>
        <w:rPr>
          <w:rFonts w:hint="eastAsia"/>
        </w:rPr>
        <w:t>&lt; 0</w:t>
      </w:r>
      <w:r>
        <w:t>.1</w:t>
      </w:r>
      <w:r>
        <w:rPr>
          <w:rFonts w:hint="eastAsia"/>
        </w:rPr>
        <w:t>)</w:t>
      </w:r>
      <w:r>
        <w:t>. Please check again your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2C7FF3" w15:done="0"/>
  <w15:commentEx w15:paraId="1FC2F54F" w15:paraIdParent="792C7FF3" w15:done="0"/>
  <w15:commentEx w15:paraId="037C1266" w15:done="0"/>
  <w15:commentEx w15:paraId="26FC915C" w15:done="0"/>
  <w15:commentEx w15:paraId="3A899069" w15:done="0"/>
  <w15:commentEx w15:paraId="11686290" w15:done="0"/>
  <w15:commentEx w15:paraId="4A8C26A0" w15:paraIdParent="11686290" w15:done="0"/>
  <w15:commentEx w15:paraId="30EDE6BD" w15:done="0"/>
  <w15:commentEx w15:paraId="3FC9472D" w15:done="0"/>
  <w15:commentEx w15:paraId="3AB28712" w15:done="0"/>
  <w15:commentEx w15:paraId="77826569" w15:done="0"/>
  <w15:commentEx w15:paraId="24758BDD" w15:done="0"/>
  <w15:commentEx w15:paraId="38C1D094" w15:paraIdParent="24758BDD" w15:done="0"/>
  <w15:commentEx w15:paraId="5877A418" w15:done="0"/>
  <w15:commentEx w15:paraId="11782FC2" w15:done="0"/>
  <w15:commentEx w15:paraId="30506933" w15:done="0"/>
  <w15:commentEx w15:paraId="1D097C4D" w15:paraIdParent="30506933" w15:done="0"/>
  <w15:commentEx w15:paraId="19B6657C" w15:done="0"/>
  <w15:commentEx w15:paraId="0343F49E" w15:done="0"/>
  <w15:commentEx w15:paraId="49614947" w15:done="0"/>
  <w15:commentEx w15:paraId="131C0856" w15:done="0"/>
  <w15:commentEx w15:paraId="028840B9" w15:done="0"/>
  <w15:commentEx w15:paraId="0BB051A0" w15:done="0"/>
  <w15:commentEx w15:paraId="014DD6F2" w15:done="0"/>
  <w15:commentEx w15:paraId="58837E76" w15:done="0"/>
  <w15:commentEx w15:paraId="66206E69" w15:done="0"/>
  <w15:commentEx w15:paraId="274317E8" w15:done="0"/>
  <w15:commentEx w15:paraId="26DC3492" w15:done="0"/>
  <w15:commentEx w15:paraId="13CE8F74" w15:done="0"/>
  <w15:commentEx w15:paraId="0D785963" w15:done="0"/>
  <w15:commentEx w15:paraId="48CF1CC3" w15:done="0"/>
  <w15:commentEx w15:paraId="4F176B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2C7FF3" w16cid:durableId="289CC1CB"/>
  <w16cid:commentId w16cid:paraId="1FC2F54F" w16cid:durableId="28B7D30B"/>
  <w16cid:commentId w16cid:paraId="037C1266" w16cid:durableId="28CAC47C"/>
  <w16cid:commentId w16cid:paraId="26FC915C" w16cid:durableId="289CCDC5"/>
  <w16cid:commentId w16cid:paraId="3A899069" w16cid:durableId="26879A23"/>
  <w16cid:commentId w16cid:paraId="11686290" w16cid:durableId="28CABE1A"/>
  <w16cid:commentId w16cid:paraId="4A8C26A0" w16cid:durableId="28CA9AC9"/>
  <w16cid:commentId w16cid:paraId="30EDE6BD" w16cid:durableId="28CA9A1F"/>
  <w16cid:commentId w16cid:paraId="3FC9472D" w16cid:durableId="28B81FED"/>
  <w16cid:commentId w16cid:paraId="3AB28712" w16cid:durableId="28CA9D09"/>
  <w16cid:commentId w16cid:paraId="77826569" w16cid:durableId="28B9881E"/>
  <w16cid:commentId w16cid:paraId="24758BDD" w16cid:durableId="28C806FD"/>
  <w16cid:commentId w16cid:paraId="38C1D094" w16cid:durableId="28D82B36"/>
  <w16cid:commentId w16cid:paraId="5877A418" w16cid:durableId="28D83F21"/>
  <w16cid:commentId w16cid:paraId="11782FC2" w16cid:durableId="28D83F42"/>
  <w16cid:commentId w16cid:paraId="30506933" w16cid:durableId="28C01B29"/>
  <w16cid:commentId w16cid:paraId="1D097C4D" w16cid:durableId="28D83F94"/>
  <w16cid:commentId w16cid:paraId="19B6657C" w16cid:durableId="28C02851"/>
  <w16cid:commentId w16cid:paraId="0343F49E" w16cid:durableId="28C94DF3"/>
  <w16cid:commentId w16cid:paraId="49614947" w16cid:durableId="28C05472"/>
  <w16cid:commentId w16cid:paraId="131C0856" w16cid:durableId="28C6D74C"/>
  <w16cid:commentId w16cid:paraId="028840B9" w16cid:durableId="28C947EE"/>
  <w16cid:commentId w16cid:paraId="0BB051A0" w16cid:durableId="28C94B1B"/>
  <w16cid:commentId w16cid:paraId="014DD6F2" w16cid:durableId="28C6D6AE"/>
  <w16cid:commentId w16cid:paraId="58837E76" w16cid:durableId="28C94BD1"/>
  <w16cid:commentId w16cid:paraId="66206E69" w16cid:durableId="28C94DC0"/>
  <w16cid:commentId w16cid:paraId="274317E8" w16cid:durableId="28CAA094"/>
  <w16cid:commentId w16cid:paraId="26DC3492" w16cid:durableId="28C916FB"/>
  <w16cid:commentId w16cid:paraId="13CE8F74" w16cid:durableId="28C92C14"/>
  <w16cid:commentId w16cid:paraId="0D785963" w16cid:durableId="28C937C0"/>
  <w16cid:commentId w16cid:paraId="48CF1CC3" w16cid:durableId="28C93B24"/>
  <w16cid:commentId w16cid:paraId="4F176BB8" w16cid:durableId="28C940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81097" w14:textId="77777777" w:rsidR="006E19E5" w:rsidRDefault="006E19E5" w:rsidP="00577380">
      <w:r>
        <w:separator/>
      </w:r>
    </w:p>
  </w:endnote>
  <w:endnote w:type="continuationSeparator" w:id="0">
    <w:p w14:paraId="2FFED34B" w14:textId="77777777" w:rsidR="006E19E5" w:rsidRDefault="006E19E5" w:rsidP="0057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1F67F" w14:textId="77777777" w:rsidR="006E19E5" w:rsidRDefault="006E19E5" w:rsidP="00577380">
      <w:r>
        <w:separator/>
      </w:r>
    </w:p>
  </w:footnote>
  <w:footnote w:type="continuationSeparator" w:id="0">
    <w:p w14:paraId="263EF586" w14:textId="77777777" w:rsidR="006E19E5" w:rsidRDefault="006E19E5" w:rsidP="00577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F0D"/>
    <w:multiLevelType w:val="hybridMultilevel"/>
    <w:tmpl w:val="3BC4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15356"/>
    <w:multiLevelType w:val="multilevel"/>
    <w:tmpl w:val="84DE9B54"/>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27EA087C"/>
    <w:multiLevelType w:val="multilevel"/>
    <w:tmpl w:val="78167A6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65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1927504"/>
    <w:multiLevelType w:val="multilevel"/>
    <w:tmpl w:val="A700169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49C2499E"/>
    <w:multiLevelType w:val="hybridMultilevel"/>
    <w:tmpl w:val="DEAAB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5213B7"/>
    <w:multiLevelType w:val="hybridMultilevel"/>
    <w:tmpl w:val="F9665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CB25A2"/>
    <w:multiLevelType w:val="hybridMultilevel"/>
    <w:tmpl w:val="04302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004A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BC0A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E6B4192"/>
    <w:multiLevelType w:val="hybridMultilevel"/>
    <w:tmpl w:val="68F8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9"/>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8"/>
  </w:num>
  <w:num w:numId="8">
    <w:abstractNumId w:val="4"/>
  </w:num>
  <w:num w:numId="9">
    <w:abstractNumId w:val="0"/>
  </w:num>
  <w:num w:numId="10">
    <w:abstractNumId w:val="5"/>
  </w:num>
  <w:num w:numId="11">
    <w:abstractNumId w:val="10"/>
  </w:num>
  <w:num w:numId="12">
    <w:abstractNumId w:val="6"/>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 Yen-Ting">
    <w15:presenceInfo w15:providerId="None" w15:userId="Chen, Yen-Ting"/>
  </w15:person>
  <w15:person w15:author="Chih-Lin Wei">
    <w15:presenceInfo w15:providerId="None" w15:userId="Chih-Lin Wei"/>
  </w15:person>
  <w15:person w15:author="Yushih Lin">
    <w15:presenceInfo w15:providerId="Windows Live" w15:userId="f0abf0fa00e879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1MDQ1NDMxA5IGhko6SsGpxcWZ+XkgBYbGtQBVxnzWLQAAAA=="/>
  </w:docVars>
  <w:rsids>
    <w:rsidRoot w:val="0037699D"/>
    <w:rsid w:val="000022EC"/>
    <w:rsid w:val="00003603"/>
    <w:rsid w:val="00003F9B"/>
    <w:rsid w:val="00007FF0"/>
    <w:rsid w:val="00010A81"/>
    <w:rsid w:val="000140FA"/>
    <w:rsid w:val="00014B2B"/>
    <w:rsid w:val="00017C2F"/>
    <w:rsid w:val="000258C2"/>
    <w:rsid w:val="00030ED6"/>
    <w:rsid w:val="00032C06"/>
    <w:rsid w:val="00032E4E"/>
    <w:rsid w:val="00034D94"/>
    <w:rsid w:val="000363BD"/>
    <w:rsid w:val="000447C5"/>
    <w:rsid w:val="00056F8E"/>
    <w:rsid w:val="00057362"/>
    <w:rsid w:val="00057834"/>
    <w:rsid w:val="00060B99"/>
    <w:rsid w:val="00060F9A"/>
    <w:rsid w:val="0006386B"/>
    <w:rsid w:val="00067757"/>
    <w:rsid w:val="00071116"/>
    <w:rsid w:val="00084CE2"/>
    <w:rsid w:val="00085EA1"/>
    <w:rsid w:val="000932D5"/>
    <w:rsid w:val="000953FA"/>
    <w:rsid w:val="00097F40"/>
    <w:rsid w:val="000A038A"/>
    <w:rsid w:val="000A32B0"/>
    <w:rsid w:val="000A50B7"/>
    <w:rsid w:val="000A5222"/>
    <w:rsid w:val="000B09CB"/>
    <w:rsid w:val="000B3B8E"/>
    <w:rsid w:val="000C3A73"/>
    <w:rsid w:val="000C68EE"/>
    <w:rsid w:val="000D001B"/>
    <w:rsid w:val="000D118D"/>
    <w:rsid w:val="000D1300"/>
    <w:rsid w:val="000E0BFC"/>
    <w:rsid w:val="000E1DAD"/>
    <w:rsid w:val="000F1D0C"/>
    <w:rsid w:val="000F4E6D"/>
    <w:rsid w:val="000F761E"/>
    <w:rsid w:val="0011500B"/>
    <w:rsid w:val="00117E90"/>
    <w:rsid w:val="00122F68"/>
    <w:rsid w:val="001239CC"/>
    <w:rsid w:val="001258FA"/>
    <w:rsid w:val="00132276"/>
    <w:rsid w:val="00135B6B"/>
    <w:rsid w:val="001423B1"/>
    <w:rsid w:val="001516A3"/>
    <w:rsid w:val="001523C3"/>
    <w:rsid w:val="0015585D"/>
    <w:rsid w:val="00160B6B"/>
    <w:rsid w:val="00161035"/>
    <w:rsid w:val="0017572A"/>
    <w:rsid w:val="0017616C"/>
    <w:rsid w:val="0017617E"/>
    <w:rsid w:val="00184934"/>
    <w:rsid w:val="00184F99"/>
    <w:rsid w:val="00185240"/>
    <w:rsid w:val="0019104F"/>
    <w:rsid w:val="001B025C"/>
    <w:rsid w:val="001B1D8C"/>
    <w:rsid w:val="001B4B43"/>
    <w:rsid w:val="001B6DBF"/>
    <w:rsid w:val="001C0960"/>
    <w:rsid w:val="001D0CAF"/>
    <w:rsid w:val="001D41EE"/>
    <w:rsid w:val="001D585C"/>
    <w:rsid w:val="001E4CBB"/>
    <w:rsid w:val="001E76AC"/>
    <w:rsid w:val="001F1E5D"/>
    <w:rsid w:val="001F25F9"/>
    <w:rsid w:val="001F2CA9"/>
    <w:rsid w:val="001F3A48"/>
    <w:rsid w:val="001F4ADD"/>
    <w:rsid w:val="001F55A9"/>
    <w:rsid w:val="0020146A"/>
    <w:rsid w:val="00204BBE"/>
    <w:rsid w:val="0020647B"/>
    <w:rsid w:val="002133CA"/>
    <w:rsid w:val="002244BB"/>
    <w:rsid w:val="002266DD"/>
    <w:rsid w:val="00226EA8"/>
    <w:rsid w:val="002275A8"/>
    <w:rsid w:val="00236575"/>
    <w:rsid w:val="00244A44"/>
    <w:rsid w:val="002506A6"/>
    <w:rsid w:val="00251635"/>
    <w:rsid w:val="00260380"/>
    <w:rsid w:val="00264351"/>
    <w:rsid w:val="002652DA"/>
    <w:rsid w:val="002720B0"/>
    <w:rsid w:val="002721AC"/>
    <w:rsid w:val="0027266B"/>
    <w:rsid w:val="0027687C"/>
    <w:rsid w:val="002817F5"/>
    <w:rsid w:val="00297D73"/>
    <w:rsid w:val="002A0FE5"/>
    <w:rsid w:val="002A22B0"/>
    <w:rsid w:val="002A2330"/>
    <w:rsid w:val="002A6686"/>
    <w:rsid w:val="002C0BFE"/>
    <w:rsid w:val="002C1ADA"/>
    <w:rsid w:val="002C3A0C"/>
    <w:rsid w:val="002C3F66"/>
    <w:rsid w:val="002C3FD8"/>
    <w:rsid w:val="002C5E1F"/>
    <w:rsid w:val="002C774B"/>
    <w:rsid w:val="002D0795"/>
    <w:rsid w:val="002D3F75"/>
    <w:rsid w:val="002D6725"/>
    <w:rsid w:val="002D6D3B"/>
    <w:rsid w:val="002F132B"/>
    <w:rsid w:val="002F2154"/>
    <w:rsid w:val="002F7B73"/>
    <w:rsid w:val="00303B7E"/>
    <w:rsid w:val="00304E05"/>
    <w:rsid w:val="00315BA3"/>
    <w:rsid w:val="003233C2"/>
    <w:rsid w:val="003258C5"/>
    <w:rsid w:val="00330377"/>
    <w:rsid w:val="00333220"/>
    <w:rsid w:val="00337B75"/>
    <w:rsid w:val="00342473"/>
    <w:rsid w:val="00342F0C"/>
    <w:rsid w:val="00346C19"/>
    <w:rsid w:val="0035249A"/>
    <w:rsid w:val="00354629"/>
    <w:rsid w:val="00355D8B"/>
    <w:rsid w:val="0037566E"/>
    <w:rsid w:val="0037699D"/>
    <w:rsid w:val="00376BD4"/>
    <w:rsid w:val="003771A4"/>
    <w:rsid w:val="00380EB6"/>
    <w:rsid w:val="00383B79"/>
    <w:rsid w:val="00391A46"/>
    <w:rsid w:val="00396F46"/>
    <w:rsid w:val="003A1DCB"/>
    <w:rsid w:val="003A7B96"/>
    <w:rsid w:val="003B0C7A"/>
    <w:rsid w:val="003B333C"/>
    <w:rsid w:val="003B37B8"/>
    <w:rsid w:val="003B7E71"/>
    <w:rsid w:val="003C0CDA"/>
    <w:rsid w:val="003D20E1"/>
    <w:rsid w:val="003D4F71"/>
    <w:rsid w:val="003D52EA"/>
    <w:rsid w:val="003E72BD"/>
    <w:rsid w:val="003F2EBE"/>
    <w:rsid w:val="003F5481"/>
    <w:rsid w:val="003F5519"/>
    <w:rsid w:val="003F79C7"/>
    <w:rsid w:val="00411405"/>
    <w:rsid w:val="004307C0"/>
    <w:rsid w:val="0043219A"/>
    <w:rsid w:val="00432FDF"/>
    <w:rsid w:val="0043499F"/>
    <w:rsid w:val="004377F8"/>
    <w:rsid w:val="00452AA7"/>
    <w:rsid w:val="004546F0"/>
    <w:rsid w:val="004561E1"/>
    <w:rsid w:val="00461F2A"/>
    <w:rsid w:val="00466CE7"/>
    <w:rsid w:val="0046700D"/>
    <w:rsid w:val="00473AE6"/>
    <w:rsid w:val="0048039B"/>
    <w:rsid w:val="00486281"/>
    <w:rsid w:val="00490930"/>
    <w:rsid w:val="00492837"/>
    <w:rsid w:val="004960F9"/>
    <w:rsid w:val="004966D6"/>
    <w:rsid w:val="004A179A"/>
    <w:rsid w:val="004B44CD"/>
    <w:rsid w:val="004B44E5"/>
    <w:rsid w:val="004C353E"/>
    <w:rsid w:val="004C51C3"/>
    <w:rsid w:val="004C7EC9"/>
    <w:rsid w:val="004D5F8C"/>
    <w:rsid w:val="004E08A3"/>
    <w:rsid w:val="004E115B"/>
    <w:rsid w:val="004E14CE"/>
    <w:rsid w:val="004E22B6"/>
    <w:rsid w:val="004E6DD1"/>
    <w:rsid w:val="004F0C52"/>
    <w:rsid w:val="004F4F5B"/>
    <w:rsid w:val="00502E31"/>
    <w:rsid w:val="0050333C"/>
    <w:rsid w:val="00503D4A"/>
    <w:rsid w:val="0050526C"/>
    <w:rsid w:val="005206D3"/>
    <w:rsid w:val="0052608F"/>
    <w:rsid w:val="0052687C"/>
    <w:rsid w:val="00526A57"/>
    <w:rsid w:val="00530514"/>
    <w:rsid w:val="0054659A"/>
    <w:rsid w:val="00551EC8"/>
    <w:rsid w:val="00556187"/>
    <w:rsid w:val="005616BB"/>
    <w:rsid w:val="00561DBA"/>
    <w:rsid w:val="00566772"/>
    <w:rsid w:val="0057453E"/>
    <w:rsid w:val="0057716D"/>
    <w:rsid w:val="00577380"/>
    <w:rsid w:val="00592BEB"/>
    <w:rsid w:val="005973BC"/>
    <w:rsid w:val="005A6D9A"/>
    <w:rsid w:val="005B0207"/>
    <w:rsid w:val="005B0DA4"/>
    <w:rsid w:val="005B1774"/>
    <w:rsid w:val="005C4000"/>
    <w:rsid w:val="005C6D22"/>
    <w:rsid w:val="005C726D"/>
    <w:rsid w:val="005D2ECE"/>
    <w:rsid w:val="005D5B16"/>
    <w:rsid w:val="005D761B"/>
    <w:rsid w:val="005E2050"/>
    <w:rsid w:val="005E3506"/>
    <w:rsid w:val="005F2BEE"/>
    <w:rsid w:val="005F39B0"/>
    <w:rsid w:val="005F7265"/>
    <w:rsid w:val="00617A54"/>
    <w:rsid w:val="00622EA4"/>
    <w:rsid w:val="0062468E"/>
    <w:rsid w:val="0063082C"/>
    <w:rsid w:val="00642701"/>
    <w:rsid w:val="006503AB"/>
    <w:rsid w:val="006513E3"/>
    <w:rsid w:val="00657F2E"/>
    <w:rsid w:val="00663F7A"/>
    <w:rsid w:val="00664021"/>
    <w:rsid w:val="006654FC"/>
    <w:rsid w:val="006669F5"/>
    <w:rsid w:val="0067188B"/>
    <w:rsid w:val="00676B78"/>
    <w:rsid w:val="0067743C"/>
    <w:rsid w:val="00677B2B"/>
    <w:rsid w:val="00683889"/>
    <w:rsid w:val="0069054C"/>
    <w:rsid w:val="006936B4"/>
    <w:rsid w:val="00696343"/>
    <w:rsid w:val="00697D92"/>
    <w:rsid w:val="006A044E"/>
    <w:rsid w:val="006A12D2"/>
    <w:rsid w:val="006B0DFC"/>
    <w:rsid w:val="006B3EBF"/>
    <w:rsid w:val="006B62D7"/>
    <w:rsid w:val="006C627E"/>
    <w:rsid w:val="006D4CC7"/>
    <w:rsid w:val="006D5CF3"/>
    <w:rsid w:val="006E19E5"/>
    <w:rsid w:val="006E27F3"/>
    <w:rsid w:val="006E405E"/>
    <w:rsid w:val="006F5AB1"/>
    <w:rsid w:val="006F7AF0"/>
    <w:rsid w:val="00704A9C"/>
    <w:rsid w:val="00706FB4"/>
    <w:rsid w:val="00707B60"/>
    <w:rsid w:val="00711FEA"/>
    <w:rsid w:val="0071746D"/>
    <w:rsid w:val="00721A1A"/>
    <w:rsid w:val="00726F66"/>
    <w:rsid w:val="00730D94"/>
    <w:rsid w:val="00745EA6"/>
    <w:rsid w:val="00757517"/>
    <w:rsid w:val="00762810"/>
    <w:rsid w:val="00764A29"/>
    <w:rsid w:val="00775B1F"/>
    <w:rsid w:val="00785A15"/>
    <w:rsid w:val="00790653"/>
    <w:rsid w:val="00792C26"/>
    <w:rsid w:val="00793EA1"/>
    <w:rsid w:val="007A04B6"/>
    <w:rsid w:val="007A21DD"/>
    <w:rsid w:val="007A62BE"/>
    <w:rsid w:val="007B43DF"/>
    <w:rsid w:val="007C130A"/>
    <w:rsid w:val="007C714E"/>
    <w:rsid w:val="007C715D"/>
    <w:rsid w:val="007D191B"/>
    <w:rsid w:val="007D36E0"/>
    <w:rsid w:val="007D3D4A"/>
    <w:rsid w:val="007D60A0"/>
    <w:rsid w:val="007E28A3"/>
    <w:rsid w:val="007F389A"/>
    <w:rsid w:val="007F3A1F"/>
    <w:rsid w:val="007F708F"/>
    <w:rsid w:val="0080512A"/>
    <w:rsid w:val="0081448A"/>
    <w:rsid w:val="00830B30"/>
    <w:rsid w:val="00831F44"/>
    <w:rsid w:val="0083239E"/>
    <w:rsid w:val="00836558"/>
    <w:rsid w:val="00843846"/>
    <w:rsid w:val="0084425D"/>
    <w:rsid w:val="00844B03"/>
    <w:rsid w:val="0084763A"/>
    <w:rsid w:val="00851C16"/>
    <w:rsid w:val="00852E48"/>
    <w:rsid w:val="00855507"/>
    <w:rsid w:val="00855FAA"/>
    <w:rsid w:val="00861E01"/>
    <w:rsid w:val="00866128"/>
    <w:rsid w:val="00866606"/>
    <w:rsid w:val="00867D59"/>
    <w:rsid w:val="00870A6A"/>
    <w:rsid w:val="00873039"/>
    <w:rsid w:val="00875BC5"/>
    <w:rsid w:val="00885FB1"/>
    <w:rsid w:val="00890B2B"/>
    <w:rsid w:val="00895BC0"/>
    <w:rsid w:val="008A6549"/>
    <w:rsid w:val="008B1472"/>
    <w:rsid w:val="008B5C54"/>
    <w:rsid w:val="008C166F"/>
    <w:rsid w:val="008C5B07"/>
    <w:rsid w:val="008C7EBE"/>
    <w:rsid w:val="008D29B6"/>
    <w:rsid w:val="008D2D46"/>
    <w:rsid w:val="008D5AC9"/>
    <w:rsid w:val="008E11EF"/>
    <w:rsid w:val="008E4427"/>
    <w:rsid w:val="008F0CE4"/>
    <w:rsid w:val="008F6C6F"/>
    <w:rsid w:val="0090300C"/>
    <w:rsid w:val="009043AB"/>
    <w:rsid w:val="00920FFA"/>
    <w:rsid w:val="0093423C"/>
    <w:rsid w:val="00934839"/>
    <w:rsid w:val="00942DDC"/>
    <w:rsid w:val="00952858"/>
    <w:rsid w:val="00952BC5"/>
    <w:rsid w:val="0095636C"/>
    <w:rsid w:val="009604BE"/>
    <w:rsid w:val="0096577D"/>
    <w:rsid w:val="009727B3"/>
    <w:rsid w:val="00975F38"/>
    <w:rsid w:val="009778EF"/>
    <w:rsid w:val="0098589E"/>
    <w:rsid w:val="00990777"/>
    <w:rsid w:val="00991FAB"/>
    <w:rsid w:val="009931E2"/>
    <w:rsid w:val="00995261"/>
    <w:rsid w:val="00995D82"/>
    <w:rsid w:val="009A23F8"/>
    <w:rsid w:val="009A5322"/>
    <w:rsid w:val="009A7547"/>
    <w:rsid w:val="009B0A91"/>
    <w:rsid w:val="009B15CC"/>
    <w:rsid w:val="009B1F7D"/>
    <w:rsid w:val="009B3C38"/>
    <w:rsid w:val="009C219B"/>
    <w:rsid w:val="009C4D24"/>
    <w:rsid w:val="009D15E0"/>
    <w:rsid w:val="009D5234"/>
    <w:rsid w:val="009D7647"/>
    <w:rsid w:val="009D795B"/>
    <w:rsid w:val="00A02794"/>
    <w:rsid w:val="00A03DC6"/>
    <w:rsid w:val="00A0420B"/>
    <w:rsid w:val="00A04402"/>
    <w:rsid w:val="00A06A9E"/>
    <w:rsid w:val="00A10ECE"/>
    <w:rsid w:val="00A11B2E"/>
    <w:rsid w:val="00A1202E"/>
    <w:rsid w:val="00A17750"/>
    <w:rsid w:val="00A20D3E"/>
    <w:rsid w:val="00A21C03"/>
    <w:rsid w:val="00A22B49"/>
    <w:rsid w:val="00A23BF0"/>
    <w:rsid w:val="00A26114"/>
    <w:rsid w:val="00A30454"/>
    <w:rsid w:val="00A30BC8"/>
    <w:rsid w:val="00A40B13"/>
    <w:rsid w:val="00A55064"/>
    <w:rsid w:val="00A611D9"/>
    <w:rsid w:val="00A65CEE"/>
    <w:rsid w:val="00A6732E"/>
    <w:rsid w:val="00A71AEF"/>
    <w:rsid w:val="00A75BF6"/>
    <w:rsid w:val="00A77FD2"/>
    <w:rsid w:val="00A86F85"/>
    <w:rsid w:val="00A874E5"/>
    <w:rsid w:val="00AA15BF"/>
    <w:rsid w:val="00AA60EE"/>
    <w:rsid w:val="00AA67C5"/>
    <w:rsid w:val="00AB3B4F"/>
    <w:rsid w:val="00AB447B"/>
    <w:rsid w:val="00AB44EE"/>
    <w:rsid w:val="00AB5C55"/>
    <w:rsid w:val="00AD42AC"/>
    <w:rsid w:val="00AD72BE"/>
    <w:rsid w:val="00AE0199"/>
    <w:rsid w:val="00AE3B88"/>
    <w:rsid w:val="00AF39F9"/>
    <w:rsid w:val="00AF4401"/>
    <w:rsid w:val="00AF5636"/>
    <w:rsid w:val="00AF6DA0"/>
    <w:rsid w:val="00B02C31"/>
    <w:rsid w:val="00B03DF4"/>
    <w:rsid w:val="00B05483"/>
    <w:rsid w:val="00B0769A"/>
    <w:rsid w:val="00B13A3A"/>
    <w:rsid w:val="00B26E32"/>
    <w:rsid w:val="00B2762C"/>
    <w:rsid w:val="00B32EEB"/>
    <w:rsid w:val="00B3324A"/>
    <w:rsid w:val="00B428F4"/>
    <w:rsid w:val="00B4786B"/>
    <w:rsid w:val="00B632AB"/>
    <w:rsid w:val="00B66926"/>
    <w:rsid w:val="00B74C05"/>
    <w:rsid w:val="00B82CD9"/>
    <w:rsid w:val="00B83B44"/>
    <w:rsid w:val="00B86D10"/>
    <w:rsid w:val="00B87748"/>
    <w:rsid w:val="00BA255F"/>
    <w:rsid w:val="00BB07B7"/>
    <w:rsid w:val="00BC1CDE"/>
    <w:rsid w:val="00BC3D19"/>
    <w:rsid w:val="00BC3F1A"/>
    <w:rsid w:val="00BC5A6A"/>
    <w:rsid w:val="00BC7023"/>
    <w:rsid w:val="00BD17AD"/>
    <w:rsid w:val="00BF034C"/>
    <w:rsid w:val="00BF3177"/>
    <w:rsid w:val="00BF3625"/>
    <w:rsid w:val="00BF490D"/>
    <w:rsid w:val="00BF58CD"/>
    <w:rsid w:val="00BF602D"/>
    <w:rsid w:val="00C02607"/>
    <w:rsid w:val="00C06552"/>
    <w:rsid w:val="00C072F9"/>
    <w:rsid w:val="00C11C96"/>
    <w:rsid w:val="00C14DFA"/>
    <w:rsid w:val="00C14EA8"/>
    <w:rsid w:val="00C16D16"/>
    <w:rsid w:val="00C23574"/>
    <w:rsid w:val="00C25C69"/>
    <w:rsid w:val="00C30F1C"/>
    <w:rsid w:val="00C32BE3"/>
    <w:rsid w:val="00C341C3"/>
    <w:rsid w:val="00C40620"/>
    <w:rsid w:val="00C41D14"/>
    <w:rsid w:val="00C433C8"/>
    <w:rsid w:val="00C56911"/>
    <w:rsid w:val="00C57AFE"/>
    <w:rsid w:val="00C613C8"/>
    <w:rsid w:val="00C62F27"/>
    <w:rsid w:val="00C66076"/>
    <w:rsid w:val="00C71636"/>
    <w:rsid w:val="00C727E8"/>
    <w:rsid w:val="00C769A0"/>
    <w:rsid w:val="00C76C72"/>
    <w:rsid w:val="00C77C08"/>
    <w:rsid w:val="00C90799"/>
    <w:rsid w:val="00C90A98"/>
    <w:rsid w:val="00C90BEE"/>
    <w:rsid w:val="00C94F5E"/>
    <w:rsid w:val="00CA1609"/>
    <w:rsid w:val="00CA4994"/>
    <w:rsid w:val="00CA7D60"/>
    <w:rsid w:val="00CB21D9"/>
    <w:rsid w:val="00CB303F"/>
    <w:rsid w:val="00CC1A78"/>
    <w:rsid w:val="00CC1F2B"/>
    <w:rsid w:val="00CC2660"/>
    <w:rsid w:val="00CD20C9"/>
    <w:rsid w:val="00CD229B"/>
    <w:rsid w:val="00CD5164"/>
    <w:rsid w:val="00CD7B73"/>
    <w:rsid w:val="00CE06A1"/>
    <w:rsid w:val="00CF1135"/>
    <w:rsid w:val="00CF1BFB"/>
    <w:rsid w:val="00CF261F"/>
    <w:rsid w:val="00CF7DB9"/>
    <w:rsid w:val="00D009C6"/>
    <w:rsid w:val="00D141F1"/>
    <w:rsid w:val="00D22AFB"/>
    <w:rsid w:val="00D24CBE"/>
    <w:rsid w:val="00D2663C"/>
    <w:rsid w:val="00D34AA0"/>
    <w:rsid w:val="00D468E1"/>
    <w:rsid w:val="00D479FB"/>
    <w:rsid w:val="00D644E4"/>
    <w:rsid w:val="00D658CB"/>
    <w:rsid w:val="00D75052"/>
    <w:rsid w:val="00D77D39"/>
    <w:rsid w:val="00D84471"/>
    <w:rsid w:val="00D866C2"/>
    <w:rsid w:val="00D92786"/>
    <w:rsid w:val="00D9524C"/>
    <w:rsid w:val="00D96252"/>
    <w:rsid w:val="00DA33DA"/>
    <w:rsid w:val="00DA3CE4"/>
    <w:rsid w:val="00DA6271"/>
    <w:rsid w:val="00DB09D4"/>
    <w:rsid w:val="00DB26AF"/>
    <w:rsid w:val="00DB5057"/>
    <w:rsid w:val="00DD5A12"/>
    <w:rsid w:val="00DE0496"/>
    <w:rsid w:val="00DE2978"/>
    <w:rsid w:val="00DE2A3F"/>
    <w:rsid w:val="00DF40C4"/>
    <w:rsid w:val="00DF48EC"/>
    <w:rsid w:val="00DF74EA"/>
    <w:rsid w:val="00E01377"/>
    <w:rsid w:val="00E02344"/>
    <w:rsid w:val="00E0277E"/>
    <w:rsid w:val="00E0490B"/>
    <w:rsid w:val="00E07F70"/>
    <w:rsid w:val="00E100AF"/>
    <w:rsid w:val="00E15B6A"/>
    <w:rsid w:val="00E15C51"/>
    <w:rsid w:val="00E16803"/>
    <w:rsid w:val="00E17B20"/>
    <w:rsid w:val="00E220A6"/>
    <w:rsid w:val="00E27849"/>
    <w:rsid w:val="00E27A2F"/>
    <w:rsid w:val="00E3210D"/>
    <w:rsid w:val="00E3642C"/>
    <w:rsid w:val="00E3644B"/>
    <w:rsid w:val="00E364F2"/>
    <w:rsid w:val="00E3699B"/>
    <w:rsid w:val="00E46980"/>
    <w:rsid w:val="00E61FE4"/>
    <w:rsid w:val="00E650B8"/>
    <w:rsid w:val="00E6647E"/>
    <w:rsid w:val="00E75065"/>
    <w:rsid w:val="00E75A17"/>
    <w:rsid w:val="00E75F49"/>
    <w:rsid w:val="00E82FE8"/>
    <w:rsid w:val="00E90F05"/>
    <w:rsid w:val="00EA014F"/>
    <w:rsid w:val="00EA0B3E"/>
    <w:rsid w:val="00EA2E1D"/>
    <w:rsid w:val="00EB46AB"/>
    <w:rsid w:val="00EE0278"/>
    <w:rsid w:val="00EE56E2"/>
    <w:rsid w:val="00EE7917"/>
    <w:rsid w:val="00EF5D4D"/>
    <w:rsid w:val="00EF64E8"/>
    <w:rsid w:val="00F04468"/>
    <w:rsid w:val="00F055D2"/>
    <w:rsid w:val="00F13BF1"/>
    <w:rsid w:val="00F239EB"/>
    <w:rsid w:val="00F24368"/>
    <w:rsid w:val="00F40D02"/>
    <w:rsid w:val="00F44681"/>
    <w:rsid w:val="00F45185"/>
    <w:rsid w:val="00F47211"/>
    <w:rsid w:val="00F605FB"/>
    <w:rsid w:val="00F61E6E"/>
    <w:rsid w:val="00F6231E"/>
    <w:rsid w:val="00F667D6"/>
    <w:rsid w:val="00F73865"/>
    <w:rsid w:val="00F74B4A"/>
    <w:rsid w:val="00F821DB"/>
    <w:rsid w:val="00F91D39"/>
    <w:rsid w:val="00F9468D"/>
    <w:rsid w:val="00FA0DBE"/>
    <w:rsid w:val="00FA4F55"/>
    <w:rsid w:val="00FB1738"/>
    <w:rsid w:val="00FB7EC8"/>
    <w:rsid w:val="00FC2E1B"/>
    <w:rsid w:val="00FC7E1C"/>
    <w:rsid w:val="00FD4E6B"/>
    <w:rsid w:val="00FE4315"/>
    <w:rsid w:val="00FE5EDA"/>
    <w:rsid w:val="00FF054F"/>
    <w:rsid w:val="00FF6FE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4E014"/>
  <w15:chartTrackingRefBased/>
  <w15:docId w15:val="{35A8EEE2-A8F4-476C-883E-2C526079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39E"/>
    <w:pPr>
      <w:widowControl w:val="0"/>
      <w:spacing w:after="0" w:line="480" w:lineRule="auto"/>
      <w:ind w:firstLine="72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04F"/>
    <w:pPr>
      <w:ind w:left="720"/>
      <w:contextualSpacing/>
    </w:pPr>
  </w:style>
  <w:style w:type="character" w:styleId="a4">
    <w:name w:val="annotation reference"/>
    <w:basedOn w:val="a0"/>
    <w:uiPriority w:val="99"/>
    <w:semiHidden/>
    <w:unhideWhenUsed/>
    <w:rsid w:val="00991FAB"/>
    <w:rPr>
      <w:sz w:val="16"/>
      <w:szCs w:val="16"/>
    </w:rPr>
  </w:style>
  <w:style w:type="paragraph" w:styleId="a5">
    <w:name w:val="annotation text"/>
    <w:basedOn w:val="a"/>
    <w:link w:val="a6"/>
    <w:uiPriority w:val="99"/>
    <w:unhideWhenUsed/>
    <w:rsid w:val="00991FAB"/>
    <w:pPr>
      <w:spacing w:line="240" w:lineRule="auto"/>
    </w:pPr>
    <w:rPr>
      <w:sz w:val="20"/>
      <w:szCs w:val="20"/>
    </w:rPr>
  </w:style>
  <w:style w:type="character" w:customStyle="1" w:styleId="a6">
    <w:name w:val="註解文字 字元"/>
    <w:basedOn w:val="a0"/>
    <w:link w:val="a5"/>
    <w:uiPriority w:val="99"/>
    <w:rsid w:val="00991FAB"/>
    <w:rPr>
      <w:sz w:val="20"/>
      <w:szCs w:val="20"/>
    </w:rPr>
  </w:style>
  <w:style w:type="paragraph" w:styleId="a7">
    <w:name w:val="annotation subject"/>
    <w:basedOn w:val="a5"/>
    <w:next w:val="a5"/>
    <w:link w:val="a8"/>
    <w:uiPriority w:val="99"/>
    <w:semiHidden/>
    <w:unhideWhenUsed/>
    <w:rsid w:val="00991FAB"/>
    <w:rPr>
      <w:b/>
      <w:bCs/>
    </w:rPr>
  </w:style>
  <w:style w:type="character" w:customStyle="1" w:styleId="a8">
    <w:name w:val="註解主旨 字元"/>
    <w:basedOn w:val="a6"/>
    <w:link w:val="a7"/>
    <w:uiPriority w:val="99"/>
    <w:semiHidden/>
    <w:rsid w:val="00991FAB"/>
    <w:rPr>
      <w:b/>
      <w:bCs/>
      <w:sz w:val="20"/>
      <w:szCs w:val="20"/>
    </w:rPr>
  </w:style>
  <w:style w:type="paragraph" w:styleId="a9">
    <w:name w:val="Balloon Text"/>
    <w:basedOn w:val="a"/>
    <w:link w:val="aa"/>
    <w:uiPriority w:val="99"/>
    <w:semiHidden/>
    <w:unhideWhenUsed/>
    <w:rsid w:val="00991FAB"/>
    <w:pPr>
      <w:spacing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991FAB"/>
    <w:rPr>
      <w:rFonts w:ascii="Microsoft JhengHei UI" w:eastAsia="Microsoft JhengHei UI"/>
      <w:sz w:val="18"/>
      <w:szCs w:val="18"/>
    </w:rPr>
  </w:style>
  <w:style w:type="character" w:styleId="ab">
    <w:name w:val="Hyperlink"/>
    <w:basedOn w:val="a0"/>
    <w:uiPriority w:val="99"/>
    <w:unhideWhenUsed/>
    <w:rsid w:val="00C072F9"/>
    <w:rPr>
      <w:color w:val="0563C1" w:themeColor="hyperlink"/>
      <w:u w:val="single"/>
    </w:rPr>
  </w:style>
  <w:style w:type="character" w:styleId="ac">
    <w:name w:val="Unresolved Mention"/>
    <w:basedOn w:val="a0"/>
    <w:uiPriority w:val="99"/>
    <w:semiHidden/>
    <w:unhideWhenUsed/>
    <w:rsid w:val="00C072F9"/>
    <w:rPr>
      <w:color w:val="605E5C"/>
      <w:shd w:val="clear" w:color="auto" w:fill="E1DFDD"/>
    </w:rPr>
  </w:style>
  <w:style w:type="paragraph" w:customStyle="1" w:styleId="Title1">
    <w:name w:val="Title 1"/>
    <w:basedOn w:val="a"/>
    <w:link w:val="Title10"/>
    <w:qFormat/>
    <w:rsid w:val="00AD42AC"/>
    <w:pPr>
      <w:numPr>
        <w:numId w:val="13"/>
      </w:numPr>
    </w:pPr>
  </w:style>
  <w:style w:type="paragraph" w:styleId="ad">
    <w:name w:val="Title"/>
    <w:basedOn w:val="a"/>
    <w:next w:val="a"/>
    <w:link w:val="ae"/>
    <w:uiPriority w:val="10"/>
    <w:qFormat/>
    <w:rsid w:val="0067188B"/>
    <w:pPr>
      <w:spacing w:line="240" w:lineRule="auto"/>
      <w:contextualSpacing/>
    </w:pPr>
    <w:rPr>
      <w:rFonts w:asciiTheme="majorHAnsi" w:eastAsiaTheme="majorEastAsia" w:hAnsiTheme="majorHAnsi" w:cstheme="majorBidi"/>
      <w:spacing w:val="-10"/>
      <w:kern w:val="28"/>
      <w:sz w:val="56"/>
      <w:szCs w:val="56"/>
    </w:rPr>
  </w:style>
  <w:style w:type="character" w:customStyle="1" w:styleId="ae">
    <w:name w:val="標題 字元"/>
    <w:basedOn w:val="a0"/>
    <w:link w:val="ad"/>
    <w:uiPriority w:val="10"/>
    <w:rsid w:val="0067188B"/>
    <w:rPr>
      <w:rFonts w:asciiTheme="majorHAnsi" w:eastAsiaTheme="majorEastAsia" w:hAnsiTheme="majorHAnsi" w:cstheme="majorBidi"/>
      <w:spacing w:val="-10"/>
      <w:kern w:val="28"/>
      <w:sz w:val="56"/>
      <w:szCs w:val="56"/>
    </w:rPr>
  </w:style>
  <w:style w:type="character" w:customStyle="1" w:styleId="Title10">
    <w:name w:val="Title 1 字元"/>
    <w:basedOn w:val="ae"/>
    <w:link w:val="Title1"/>
    <w:rsid w:val="00AD42AC"/>
    <w:rPr>
      <w:rFonts w:asciiTheme="majorHAnsi" w:eastAsiaTheme="majorEastAsia" w:hAnsiTheme="majorHAnsi" w:cstheme="majorBidi"/>
      <w:spacing w:val="-10"/>
      <w:kern w:val="28"/>
      <w:sz w:val="24"/>
      <w:szCs w:val="56"/>
    </w:rPr>
  </w:style>
  <w:style w:type="character" w:styleId="af">
    <w:name w:val="line number"/>
    <w:basedOn w:val="a0"/>
    <w:uiPriority w:val="99"/>
    <w:semiHidden/>
    <w:unhideWhenUsed/>
    <w:rsid w:val="00934839"/>
  </w:style>
  <w:style w:type="paragraph" w:customStyle="1" w:styleId="Title2">
    <w:name w:val="Title 2"/>
    <w:basedOn w:val="a"/>
    <w:link w:val="Title20"/>
    <w:qFormat/>
    <w:rsid w:val="004E22B6"/>
    <w:pPr>
      <w:numPr>
        <w:ilvl w:val="1"/>
        <w:numId w:val="13"/>
      </w:numPr>
    </w:pPr>
  </w:style>
  <w:style w:type="paragraph" w:styleId="af0">
    <w:name w:val="Bibliography"/>
    <w:basedOn w:val="a"/>
    <w:next w:val="a"/>
    <w:uiPriority w:val="37"/>
    <w:unhideWhenUsed/>
    <w:rsid w:val="005B0207"/>
    <w:pPr>
      <w:spacing w:line="240" w:lineRule="auto"/>
      <w:ind w:left="720" w:hanging="720"/>
    </w:pPr>
  </w:style>
  <w:style w:type="character" w:customStyle="1" w:styleId="Title20">
    <w:name w:val="Title 2 字元"/>
    <w:basedOn w:val="a0"/>
    <w:link w:val="Title2"/>
    <w:rsid w:val="004E22B6"/>
    <w:rPr>
      <w:sz w:val="24"/>
    </w:rPr>
  </w:style>
  <w:style w:type="paragraph" w:styleId="af1">
    <w:name w:val="header"/>
    <w:basedOn w:val="a"/>
    <w:link w:val="af2"/>
    <w:uiPriority w:val="99"/>
    <w:unhideWhenUsed/>
    <w:rsid w:val="00BC5A6A"/>
    <w:pPr>
      <w:tabs>
        <w:tab w:val="center" w:pos="4320"/>
        <w:tab w:val="right" w:pos="8640"/>
      </w:tabs>
      <w:spacing w:line="240" w:lineRule="auto"/>
    </w:pPr>
  </w:style>
  <w:style w:type="character" w:customStyle="1" w:styleId="af2">
    <w:name w:val="頁首 字元"/>
    <w:basedOn w:val="a0"/>
    <w:link w:val="af1"/>
    <w:uiPriority w:val="99"/>
    <w:rsid w:val="00BC5A6A"/>
    <w:rPr>
      <w:sz w:val="24"/>
    </w:rPr>
  </w:style>
  <w:style w:type="paragraph" w:styleId="af3">
    <w:name w:val="footer"/>
    <w:basedOn w:val="a"/>
    <w:link w:val="af4"/>
    <w:uiPriority w:val="99"/>
    <w:unhideWhenUsed/>
    <w:rsid w:val="00BC5A6A"/>
    <w:pPr>
      <w:tabs>
        <w:tab w:val="center" w:pos="4320"/>
        <w:tab w:val="right" w:pos="8640"/>
      </w:tabs>
      <w:spacing w:line="240" w:lineRule="auto"/>
    </w:pPr>
  </w:style>
  <w:style w:type="character" w:customStyle="1" w:styleId="af4">
    <w:name w:val="頁尾 字元"/>
    <w:basedOn w:val="a0"/>
    <w:link w:val="af3"/>
    <w:uiPriority w:val="99"/>
    <w:rsid w:val="00BC5A6A"/>
    <w:rPr>
      <w:sz w:val="24"/>
    </w:rPr>
  </w:style>
  <w:style w:type="character" w:styleId="af5">
    <w:name w:val="Placeholder Text"/>
    <w:basedOn w:val="a0"/>
    <w:uiPriority w:val="99"/>
    <w:semiHidden/>
    <w:rsid w:val="00D22A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gweb.wra.gov.tw/Hydroinfo/?id=Index" TargetMode="External"/><Relationship Id="rId2" Type="http://schemas.openxmlformats.org/officeDocument/2006/relationships/hyperlink" Target="https://llc.wcdr.ntu.edu.tw/2019/08/23/1936/typhoon_strength/light/" TargetMode="External"/><Relationship Id="rId1" Type="http://schemas.openxmlformats.org/officeDocument/2006/relationships/hyperlink" Target="https://rdc28.cwb.gov.tw/TDB/public/typhoon_detail?typhoon_id=20191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wei@ntu.edu.tw"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C6435-DEAE-445C-9C71-76A5E1639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25</Pages>
  <Words>17876</Words>
  <Characters>101897</Characters>
  <Application>Microsoft Office Word</Application>
  <DocSecurity>0</DocSecurity>
  <Lines>849</Lines>
  <Paragraphs>239</Paragraphs>
  <ScaleCrop>false</ScaleCrop>
  <Company/>
  <LinksUpToDate>false</LinksUpToDate>
  <CharactersWithSpaces>119534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Yen-Ting</dc:creator>
  <cp:keywords/>
  <dc:description/>
  <cp:lastModifiedBy>Chen, Yen-Ting</cp:lastModifiedBy>
  <cp:revision>19</cp:revision>
  <dcterms:created xsi:type="dcterms:W3CDTF">2023-10-06T07:32:00Z</dcterms:created>
  <dcterms:modified xsi:type="dcterms:W3CDTF">2023-10-16T21:05:00Z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id="1Li87OQZ"/&gt;&lt;style id="http://www.zotero.org/styles/estuarine-coastal-and-shelf-science" hasBibliography="1" bibliographyStyleHasBeenSet="1"/&gt;&lt;prefs&gt;&lt;pref name="fieldType" value="Field"/&gt;&lt;/prefs&gt;&lt;</vt:lpwstr>
  </property>
  <property fmtid="{D5CDD505-2E9C-101B-9397-08002B2CF9AE}" pid="3" name="ZOTERO_PREF_2">
    <vt:lpwstr>/data&gt;</vt:lpwstr>
  </property>
  <property fmtid="{D5CDD505-2E9C-101B-9397-08002B2CF9AE}" pid="4" name="GrammarlyDocumentId">
    <vt:lpwstr>eb20a0cfc59ace82a9e7d53aba52c2adedbe077306886f12bdee1c21e4feb0e1</vt:lpwstr>
  </property>
</Properties>
</file>