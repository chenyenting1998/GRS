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A4A62" w14:textId="77777777" w:rsidR="003C495A" w:rsidRPr="003C495A" w:rsidRDefault="003C495A" w:rsidP="00AE729D">
      <w:r w:rsidRPr="003C495A">
        <w:t>Seasonal variation of shelf macrobenthos and sediment ecological function adjacent to a small mountainous river</w:t>
      </w:r>
    </w:p>
    <w:p w14:paraId="09F490C2" w14:textId="5A0210C7" w:rsidR="003C495A" w:rsidRDefault="003C495A" w:rsidP="00AE729D">
      <w:commentRangeStart w:id="0"/>
      <w:r w:rsidRPr="003C495A">
        <w:t>Yen-Ting Chen</w:t>
      </w:r>
      <w:r w:rsidR="00213285">
        <w:t xml:space="preserve">, </w:t>
      </w:r>
      <w:proofErr w:type="spellStart"/>
      <w:r w:rsidR="00A83AFE">
        <w:t>Chih</w:t>
      </w:r>
      <w:proofErr w:type="spellEnd"/>
      <w:r w:rsidR="00A83AFE">
        <w:t>-Lin Wei</w:t>
      </w:r>
      <w:commentRangeEnd w:id="0"/>
      <w:r w:rsidR="004A7BB4">
        <w:rPr>
          <w:rStyle w:val="a9"/>
        </w:rPr>
        <w:commentReference w:id="0"/>
      </w:r>
    </w:p>
    <w:p w14:paraId="06621F66" w14:textId="77777777" w:rsidR="00A83AFE" w:rsidRDefault="00A83AFE" w:rsidP="00AE729D">
      <w:r>
        <w:t>Highlight</w:t>
      </w:r>
    </w:p>
    <w:p w14:paraId="7D5B3304" w14:textId="77777777" w:rsidR="00A83AFE" w:rsidRDefault="00A83AFE" w:rsidP="00AE729D">
      <w:r>
        <w:t>Abstract</w:t>
      </w:r>
    </w:p>
    <w:p w14:paraId="2EC10BAD" w14:textId="77777777" w:rsidR="00A83AFE" w:rsidRPr="003C495A" w:rsidRDefault="00A83AFE" w:rsidP="00AE729D">
      <w:r>
        <w:t>Keywords</w:t>
      </w:r>
    </w:p>
    <w:p w14:paraId="3EE9C2FD" w14:textId="77777777" w:rsidR="003C495A" w:rsidRPr="00D25B28" w:rsidRDefault="003C495A" w:rsidP="00D25B28">
      <w:pPr>
        <w:pStyle w:val="1Chapter"/>
      </w:pPr>
      <w:r w:rsidRPr="00D25B28">
        <w:t>Introduction</w:t>
      </w:r>
    </w:p>
    <w:p w14:paraId="28EA4744" w14:textId="77777777" w:rsidR="003C495A" w:rsidRPr="00D25B28" w:rsidRDefault="003C495A" w:rsidP="00D25B28">
      <w:pPr>
        <w:pStyle w:val="2Section"/>
      </w:pPr>
      <w:r w:rsidRPr="00D25B28">
        <w:t>Macrofauna in the river-</w:t>
      </w:r>
      <w:r w:rsidR="0026272F" w:rsidRPr="00D25B28">
        <w:t>influenced</w:t>
      </w:r>
      <w:r w:rsidRPr="00D25B28">
        <w:t xml:space="preserve"> ocean margins</w:t>
      </w:r>
    </w:p>
    <w:p w14:paraId="3EBCCFFF" w14:textId="3E6BCFA6" w:rsidR="00B9178B" w:rsidRPr="00A83AFE" w:rsidRDefault="00A83AFE" w:rsidP="00AE729D">
      <w:r w:rsidRPr="00B9178B">
        <w:t xml:space="preserve">River-influenced </w:t>
      </w:r>
      <w:r w:rsidR="00DC60FE">
        <w:t xml:space="preserve">ocean </w:t>
      </w:r>
      <w:r w:rsidRPr="00B9178B">
        <w:t xml:space="preserve">margins </w:t>
      </w:r>
      <w:r w:rsidR="00DC60FE">
        <w:t>(</w:t>
      </w:r>
      <w:proofErr w:type="spellStart"/>
      <w:r w:rsidR="00DC60FE">
        <w:t>RiOMar</w:t>
      </w:r>
      <w:proofErr w:type="spellEnd"/>
      <w:r w:rsidR="00DC60FE">
        <w:t xml:space="preserve">) are continental margins </w:t>
      </w:r>
      <w:r w:rsidRPr="00B9178B">
        <w:t>receiv</w:t>
      </w:r>
      <w:r w:rsidR="00DC60FE">
        <w:t xml:space="preserve">ing </w:t>
      </w:r>
      <w:r w:rsidR="00DC74E2">
        <w:t xml:space="preserve">considerable amounts of </w:t>
      </w:r>
      <w:r w:rsidRPr="00B9178B">
        <w:t xml:space="preserve">freshwater, nutrients, </w:t>
      </w:r>
      <w:r w:rsidR="00855978">
        <w:t xml:space="preserve">organic matter, </w:t>
      </w:r>
      <w:r w:rsidRPr="00B9178B">
        <w:t>and sediments from</w:t>
      </w:r>
      <w:r w:rsidRPr="00A83AFE">
        <w:t xml:space="preserve"> nearby lands </w:t>
      </w:r>
      <w:r w:rsidR="00B9178B">
        <w:t xml:space="preserve">and </w:t>
      </w:r>
      <w:r>
        <w:t xml:space="preserve">are </w:t>
      </w:r>
      <w:r w:rsidR="00DC74E2">
        <w:t xml:space="preserve">hence </w:t>
      </w:r>
      <w:r w:rsidRPr="00A83AFE">
        <w:t xml:space="preserve">biogeochemical hotspots </w:t>
      </w:r>
      <w:r w:rsidR="0026272F">
        <w:t xml:space="preserve">for </w:t>
      </w:r>
      <w:r w:rsidRPr="00A83AFE">
        <w:t xml:space="preserve">primary production, carbon sequestration, carbon remineralization, </w:t>
      </w:r>
      <w:r w:rsidR="0026272F">
        <w:t xml:space="preserve">nutrient recycling, </w:t>
      </w:r>
      <w:r w:rsidRPr="00A83AFE">
        <w:t>and carbon export</w:t>
      </w:r>
      <w:r>
        <w:t xml:space="preserve"> </w:t>
      </w:r>
      <w:r w:rsidR="00B9178B">
        <w:fldChar w:fldCharType="begin"/>
      </w:r>
      <w:r w:rsidR="00E17B37">
        <w:instrText xml:space="preserve"> ADDIN ZOTERO_ITEM CSL_CITATION {"citationID":"uVCy9eIH","properties":{"formattedCitation":"(Geyer et al., 2004; McKee et al., 2004)","plainCitation":"(Geyer et al., 2004; McKee et al., 2004)","noteIndex":0},"citationItems":[{"id":1911,"uris":["http://zotero.org/users/6403124/items/UXMLYTBU"],"itemData":{"id":1911,"type":"article-journal","abstract":"Rivers provide the dominant pathway of terrigenous sediment to the ocean. The density difference between riverine and salt water as well as the density anomaly contributed by sediment have important consequences on the delivery, transport and ultimate fate of the sediment issued from the land. Most fresh water outﬂows produce positively buoyant plumes; however, the aggregation and settling of sediment cause the route of sediment transport to diverge from the route of fresh water ﬂow. Sediment is trapped in frontal zones, both in estuaries and on the inner shelf, often resulting in large increases in the concentration of sediment relative to the riverine source. At high concentrations, the density anomaly due to the sediment itself contributes to the vertical stability of the ﬂow, often increasing the trapping efﬁciency of the frontal zone. Sediment trapping may also occur within the wave boundary layer on the continental shelf, leading to high concentrations within a layer only on the order of 10 cm thick, but which may represent an important cross-shelf conduit of sediment. The high concentration layers formed both by frontal trapping and by wave boundary layer trapping can attain excess densities large enough to initiate down-slope motion on the continental shelf, resulting in an important cross-shelf transport process. Because of these trapping processes, the formation of highconcentration layers, and the occurrence of hyperpycnal plumes, the transport of sediment in river-inﬂuenced environments is often dominated by near-bottom ﬂuxes rather than ﬂuxes in the surface plume.","container-title":"Continental Shelf Research","DOI":"10.1016/j.csr.2004.02.006","ISSN":"02784343","issue":"7-8","journalAbbreviation":"Continental Shelf Research","language":"en","page":"927-949","source":"DOI.org (Crossref)","title":"The transport, transformation and dispersal of sediment by buoyant coastal flows","volume":"24","author":[{"family":"Geyer","given":"W.R."},{"family":"Hill","given":"P.S."},{"family":"Kineke","given":"G.C."}],"issued":{"date-parts":[["2004",5]]}}},{"id":1902,"uris":["http://zotero.org/users/6403124/items/KXW7WYSX"],"itemData":{"id":1902,"type":"article-journal","abstract":"Within the benthic boundary layer (BBL) and seabed of river-dominated ocean margins (RiOMars), the timing, kinetics and extent of important biogeochemical processes are greatly inﬂuenced by large riverine inputs of dissolved and particulate terrestrial materials. An examination of our current state of knowledge reveals that the rates of primary productivity, sediment deposition, remineralization and burial in these margins are among the highest of all marine systems. Transport and transformation processes within the benthic region of these RiOMar areas are highly variable (temporally and spatially). As a result, measurement and modeling of these processes are very challenging. A more quantitative understanding of these systems will require coordinated interdisciplinary studies that: (a) better deﬁne the quantity and composition of riverine inputs; (b) greatly improve our current knowledge of transport and transformation within the BBL of these systems; (c) focus on the sequential timing of physical forcings (riverine discharge, high energy events); (d) develop new nonclassical diagenetic models; (e) further characterize and delineate differences between sub-environments within a RiOMar and between RiOMar ‘‘types’’; and, (f) provide a better mechanistic understanding of what controls the net retention of terrestrial materials (diagenetic transformation vs. burial) within RiOMar systems.","container-title":"Continental Shelf Research","DOI":"10.1016/j.csr.2004.02.009","ISSN":"02784343","issue":"7-8","journalAbbreviation":"Continental Shelf Research","language":"en","page":"899-926","source":"DOI.org (Crossref)","title":"Transport and transformation of dissolved and particulate materials on continental margins influenced by major rivers: benthic boundary layer and seabed processes","title-short":"Transport and transformation of dissolved and particulate materials on continental margins influenced by major rivers","volume":"24","author":[{"family":"McKee","given":"B.A."},{"family":"Aller","given":"R.C."},{"family":"Allison","given":"M.A."},{"family":"Bianchi","given":"T.S."},{"family":"Kineke","given":"G.C."}],"issued":{"date-parts":[["2004",5]]}}}],"schema":"https://github.com/citation-style-language/schema/raw/master/csl-citation.json"} </w:instrText>
      </w:r>
      <w:r w:rsidR="00B9178B">
        <w:fldChar w:fldCharType="separate"/>
      </w:r>
      <w:r w:rsidR="00E17B37" w:rsidRPr="00E17B37">
        <w:rPr>
          <w:rFonts w:ascii="Calibri" w:hAnsi="Calibri" w:cs="Calibri"/>
        </w:rPr>
        <w:t>(Geyer et al., 2004; McKee et al., 2004)</w:t>
      </w:r>
      <w:r w:rsidR="00B9178B">
        <w:fldChar w:fldCharType="end"/>
      </w:r>
      <w:r w:rsidRPr="00A83AFE">
        <w:t>.</w:t>
      </w:r>
      <w:r w:rsidR="00B9178B" w:rsidRPr="00B9178B">
        <w:rPr>
          <w:rFonts w:hint="eastAsia"/>
        </w:rPr>
        <w:t xml:space="preserve"> </w:t>
      </w:r>
      <w:r w:rsidR="00E17B37" w:rsidRPr="00E17B37">
        <w:rPr>
          <w:color w:val="FF0000"/>
        </w:rPr>
        <w:t>(Add some data, this is already written in your thesis)</w:t>
      </w:r>
      <w:r w:rsidR="00E17B37" w:rsidRPr="00E17B37">
        <w:rPr>
          <w:rFonts w:hint="eastAsia"/>
          <w:color w:val="FF0000"/>
        </w:rPr>
        <w:t>.</w:t>
      </w:r>
      <w:r w:rsidR="00E17B37">
        <w:t xml:space="preserve"> </w:t>
      </w:r>
      <w:r w:rsidR="00FD6872">
        <w:t>M</w:t>
      </w:r>
      <w:r w:rsidR="00B9178B" w:rsidRPr="00B9178B">
        <w:rPr>
          <w:rFonts w:hint="eastAsia"/>
        </w:rPr>
        <w:t>acro</w:t>
      </w:r>
      <w:r w:rsidR="00B9178B">
        <w:t xml:space="preserve">benthos, sediment </w:t>
      </w:r>
      <w:r w:rsidR="00FD6872">
        <w:t xml:space="preserve">fauna </w:t>
      </w:r>
      <w:r w:rsidR="00B9178B">
        <w:t xml:space="preserve">larger than 300 </w:t>
      </w:r>
      <w:r w:rsidR="00B9178B">
        <w:rPr>
          <w:rFonts w:cstheme="minorHAnsi"/>
        </w:rPr>
        <w:t>µ</w:t>
      </w:r>
      <w:r w:rsidR="00B9178B">
        <w:t xml:space="preserve">m, </w:t>
      </w:r>
      <w:r w:rsidR="00B9178B" w:rsidRPr="00B9178B">
        <w:rPr>
          <w:rFonts w:hint="eastAsia"/>
        </w:rPr>
        <w:t xml:space="preserve">plays a big role </w:t>
      </w:r>
      <w:r w:rsidR="0026272F">
        <w:t xml:space="preserve">in mediating biogeochemical processes </w:t>
      </w:r>
      <w:r w:rsidR="005A0604">
        <w:t xml:space="preserve">at the sediment-water interface </w:t>
      </w:r>
      <w:r w:rsidR="00E416D7">
        <w:t xml:space="preserve">(SWI) </w:t>
      </w:r>
      <w:r w:rsidR="00B9178B" w:rsidRPr="00B9178B">
        <w:rPr>
          <w:rFonts w:hint="eastAsia"/>
        </w:rPr>
        <w:t xml:space="preserve">in </w:t>
      </w:r>
      <w:proofErr w:type="spellStart"/>
      <w:r w:rsidR="0026272F">
        <w:t>RiOMars</w:t>
      </w:r>
      <w:proofErr w:type="spellEnd"/>
      <w:r w:rsidR="00DC74E2">
        <w:t xml:space="preserve">. </w:t>
      </w:r>
      <w:commentRangeStart w:id="1"/>
      <w:r w:rsidR="00DC74E2">
        <w:t xml:space="preserve">Through </w:t>
      </w:r>
      <w:commentRangeEnd w:id="1"/>
      <w:r w:rsidR="007F6591">
        <w:rPr>
          <w:rStyle w:val="a9"/>
        </w:rPr>
        <w:commentReference w:id="1"/>
      </w:r>
      <w:r w:rsidR="00E17B37">
        <w:t>physical activities</w:t>
      </w:r>
      <w:r w:rsidR="00DC74E2">
        <w:t xml:space="preserve"> </w:t>
      </w:r>
      <w:r w:rsidR="00E17B37">
        <w:t xml:space="preserve">such as </w:t>
      </w:r>
      <w:proofErr w:type="spellStart"/>
      <w:r w:rsidR="00FD6872">
        <w:t>biodeposition</w:t>
      </w:r>
      <w:proofErr w:type="spellEnd"/>
      <w:r w:rsidR="000305A3">
        <w:t xml:space="preserve"> </w:t>
      </w:r>
      <w:r w:rsidR="000305A3">
        <w:fldChar w:fldCharType="begin"/>
      </w:r>
      <w:r w:rsidR="000305A3">
        <w:instrText xml:space="preserve"> ADDIN ZOTERO_ITEM CSL_CITATION {"citationID":"PAnTwhq8","properties":{"formattedCitation":"(Kautsky and Evans, 1987)","plainCitation":"(Kautsky and Evans, 1987)","noteIndex":0},"citationItems":[{"id":8487,"uris":["http://zotero.org/users/6403124/items/DV456CTS"],"itemData":{"id":8487,"type":"article-journal","abstract":"Biodeposit production of Mytilus edulis was studied in situ over an annual cycle in the northern Baltic proper. Faeces and pseudofaeces were collected in traps covered by a layer of mussels and placed on the bottom at 5 m depth. The summed deposition due to sedimentation and biodeposition was compared with deposition in mussel-free control traps on the bottom and suspended in the water column. Both quantity and quality of deposited matter increased through biodeposition. Relative contribution of material from M. edulis was highest in summer, whereas both sedimentation and biodeposition peaked in autumn. Annual biodeposition by M. edulis was 1.76 g dry weight, 0.33 g ashfree dry weight, 0.13 g carbon, 1.7 × 10⁻³ g nitrogen and 2.6 × 10⁻⁴ g phosphorus per g mussel (dry weight including shells). During the productive season from April to September the organic content of biodeposits was higher than that of naturally sedimenting material (30.4 vs 24.8%), despite having passed the mussels' alimentary tracts. Nitrogen content of biodeposited material was also higher than that in control traps (1.68 vs 1.20 % of dry weight), while phosphorus content was the same (0.19 %) in both. The higher contents of carbon and nitrogen in biodeposits may be explained by the fact that the mussels to a large extent remove and initiate the sedimentation of small particles of high organic content which would otherwise stay in suspension. We argue that M. edulis occupies an important role as a connecting link between pelagic and benthic ecosystems by increasing total annual deposition of C, N and P by 10% and by circulating and regenerating 12 and 22%, respectively, of the annual N and P demands for pelagic primary production in the area.","container-title":"Marine Ecology Progress Series","ISSN":"0171-8630","issue":"3","note":"publisher: Inter-Research Science Center","page":"201-212","source":"JSTOR","title":"Role of biodeposition by Mytilus edulis in the circulation of matter and nutrients in a Baltic coastal ecosystem","volume":"38","author":[{"family":"Kautsky","given":"Nils"},{"family":"Evans","given":"Sverker"}],"issued":{"date-parts":[["1987"]]}}}],"schema":"https://github.com/citation-style-language/schema/raw/master/csl-citation.json"} </w:instrText>
      </w:r>
      <w:r w:rsidR="000305A3">
        <w:fldChar w:fldCharType="separate"/>
      </w:r>
      <w:r w:rsidR="000305A3" w:rsidRPr="000305A3">
        <w:rPr>
          <w:rFonts w:ascii="Calibri" w:hAnsi="Calibri" w:cs="Calibri"/>
        </w:rPr>
        <w:t>(Kautsky and Evans, 1987)</w:t>
      </w:r>
      <w:r w:rsidR="000305A3">
        <w:fldChar w:fldCharType="end"/>
      </w:r>
      <w:r w:rsidR="000305A3">
        <w:t xml:space="preserve">, </w:t>
      </w:r>
      <w:proofErr w:type="spellStart"/>
      <w:r w:rsidR="000305A3">
        <w:t>bioresuspension</w:t>
      </w:r>
      <w:proofErr w:type="spellEnd"/>
      <w:r w:rsidR="00056592">
        <w:t xml:space="preserve"> </w:t>
      </w:r>
      <w:r w:rsidR="00056592">
        <w:fldChar w:fldCharType="begin"/>
      </w:r>
      <w:r w:rsidR="00056592">
        <w:instrText xml:space="preserve"> ADDIN ZOTERO_ITEM CSL_CITATION {"citationID":"THbrei38","properties":{"formattedCitation":"(Graf and Rosenberg, 1997)","plainCitation":"(Graf and Rosenberg, 1997)","noteIndex":0},"citationItems":[{"id":8513,"uris":["http://zotero.org/users/6403124/items/J2EUT6R4"],"itemData":{"id":8513,"type":"article-journal","abstract":"The present literature on biologically mediated fluxes from the benthic nepheloid layer (BNL) across the sediment-water interface into the sediment and vice versa is reviewed. The processes involved are categorised according to direct bioresuspension and biodeposition, i.e. direct interception of the animal with particles, and those effects, which are indirectly created by benthic organisms, e.g., changes of physical properties in the sediments, constructions like tubes and pits and the corresponding changes in hydrodynamic conditions. It is concluded that benthic organisms significantly increase the flux of particles across the interface and that the physically created fluxes are easily modified by a factor of 2 and more.","container-title":"Journal of Marine Systems","DOI":"10.1016/S0924-7963(96)00126-1","ISSN":"0924-7963","issue":"3","journalAbbreviation":"Journal of Marine Systems","language":"en","page":"269-278","source":"ScienceDirect","title":"Bioresuspension and biodeposition: a review","title-short":"Bioresuspension and biodeposition","volume":"11","author":[{"family":"Graf","given":"Gerhard"},{"family":"Rosenberg","given":"Rutger"}],"issued":{"date-parts":[["1997",6,1]]}}}],"schema":"https://github.com/citation-style-language/schema/raw/master/csl-citation.json"} </w:instrText>
      </w:r>
      <w:r w:rsidR="00056592">
        <w:fldChar w:fldCharType="separate"/>
      </w:r>
      <w:r w:rsidR="00056592" w:rsidRPr="00056592">
        <w:rPr>
          <w:rFonts w:ascii="Calibri" w:hAnsi="Calibri" w:cs="Calibri"/>
        </w:rPr>
        <w:t>(Graf and Rosenberg, 1997)</w:t>
      </w:r>
      <w:r w:rsidR="00056592">
        <w:fldChar w:fldCharType="end"/>
      </w:r>
      <w:r w:rsidR="000305A3">
        <w:t xml:space="preserve">, and </w:t>
      </w:r>
      <w:r w:rsidR="00FD6872">
        <w:t>bioturbation</w:t>
      </w:r>
      <w:r w:rsidR="00572B64">
        <w:t xml:space="preserve"> </w:t>
      </w:r>
      <w:r w:rsidR="00572B64">
        <w:fldChar w:fldCharType="begin"/>
      </w:r>
      <w:r w:rsidR="00572B64">
        <w:instrText xml:space="preserve"> ADDIN ZOTERO_ITEM CSL_CITATION {"citationID":"546k1g0H","properties":{"formattedCitation":"(Meysman et al., 2006)","plainCitation":"(Meysman et al., 2006)","noteIndex":0},"citationItems":[{"id":557,"uris":["http://zotero.org/users/6403124/items/7J3ZATEW"],"itemData":{"id":557,"type":"article-journal","abstract":"Bioturbation refers to the biological reworking of soils and sediments, and its importance for soil processes and geomorphology was first realised by Charles Darwin, who devoted his last scientific book to the subject. Here, we review some new insights into the evolutionary and ecological role of bioturbation that would have probably amazed Darwin. In modern ecological theory, bioturbation is now recognised as an archetypal example of ‘ecosystem engineering’, modifying geochemical gradients, redistributing food resources, viruses, bacteria, resting stages and eggs. From an evolutionary perspective, recent investigations provide evidence that bioturbation had a key role in the evolution of metazoan life at the end of the Precambrian Era.","container-title":"Trends in Ecology &amp; Evolution","DOI":"10.1016/j.tree.2006.08.002","ISSN":"0169-5347","issue":"12","journalAbbreviation":"Trends in Ecology &amp; Evolution","language":"en","page":"688-695","source":"ScienceDirect","title":"Bioturbation: a fresh look at Darwin's last idea","title-short":"Bioturbation","volume":"21","author":[{"family":"Meysman","given":"Filip J. R."},{"family":"Middelburg","given":"Jack J."},{"family":"Heip","given":"Carlo H. R."}],"issued":{"date-parts":[["2006",12,1]]}}}],"schema":"https://github.com/citation-style-language/schema/raw/master/csl-citation.json"} </w:instrText>
      </w:r>
      <w:r w:rsidR="00572B64">
        <w:fldChar w:fldCharType="separate"/>
      </w:r>
      <w:r w:rsidR="00572B64" w:rsidRPr="00572B64">
        <w:rPr>
          <w:rFonts w:ascii="Calibri" w:hAnsi="Calibri" w:cs="Calibri"/>
        </w:rPr>
        <w:t>(Meysman et al., 2006)</w:t>
      </w:r>
      <w:r w:rsidR="00572B64">
        <w:fldChar w:fldCharType="end"/>
      </w:r>
      <w:r w:rsidR="00DC74E2">
        <w:t xml:space="preserve">, macrobenthos redistribute sediment particles, facilitate material flux, and </w:t>
      </w:r>
      <w:r w:rsidR="0026272F">
        <w:t>stimulat</w:t>
      </w:r>
      <w:r w:rsidR="00056592">
        <w:t xml:space="preserve">e </w:t>
      </w:r>
      <w:r w:rsidR="005A0604">
        <w:t xml:space="preserve">microbial processes </w:t>
      </w:r>
      <w:r w:rsidR="005A0604">
        <w:fldChar w:fldCharType="begin"/>
      </w:r>
      <w:r w:rsidR="005A0604">
        <w:instrText xml:space="preserve"> ADDIN ZOTERO_ITEM CSL_CITATION {"citationID":"HOvKZG6w","properties":{"formattedCitation":"(Bertics and Ziebis, 2009)","plainCitation":"(Bertics and Ziebis, 2009)","noteIndex":0},"citationItems":[{"id":8580,"uris":["http://zotero.org/users/6403124/items/Z9HQ8DM6"],"itemData":{"id":8580,"type":"article-journal","abstract":"We used a combination of field and laboratory approaches to address how the bioturbation activity of two crustaceans, the ghost shrimp Neotrypaea californiensis and the fiddler crab Uca crenulata, affects the microbial diversity in the seabed of a coastal lagoon (Catalina Harbor, Santa Catalina Island, CA, USA). Detailed geochemical analyses, including oxygen microsensor measurements, were performed to characterize environmental parameters. We used a whole-assemblage fingerprinting approach (ARISA: amplified ribosomal intergenic spacer analysis) to compare bacterial diversity along geochemical gradients and in relation to subsurface microniches. The two crustaceans have different burrowing behaviors. The ghost shrimp maintains complex, deep-reaching burrows and permanently lives subterranean, supplying its burrow with oxygen-rich water. In contrast, the fiddler crab constructs simpler, J-shaped burrows, which it does not inhabit permanently and does not actively ventilate. Our goal was to address how varying environmental parameters affect benthic microbial communities. An important question in benthic microbial ecology has been whether burrows support similar or unique communities compared with the sediment surface. Our results showed that sediment surface microbial communities are distinct from subsurface assemblages and that different burrow types support diverse bacterial taxa. Statistical comparisons by canonical correspondence analysis indicated that the availability of oxidants (oxygen, nitrate, ferric iron) play a key role in determining the presence and abundance of different taxa. When geochemical parameters were alike, microbial communities associated with burrows showed significant similarity to sediment surface communities. Our study provides implications on the community structure of microbial communities in marine sediments and the factors controlling their distribution.","container-title":"The ISME Journal","DOI":"10.1038/ismej.2009.62","ISSN":"1751-7370","issue":"11","journalAbbreviation":"ISME J","language":"en","license":"2009 International Society for Microbial Ecology","note":"number: 11\npublisher: Nature Publishing Group","page":"1269-1285","source":"www.nature.com","title":"Biodiversity of benthic microbial communities in bioturbated coastal sediments is controlled by geochemical microniches","volume":"3","author":[{"family":"Bertics","given":"Victoria J."},{"family":"Ziebis","given":"Wiebke"}],"issued":{"date-parts":[["2009",11]]}}}],"schema":"https://github.com/citation-style-language/schema/raw/master/csl-citation.json"} </w:instrText>
      </w:r>
      <w:r w:rsidR="005A0604">
        <w:fldChar w:fldCharType="separate"/>
      </w:r>
      <w:r w:rsidR="005A0604" w:rsidRPr="005A0604">
        <w:rPr>
          <w:rFonts w:ascii="Calibri" w:hAnsi="Calibri" w:cs="Calibri"/>
        </w:rPr>
        <w:t>(Bertics and Ziebis, 2009)</w:t>
      </w:r>
      <w:r w:rsidR="005A0604">
        <w:fldChar w:fldCharType="end"/>
      </w:r>
      <w:r w:rsidR="005A0604">
        <w:t>, enhancing biogeochemical</w:t>
      </w:r>
      <w:r w:rsidR="00E17B37">
        <w:rPr>
          <w:rFonts w:hint="eastAsia"/>
        </w:rPr>
        <w:t xml:space="preserve"> p</w:t>
      </w:r>
      <w:r w:rsidR="00E17B37">
        <w:t xml:space="preserve">rocesses in the </w:t>
      </w:r>
      <w:r w:rsidR="00E416D7">
        <w:t>SWI</w:t>
      </w:r>
      <w:r w:rsidR="0026272F">
        <w:t>.</w:t>
      </w:r>
      <w:r w:rsidR="00E17B37">
        <w:t xml:space="preserve"> </w:t>
      </w:r>
      <w:r w:rsidR="0078135F">
        <w:t>Furthermore, m</w:t>
      </w:r>
      <w:r w:rsidR="0026272F">
        <w:t xml:space="preserve">acrobenthos </w:t>
      </w:r>
      <w:r w:rsidR="0078135F">
        <w:t xml:space="preserve">are </w:t>
      </w:r>
      <w:r w:rsidR="00B9178B" w:rsidRPr="00B9178B">
        <w:rPr>
          <w:rFonts w:hint="eastAsia"/>
        </w:rPr>
        <w:t>food sources for higher trophic groups</w:t>
      </w:r>
      <w:r w:rsidR="005A0604">
        <w:t xml:space="preserve">, channeling the energy </w:t>
      </w:r>
      <w:r w:rsidR="00E17B37">
        <w:t xml:space="preserve">from detritus </w:t>
      </w:r>
      <w:r w:rsidR="005A0604">
        <w:t xml:space="preserve">into </w:t>
      </w:r>
      <w:r w:rsidR="00E17B37">
        <w:t xml:space="preserve">higher trophic levels </w:t>
      </w:r>
      <w:r w:rsidR="0026272F" w:rsidRPr="006F4EE2">
        <w:rPr>
          <w:rFonts w:hint="eastAsia"/>
          <w:color w:val="FF0000"/>
        </w:rPr>
        <w:t>(c</w:t>
      </w:r>
      <w:r w:rsidR="0026272F" w:rsidRPr="006F4EE2">
        <w:rPr>
          <w:color w:val="FF0000"/>
        </w:rPr>
        <w:t>it.</w:t>
      </w:r>
      <w:r w:rsidR="0026272F" w:rsidRPr="006F4EE2">
        <w:rPr>
          <w:rFonts w:hint="eastAsia"/>
          <w:color w:val="FF0000"/>
        </w:rPr>
        <w:t>)</w:t>
      </w:r>
      <w:r w:rsidR="00B9178B" w:rsidRPr="00B9178B">
        <w:rPr>
          <w:rFonts w:hint="eastAsia"/>
        </w:rPr>
        <w:t>.</w:t>
      </w:r>
      <w:r w:rsidR="00DE1DA9">
        <w:t xml:space="preserve"> </w:t>
      </w:r>
      <w:r w:rsidR="00E416D7" w:rsidRPr="00E416D7">
        <w:rPr>
          <w:color w:val="FF0000"/>
        </w:rPr>
        <w:t>(Add a closing.)</w:t>
      </w:r>
    </w:p>
    <w:p w14:paraId="6C8450BC" w14:textId="77777777" w:rsidR="003C495A" w:rsidRDefault="003C495A" w:rsidP="00AE729D">
      <w:pPr>
        <w:pStyle w:val="2"/>
      </w:pPr>
      <w:r w:rsidRPr="003C495A">
        <w:lastRenderedPageBreak/>
        <w:t>Early conceptual models of macrofauna distribution in the river-dominated ocean margins</w:t>
      </w:r>
    </w:p>
    <w:p w14:paraId="2B1A3A1A" w14:textId="638F6A0B" w:rsidR="00E36684" w:rsidRPr="00E57A30" w:rsidRDefault="00E36684" w:rsidP="00E36684">
      <w:pPr>
        <w:rPr>
          <w:lang w:val="da-DK"/>
        </w:rPr>
      </w:pPr>
      <w:r w:rsidRPr="003A70AB">
        <w:t>Early studies of river</w:t>
      </w:r>
      <w:r>
        <w:rPr>
          <w:rFonts w:hint="eastAsia"/>
        </w:rPr>
        <w:t>i</w:t>
      </w:r>
      <w:r>
        <w:t>ne</w:t>
      </w:r>
      <w:r w:rsidRPr="003A70AB">
        <w:t xml:space="preserve"> influence on shelf macro</w:t>
      </w:r>
      <w:r>
        <w:t xml:space="preserve">benthos </w:t>
      </w:r>
      <w:r w:rsidRPr="003A70AB">
        <w:t xml:space="preserve">have found their diversity, functional traits, and standing stock varying with the distance along the land-sea gradient </w:t>
      </w:r>
      <w:r w:rsidR="000F6DDC">
        <w:fldChar w:fldCharType="begin"/>
      </w:r>
      <w:r w:rsidR="000F6DDC">
        <w:instrText xml:space="preserve"> ADDIN ZOTERO_ITEM CSL_CITATION {"citationID":"zOpilACX","properties":{"formattedCitation":"(Aller and Stupakoff, 1996; Alongi et al., 1992; Rhoads et al., 1985)","plainCitation":"(Aller and Stupakoff, 1996; Alongi et al., 1992; Rhoads et al., 1985)","noteIndex":0},"citationItems":[{"id":1246,"uris":["http://zotero.org/users/6403124/items/5HKJULV2"],"itemData":{"id":1246,"type":"article-journal","abstract":"Characteristics of the benthic biological community at 11 stations on the Amazon continental shelf indicate strong seasonal and spatial patterns that covary with shelf-wide physical processes. Faunal abundances, size-frequency distributions, functional groupings and depths of burrowing and feeding respond to local depositional and erosional events that vary over time scales of several months, possibly less, as well as to shelf-wide seasonal changes. During February–March, the period of rising to peak riverine discharge and maximum trade-wind stress, shelf-wide minima occur in the sizes, numbers and vertical distributions of benthos. These minima reflect maximum instability of the seabed and apparent turnover of at least the upper </w:instrText>
      </w:r>
      <w:r w:rsidR="000F6DDC">
        <w:rPr>
          <w:rFonts w:ascii="Cambria Math" w:hAnsi="Cambria Math" w:cs="Cambria Math"/>
        </w:rPr>
        <w:instrText>∼</w:instrText>
      </w:r>
      <w:r w:rsidR="000F6DDC">
        <w:instrText xml:space="preserve">1 m of the deposits. In contrast, from August to October, corresponding to periods of falling to low riverine discharge and minimum wind stress, there are large influxes of burrowing infauna (polychaetes reach densities up to </w:instrText>
      </w:r>
      <w:r w:rsidR="000F6DDC">
        <w:rPr>
          <w:rFonts w:ascii="Cambria Math" w:hAnsi="Cambria Math" w:cs="Cambria Math"/>
        </w:rPr>
        <w:instrText>∼</w:instrText>
      </w:r>
      <w:r w:rsidR="000F6DDC">
        <w:instrText>6700 m</w:instrText>
      </w:r>
      <w:r w:rsidR="000F6DDC">
        <w:rPr>
          <w:rFonts w:ascii="Calibri" w:hAnsi="Calibri" w:cs="Calibri"/>
        </w:rPr>
        <w:instrText>−</w:instrText>
      </w:r>
      <w:r w:rsidR="000F6DDC">
        <w:instrText xml:space="preserve">2 off the river mouth), meiofauna become abundant (particularly juvenile macrofauna up to </w:instrText>
      </w:r>
      <w:r w:rsidR="000F6DDC">
        <w:rPr>
          <w:rFonts w:ascii="Cambria Math" w:hAnsi="Cambria Math" w:cs="Cambria Math"/>
        </w:rPr>
        <w:instrText>∼</w:instrText>
      </w:r>
      <w:r w:rsidR="000F6DDC">
        <w:instrText xml:space="preserve">10,000 individuals per 100 cm2) and bacterial inventories increase up to two orders of magnitude relative to other periods (for example, 218 cells per 109 cm2 vs 4.4 cells per 109 cm2 over the upper 10 cm). The seabed appears to be most stable during falling to low flow, resulting in successful benthic recolonization. Superimposed on the significant shelf-wide seasonal variability are distinct nearshore to offshore and south to north trends in biological characteristics. Lack of sexually mature individuals indicates that it is unlikely that many of the macrofauna reproduce on this shelf. Epifauna are rare and suspension-feeding benthos are restricted to deeper-water stations off and to the south of the river mouth. As in other terrigenous tropical environments, bacterial biomass accounts for much of the total benthic biomass (up to </w:instrText>
      </w:r>
      <w:r w:rsidR="000F6DDC">
        <w:rPr>
          <w:rFonts w:ascii="Cambria Math" w:hAnsi="Cambria Math" w:cs="Cambria Math"/>
        </w:rPr>
        <w:instrText>∼</w:instrText>
      </w:r>
      <w:r w:rsidR="000F6DDC">
        <w:instrText>96%). Vertical and lateral distributions of sediment bacteria support the concept of rapid cross-shelf exchange and seasonal homogenization of surficial bottom sediments.","container-title":"Continental Shelf Research","DOI":"10.1016/0278-4343(96)88778-4","ISSN":"0278-4343","issue":"5","journalAbbreviation":"Continental Shelf Research","language":"en","page":"717-751","source":"ScienceDirect","title":"The distribution and seasonal characteristics of benthic communities on the Amazon shelf as indicators of physical processes","volume":"16","author":[{"family":"Aller","given":"Josephine Y."},{"family":"Stupakoff","given":"Ian"}],"issued":{"date-parts":[["1996",1,1]]}}},{"id":1427,"uris":["http://zotero.org/users/6403124/items/487U5XIJ"],"itemData":{"id":1427,"type":"article-journal","abstract":"Large volumes of freshwater and suspended material debouch from the Fly River in southwestern Papua New Guinea into the Gulf of Papua, greatly influencing the hydrography and sedimentary processes within the river delta and adjacent shelf region. Sedimentary facies within the subtidal regions of the Fly Delta are composed mainly of compacted and eroded very fine black sand, and highly laminated, muddy sand and sandy mud, progressing to prodelta mud with intermixed primary and biogenic structures in the inner Gulf of Papua. These prodelta muds grade further to mixed terrigenous-carbonate deposits southwards into the northern Great Barrier Reef and Torres Strait, and to well-bioturbated, fluid mud northwards into the Gulf of Papua. The transition from physically-dominated, estuarine conditions within the delta to more quiescent, marine conditions on the shelf leads to concomitant changes in sediment chemistry, microbial activity and infaunal and epifaunal communities. Particulate (C, N, P) and dissolved inorganic and organic nutrient concentrations were a function of sediment type (higher in finer deposits) rather than location (delta vs gulf). C: N: P ratios of solid-phase nutrients varied greatly, but were usually less than those predicted by the Redfield ratio. Mean interstitial concentrations of dissolved inorganic nutrients were low (μM range), but dissolved organic carbon, nitrogen and phosphorus levels were equivalent to those found in higher latitude systems. Fluxes of dissolved inorganic nutrients were generally low (μmol m−2 day−1). Flux rates were mostly negative (into the sediment) in the delta suggesting that these deposits are a sink for nutrients. In the offshore deposits, dissolved inorganic fluxes were higher and mostly positive indicating that they are a source for dissolved nutrients. Standing crops of bacteria (range: below detection limits— 2.5 × 1010 cells g−1 dry wt), meiofauna (range: 5–750 individuals 10 cm−2; 9–1006 μg dry wt 10 cm−2) and infauna (range: 86–5555 individuals m−2; 0.10-5.85 g AFDW m−2) were generally lower in the delta than in the gulf. The infauna was dominated by nematodes, copepods, foraminifera and small, tube-building, deposit- and suspension-feeding polychaetes and amphipods. Rates of bacterial productivity were very erratic with sediment depth across stations, ranging from 0–2108 mg C m−2 day−1 (DNA synthesis) and from 0–228 mg C m−2 day−1 (protein synthesis), respectively. Rates of benthic respiration and DOC flux across the sediment-water interface were generally high, ranging from 63–780 mg C m−2 day−1 and from −797 to 514 mg C m−2 day−1, respectively. Epibenthos were more diverse (at the phyletic level) at the mid-shelf than inshore, composed mainly of sponges, crabs, crinoids, echinoids, bivalves, hydroids and asteroids. Demersal nekton abundance was low, dominated by the leatherjacket, Paramonacanthus filicauda, the pony fish, Leiognathus splendens and the grunter, Pomadasys argyreus, suggesting limited transfer of infaunal biomass to higher trophic levels. The response of the benthic regime to the export of freshwater and material from the Fly River generally conforms to the Rhoads et al. [(1985) Continental Shelf Research, 4, 189–213] model of benthic response to effluent derived from the Changjiang River in the East China Sea and is similar to infaunal and sedimentary patterns off the Amazon. Nutrient release from the delta sediments contributes little to water-column production, but in the gulf, nutrient efflux from the benthos contributes, on average, 38 and 61% of the annual N and P requirements of phytoplankton production, reflecting closer benthic-pelagic coupling and enrichment of biological productivity in the Gulf of Papua due to nutrient export from the Fly River.","container-title":"Continental Shelf Research","DOI":"10.1016/0278-4343(92)90033-G","ISSN":"0278-4343","issue":"2","journalAbbreviation":"Continental Shelf Research","language":"en","page":"287-326","source":"ScienceDirect","title":"The influence of freshwater and material export on sedimentary facies and benthic processes within the Fly Delta and adjacent Gulf of Papua (Papua New Guinea)","volume":"12","author":[{"family":"Alongi","given":"D. M."},{"family":"Christoffersen","given":"P."},{"family":"Tirendi","given":"F."},{"family":"Robertson","given":"A. I."}],"issued":{"date-parts":[["1992",2,1]]}}},{"id":1295,"uris":["http://zotero.org/users/6403124/items/U639FAWR"],"itemData":{"id":1295,"type":"article-journal","abstract":"The vertical distribution of macrobenthos and sedimentary structures in near-surface sediments of the East China Sea off the Changjiang has been assessed from analyses of boxcores. The geographic distribution of macrobenthos across the continental shelf reflects sediment type and sedimentation rate. In the rapidly accumulating silty-clays of the submarine delta, sparse populations of small polychaetes predominate. As sediment accumulation rate declines away from the river mouth, denser populations of more d</w:instrText>
      </w:r>
      <w:r w:rsidR="000F6DDC" w:rsidRPr="00E57A30">
        <w:rPr>
          <w:lang w:val="da-DK"/>
        </w:rPr>
        <w:instrText xml:space="preserve">eeply burrowing polychaetes, crabs, and ophuroids occur. On the central and outer shelf, sparse populations of surface dwellers relect the sandy, mobile sediment conditions. Based on X-radiographs, five sedimentary facies are identified based on physical and biogenic sedimentary structures in the top 25 cm of sediment. These sedimentary fabrics reflect (1 and 2) high and low rates of accumulation on the submarine delta, in which physical and biogenic structures, respectively, predominate; (3) dynamic sands across the shelf; (4) a muddy, low-depositional environment south of Cheju Island; and (5) a shelf-break regime under the influence of the Kuroshio Current.","collection-title":"Sediment Dynamics of the Changjiang Estuary and the Adjacent East China Sea","container-title":"Continental Shelf Research","DOI":"10.1016/0278-4343(85)90029-9","ISSN":"0278-4343","issue":"1","journalAbbreviation":"Continental Shelf Research","language":"en","page":"189-213","source":"ScienceDirect","title":"Macrobenthos and sedimentary facies on the Changjiang delta platform and adjacent continental shelf, East China Sea","volume":"4","author":[{"family":"Rhoads","given":"Donald C."},{"family":"Boesch","given":"Donald F."},{"family":"Zhican","given":"Tang"},{"family":"Fengshan","given":"Xu"},{"family":"Liqiang","given":"Huang"},{"family":"Nilsen","given":"Karl J."}],"issued":{"date-parts":[["1985",1,1]]}}}],"schema":"https://github.com/citation-style-language/schema/raw/master/csl-citation.json"} </w:instrText>
      </w:r>
      <w:r w:rsidR="000F6DDC">
        <w:fldChar w:fldCharType="separate"/>
      </w:r>
      <w:r w:rsidR="000F6DDC" w:rsidRPr="00E57A30">
        <w:rPr>
          <w:rFonts w:ascii="Calibri" w:hAnsi="Calibri" w:cs="Calibri"/>
          <w:lang w:val="da-DK"/>
        </w:rPr>
        <w:t>(Aller and Stupakoff, 1996; Alongi et al., 1992; Rhoads et al., 1985)</w:t>
      </w:r>
      <w:r w:rsidR="000F6DDC">
        <w:fldChar w:fldCharType="end"/>
      </w:r>
      <w:r w:rsidRPr="00E57A30">
        <w:rPr>
          <w:lang w:val="da-DK"/>
        </w:rPr>
        <w:t xml:space="preserve">. </w:t>
      </w:r>
      <w:r w:rsidR="000F6DDC">
        <w:fldChar w:fldCharType="begin"/>
      </w:r>
      <w:r w:rsidR="00096CEC" w:rsidRPr="00E57A30">
        <w:rPr>
          <w:lang w:val="da-DK"/>
        </w:rPr>
        <w:instrText xml:space="preserve"> ADDIN ZOTERO_ITEM CSL_CITATION {"citationID":"ngOB5gLv","properties":{"formattedCitation":"(Rhoads et al., 1985)","plainCitation":"(Rhoads et al., 1985)","dontUpdate":true,"noteIndex":0},"citationItems":[{"id":1295,"uris":["http://zotero.org/users/6403124/items/U639FAWR"],"itemData":{"id":1295,"type":"article-journal","abstract":"The vertical distribution of macrobenthos and sedimentary structures in near-surface sediments of the East China Sea off the Changjiang has been assessed from analyses of boxcores. The geographic distribution of macrobenthos across the continental shelf reflects sediment type and sedimentation rate. In the rapidly accumulating silty-clays of the submarine delta, sparse populations of small polychaetes predominate. As sediment accumulation rate declines away from the river mouth, denser populations of more deeply burrowing polychaetes, crabs, and ophuroids occur. On the central and outer shelf, sparse populations of surface dwellers relect the sandy, mobile sediment conditions. Based on X-radiographs, five sedimentary facies are identified based on physical and biogenic sedimentary structures in the top 25 cm of sediment. These sedimentary fabrics reflect (1 and 2) high and low rates of accumulation on the submarine delta, in which physical and biogenic structures, respectively, predominate; (3) dynamic sands across the shelf; (4) a muddy, low-depositional environment south of Cheju Island; and (5) a shelf-break regime under the influence of the Kuroshio Current.","collection-title":"Sediment Dynamics of the Changjiang Estuary and the Adjacent East China Sea","container-title":"Continental Shelf Research","DOI":"10.1016/0278-4343(85)90029-9","ISSN":"0278-4343","issue":"1","journalAbbreviation":"Continental Shelf Research","language":"en","page":"189-213","source":"ScienceDirect","title":"Macrobenthos and sedimentary facies on the Changjiang delta platform and adjacent continental shelf, East China Sea","volume":"4","author":[{"family":"Rhoads","given":"Donald C."},{"family":"Boesch","given":"Donald F."},{"family":"Zhican","given":"Tang"},{"family":"Fengshan","given":"Xu"},{"family":"Liqiang","given":"Huang"},{"family":"Nilsen","given":"Karl J."}],"issued":{"date-parts":[["1985",1,1]]}}}],"schema":"https://github.com/citation-style-language/schema/raw/master/csl-citation.json"} </w:instrText>
      </w:r>
      <w:r w:rsidR="000F6DDC">
        <w:fldChar w:fldCharType="separate"/>
      </w:r>
      <w:r w:rsidR="000F6DDC" w:rsidRPr="00E57A30">
        <w:rPr>
          <w:rFonts w:ascii="Calibri" w:hAnsi="Calibri" w:cs="Calibri"/>
          <w:lang w:val="da-DK"/>
        </w:rPr>
        <w:t xml:space="preserve">Rhoads et al. </w:t>
      </w:r>
      <w:r w:rsidR="000F6DDC">
        <w:rPr>
          <w:rFonts w:ascii="Calibri" w:hAnsi="Calibri" w:cs="Calibri"/>
        </w:rPr>
        <w:t>(</w:t>
      </w:r>
      <w:r w:rsidR="000F6DDC" w:rsidRPr="000F6DDC">
        <w:rPr>
          <w:rFonts w:ascii="Calibri" w:hAnsi="Calibri" w:cs="Calibri"/>
        </w:rPr>
        <w:t>1985)</w:t>
      </w:r>
      <w:r w:rsidR="000F6DDC">
        <w:fldChar w:fldCharType="end"/>
      </w:r>
      <w:r w:rsidR="000F6DDC">
        <w:t xml:space="preserve"> </w:t>
      </w:r>
      <w:r w:rsidRPr="003A70AB">
        <w:t xml:space="preserve">proposed a conceptual model </w:t>
      </w:r>
      <w:r w:rsidR="006D0685">
        <w:rPr>
          <w:rFonts w:hint="eastAsia"/>
        </w:rPr>
        <w:t>d</w:t>
      </w:r>
      <w:r w:rsidR="006D0685">
        <w:t xml:space="preserve">escribing </w:t>
      </w:r>
      <w:r w:rsidRPr="003A70AB">
        <w:t xml:space="preserve">that </w:t>
      </w:r>
      <w:r w:rsidR="00CA792B">
        <w:t xml:space="preserve">the varying </w:t>
      </w:r>
      <w:r w:rsidRPr="003A70AB">
        <w:t>sedimentation stress and food supply along the land-sea gradient</w:t>
      </w:r>
      <w:r w:rsidR="006D0685">
        <w:t xml:space="preserve"> shape </w:t>
      </w:r>
      <w:r w:rsidR="006D0685" w:rsidRPr="003A70AB">
        <w:t>the benthic community patterns</w:t>
      </w:r>
      <w:r w:rsidRPr="003A70AB">
        <w:t xml:space="preserve">. In brief, episodic flood events of the river would discharge mass sediments and effluents into the coastal waters, causing intense sedimentation near the river mouth.  </w:t>
      </w:r>
      <w:r w:rsidR="00545C7A">
        <w:rPr>
          <w:rFonts w:hint="eastAsia"/>
        </w:rPr>
        <w:t>Se</w:t>
      </w:r>
      <w:r w:rsidR="00545C7A">
        <w:t xml:space="preserve">diment deposition </w:t>
      </w:r>
      <w:r w:rsidRPr="003A70AB">
        <w:t xml:space="preserve">would then cause local extinctions of the sediment fauna near the river mouth, suppressing the benthic standing stock and </w:t>
      </w:r>
      <w:r w:rsidR="008E1ECC">
        <w:t>the material exchange at the SWI</w:t>
      </w:r>
      <w:r w:rsidRPr="003A70AB">
        <w:t xml:space="preserve">. As further away from the river mouth, improved water clarity and still abundant nutrients from the river would stimulate primary production in the water column, increasing the </w:t>
      </w:r>
      <w:proofErr w:type="spellStart"/>
      <w:r w:rsidRPr="003A70AB">
        <w:t>phytodetritus</w:t>
      </w:r>
      <w:proofErr w:type="spellEnd"/>
      <w:r w:rsidRPr="003A70AB">
        <w:t xml:space="preserve"> flux to the seafloor. The benthic communities could then thrive on the increased food supply and </w:t>
      </w:r>
      <w:r w:rsidR="00687D24">
        <w:t xml:space="preserve">reduced </w:t>
      </w:r>
      <w:r w:rsidRPr="003A70AB">
        <w:t>sedimentation</w:t>
      </w:r>
      <w:r w:rsidR="00687D24">
        <w:t xml:space="preserve"> stress</w:t>
      </w:r>
      <w:r w:rsidRPr="003A70AB">
        <w:t xml:space="preserve">, resulting in higher benthic standing stocks and </w:t>
      </w:r>
      <w:r w:rsidR="00687D24">
        <w:t xml:space="preserve">hence </w:t>
      </w:r>
      <w:r w:rsidRPr="003A70AB">
        <w:t xml:space="preserve">greater material fluxes. </w:t>
      </w:r>
      <w:r w:rsidR="00A86E0B">
        <w:t xml:space="preserve">Such increase of </w:t>
      </w:r>
      <w:r w:rsidRPr="003A70AB">
        <w:t xml:space="preserve">benthic standing stock and biological activity would reduce further offshore due to declining nutrients and food supply in the open waters. </w:t>
      </w:r>
      <w:r>
        <w:t xml:space="preserve">Later studies generally echoed </w:t>
      </w:r>
      <w:r>
        <w:fldChar w:fldCharType="begin"/>
      </w:r>
      <w:r w:rsidR="00056592">
        <w:instrText xml:space="preserve"> ADDIN ZOTERO_ITEM CSL_CITATION {"citationID":"XkOKnZ2S","properties":{"formattedCitation":"(Rhoads et al. 1985)","plainCitation":"(Rhoads et al. 1985)","dontUpdate":true,"noteIndex":0},"citationItems":[{"id":1295,"uris":["http://zotero.org/users/6403124/items/U639FAWR"],"itemData":{"id":1295,"type":"article-journal","abstract":"The vertical distribution of macrobenthos and sedimentary structures in near-surface sediments of the East China Sea off the Changjiang has been assessed from analyses of boxcores. The geographic distribution of macrobenthos across the continental shelf reflects sediment type and sedimentation rate. In the rapidly accumulating silty-clays of the submarine delta, sparse populations of small polychaetes predominate. As sediment accumulation rate declines away from the river mouth, denser populations of more deeply burrowing polychaetes, crabs, and ophuroids occur. On the central and outer shelf, sparse populations of surface dwellers relect the sandy, mobile sediment conditions. Based on X-radiographs, five sedimentary facies are identified based on physical and biogenic sedimentary structures in the top 25 cm of sediment. These sedimentary fabrics reflect (1 and 2) high and low rates of accumulation on the submarine delta, in which physical and biogenic structures, respectively, predominate; (3) dynamic sands across the shelf; (4) a muddy, low-depositional environment south of Cheju Island; and (5) a shelf-break regime under the influence of the Kuroshio Current.","collection-title":"Sediment Dynamics of the Changjiang Estuary and the Adjacent East China Sea","container-title":"Continental Shelf Research","DOI":"10.1016/0278-4343(85)90029-9","ISSN":"0278-4343","issue":"1","journalAbbreviation":"Continental Shelf Research","language":"en","page":"189-213","source":"ScienceDirect","title":"Macrobenthos and sedimentary facies on the Changjiang delta platform and adjacent continental shelf, East China Sea","volume":"4","author":[{"family":"Rhoads","given":"Donald C."},{"family":"Boesch","given":"Donald F."},{"family":"Zhican","given":"Tang"},{"family":"Fengshan","given":"Xu"},{"family":"Liqiang","given":"Huang"},{"family":"Nilsen","given":"Karl J."}],"issued":{"date-parts":[["1985",1,1]]}}}],"schema":"https://github.com/citation-style-language/schema/raw/master/csl-citation.json"} </w:instrText>
      </w:r>
      <w:r>
        <w:fldChar w:fldCharType="separate"/>
      </w:r>
      <w:r w:rsidRPr="00644CEE">
        <w:rPr>
          <w:rFonts w:ascii="Calibri" w:hAnsi="Calibri" w:cs="Calibri"/>
        </w:rPr>
        <w:t xml:space="preserve">Rhoads et al. </w:t>
      </w:r>
      <w:r>
        <w:rPr>
          <w:rFonts w:ascii="Calibri" w:hAnsi="Calibri" w:cs="Calibri"/>
        </w:rPr>
        <w:t>(</w:t>
      </w:r>
      <w:r w:rsidRPr="00644CEE">
        <w:rPr>
          <w:rFonts w:ascii="Calibri" w:hAnsi="Calibri" w:cs="Calibri"/>
        </w:rPr>
        <w:t>1985)</w:t>
      </w:r>
      <w:r>
        <w:fldChar w:fldCharType="end"/>
      </w:r>
      <w:r>
        <w:t xml:space="preserve"> </w:t>
      </w:r>
      <w:r w:rsidR="00E845F8">
        <w:t>conceptual model</w:t>
      </w:r>
      <w:r>
        <w:t xml:space="preserve">, </w:t>
      </w:r>
      <w:r w:rsidR="00E845F8">
        <w:t xml:space="preserve">finding </w:t>
      </w:r>
      <w:r>
        <w:t>that macrofauna were subject to riverine sedimentations</w:t>
      </w:r>
      <w:r w:rsidR="004E106D">
        <w:t xml:space="preserve"> and their abundance would drastically decrease during high river discharge</w:t>
      </w:r>
      <w:r>
        <w:t xml:space="preserve"> </w:t>
      </w:r>
      <w:r>
        <w:fldChar w:fldCharType="begin"/>
      </w:r>
      <w:r w:rsidR="00056592">
        <w:instrText xml:space="preserve"> ADDIN ZOTERO_ITEM CSL_CITATION {"citationID":"DyhMgiAo","properties":{"formattedCitation":"(Akoumianaki et al., 2006; Aller and Stupakoff, 1996; Alongi et al., 1992; Bonif\\uc0\\u225{}cio et al., 2014)","plainCitation":"(Akoumianaki et al., 2006; Aller and Stupakoff, 1996; Alongi et al., 1992; Bonifácio et al., 2014)","noteIndex":0},"citationItems":[{"id":1427,"uris":["http://zotero.org/users/6403124/items/487U5XIJ"],"itemData":{"id":1427,"type":"article-journal","abstract":"Large volumes of freshwater and suspended material debouch from the Fly River in southwestern Papua New Guinea into the Gulf of Papua, greatly influencing the hydrography and sedimentary processes within the river delta and adjacent shelf region. Sedimentary facies within the subtidal regions of the Fly Delta are composed mainly of compacted and eroded very fine black sand, and highly laminated, muddy sand and sandy mud, progressing to prodelta mud with intermixed primary and biogenic structures in the inner Gulf of Papua. These prodelta muds grade further to mixed terrigenous-carbonate deposits southwards into the northern Great Barrier Reef and Torres Strait, and to well-bioturbated, fluid mud northwards into the Gulf of Papua. The transition from physically-dominated, estuarine conditions within the delta to more quiescent, marine conditions on the shelf leads to concomitant changes in sediment chemistry, microbial activity and infaunal and epifaunal communities. Particulate (C, N, P) and dissolved inorganic and organic nutrient concentrations were a function of sediment type (higher in finer deposits) rather than location (delta vs gulf). C: N: P ratios of solid-phase nutrients varied greatly, but were usually less than those predicted by the Redfield ratio. Mean interstitial concentrations of dissolved inorganic nutrients were low (μM range), but dissolved organic carbon, nitrogen and phosphorus levels were equivalent to those found in higher latitude systems. Fluxes of dissolved inorganic nutrients were generally low (μmol m−2 day−1). Flux rates were mostly negative (into the sediment) in the delta suggesting that these deposits are a sink for nutrients. In the offshore deposits, dissolved inorganic fluxes were higher and mostly positive indicating that they are a source for dissolved nutrients. Standing crops of bacteria (range: below detection limits— 2.5 × 1010 cells g−1 dry wt), meiofauna (range: 5–750 individuals 10 cm−2; 9–1006 μg dry wt 10 cm−2) and infauna (range: 86–5555 individuals m−2; 0.10-5.85 g AFDW m−2) were generally lower in the delta than in the gulf. The infauna was dominated by nematodes, copepods, foraminifera and small, tube-building, deposit- and suspension-feeding polychaetes and amphipods. Rates of bacterial productivity were very erratic with sediment depth across stations, ranging from 0–2108 mg C m−2 day−1 (DNA synthesis) and from 0–228 mg C m−2 day−1 (protein synthesis), respectively. Rates of benthic respiration and DOC flux across the sediment-water interface were generally high, ranging from 63–780 mg C m−2 day−1 and from −797 to 514 mg C m−2 day−1, respectively. Epibenthos were more diverse (at the phyletic level) at the mid-shelf than inshore, composed mainly of sponges, crabs, crinoids, echinoids, bivalves, hydroids and asteroids. Demersal nekton abundance was low, dominated by the leatherjacket, Paramonacanthus filicauda, the pony fish, Leiognathus splendens and the grunter, Pomadasys argyreus, suggesting limited transfer of infaunal biomass to higher trophic levels. The response of the benthic regime to the export of freshwater and material from the Fly River generally conforms to the Rhoads et al. [(1985) Continental Shelf Research, 4, 189–213] model of benthic response to effluent derived from the Changjiang River in the East China Sea and is similar to infaunal and sedimentary patterns off the Amazon. Nutrient release from the delta sediments contributes little to water-column production, but in the gulf, nutrient efflux from the benthos contributes, on average, 38 and 61% of the annual N and P requirements of phytoplankton production, reflecting closer benthic-pelagic coupling and enrichment of biological productivity in the Gulf of Papua due to nutrient export from the Fly River.","container-title":"Continental Shelf Research","DOI":"10.1016/0278-4343(92)90033-G","ISSN":"0278-4343","issue":"2","journalAbbreviation":"Continental Shelf Research","language":"en","page":"287-326","source":"ScienceDirect","title":"The influence of freshwater and material export on sedimentary facies and benthic processes within the Fly Delta and adjacent Gulf of Papua (Papua New Guinea)","volume":"12","author":[{"family":"Alongi","given":"D. M."},{"family":"Christoffersen","given":"P."},{"family":"Tirendi","given":"F."},{"family":"Robertson","given":"A. I."}],"issued":{"date-parts":[["1992",2,1]]}}},{"id":1246,"uris":["http://zotero.org/users/6403124/items/5HKJULV2"],"itemData":{"id":1246,"type":"article-journal","abstract":"Characteristics of the benthic biological community at 11 stations on the Amazon continental shelf indicate strong seasonal and spatial patterns that covary with shelf-wide physical processes. Faunal abundances, size-frequency distributions, functional groupings and depths of burrowing and feeding respond to local depositional and erosional events that vary over time scales of several months, possibly less, as well as to shelf-wide seasonal changes. During February–March, the period of rising to peak riverine discharge and maximum trade-wind stress, shelf-wide minima occur in the sizes, numbers and vertical distributions of benthos. These minima reflect maximum instability of the seabed and apparent turnover of at least the upper </w:instrText>
      </w:r>
      <w:r w:rsidR="00056592">
        <w:rPr>
          <w:rFonts w:ascii="Cambria Math" w:hAnsi="Cambria Math" w:cs="Cambria Math"/>
        </w:rPr>
        <w:instrText>∼</w:instrText>
      </w:r>
      <w:r w:rsidR="00056592">
        <w:instrText xml:space="preserve">1 m of the deposits. In contrast, from August to October, corresponding to periods of falling to low riverine discharge and minimum wind stress, there are large influxes of burrowing infauna (polychaetes reach densities up to </w:instrText>
      </w:r>
      <w:r w:rsidR="00056592">
        <w:rPr>
          <w:rFonts w:ascii="Cambria Math" w:hAnsi="Cambria Math" w:cs="Cambria Math"/>
        </w:rPr>
        <w:instrText>∼</w:instrText>
      </w:r>
      <w:r w:rsidR="00056592">
        <w:instrText>6700 m</w:instrText>
      </w:r>
      <w:r w:rsidR="00056592">
        <w:rPr>
          <w:rFonts w:ascii="Calibri" w:hAnsi="Calibri" w:cs="Calibri"/>
        </w:rPr>
        <w:instrText>−</w:instrText>
      </w:r>
      <w:r w:rsidR="00056592">
        <w:instrText xml:space="preserve">2 off the river mouth), meiofauna become abundant (particularly juvenile macrofauna up to </w:instrText>
      </w:r>
      <w:r w:rsidR="00056592">
        <w:rPr>
          <w:rFonts w:ascii="Cambria Math" w:hAnsi="Cambria Math" w:cs="Cambria Math"/>
        </w:rPr>
        <w:instrText>∼</w:instrText>
      </w:r>
      <w:r w:rsidR="00056592">
        <w:instrText xml:space="preserve">10,000 individuals per 100 cm2) and bacterial inventories increase up to two orders of magnitude relative to other periods (for example, 218 cells per 109 cm2 vs 4.4 cells per 109 cm2 over the upper 10 cm). The seabed appears to be most stable during falling to low flow, resulting in successful benthic recolonization. Superimposed on the significant shelf-wide seasonal variability are distinct nearshore to offshore and south to north trends in biological characteristics. Lack of sexually mature individuals indicates that it is unlikely that many of the macrofauna reproduce on this shelf. Epifauna are rare and suspension-feeding benthos are restricted to deeper-water stations off and to the south of the river mouth. As in other terrigenous tropical environments, bacterial biomass accounts for much of the total benthic biomass (up to </w:instrText>
      </w:r>
      <w:r w:rsidR="00056592">
        <w:rPr>
          <w:rFonts w:ascii="Cambria Math" w:hAnsi="Cambria Math" w:cs="Cambria Math"/>
        </w:rPr>
        <w:instrText>∼</w:instrText>
      </w:r>
      <w:r w:rsidR="00056592">
        <w:instrText>96%). Vertical and lateral distributions of sediment bacteria support the concept of rapid cross-shelf exchange and seasonal homogenization of surficial bottom sediments.","container-title":"Continental Shelf Research","DOI":"10.1016/0278-4343(96)88778-4","ISSN":"0278-4343","issue":"5","journalAbbreviation":"Continental Shelf Research","language":"en","page":"717-751","source":"ScienceDirect","title":"The distribution and seasonal characteristics of benthic communities on the Amazon shelf as indicators of physical processes","volume":"16","author":[{"family":"Aller","given":"Josephine Y."},{"family":"Stupakoff","given":"Ian"}],"issued":{"date-parts":[["1996",1,1]]}}},{"id":721,"uris":["http://zotero.org/users/6403124/items/8D3PRU4W"],"itemData":{"id":721,"type":"article-journal","abstract":"Macrofaunal density, biomass, and respiration size spectra, as well as density- and respiration-body size allometries, were investigated in a deltaic environment of the eastern Mediterranean (Maliakos Gulf, Greece). Four stations were sampled along a gradient of increasing depth and decreasing water transparency from the river mouth to the plume area in May, August, and November 2000, and February and May 2001. Density and biomass significantly decreased in winter and spring near the river mouth. The shape and peaks of size spectra were temporally variable, indicating that no single factor determines body size at all times. The slopes of the seasonally averaged normalized biomass size spectra gradually decreased from –0.47 at the river mouth to –1.03 in the plume area, clearly indicating a biomass increase with increasing body size towards the river mouth. A flat lower boundary in density/body size relationships at all stations precluded a strong negative regression slope and indicated that the density of small- and intermediate-sized macrofaunal organisms is constrained by perturbations. Regressions of calculated respiration rates against body size were close to 0.75 only at the river mouth during winter, thus indicating that increases in riverine sediment discharges during that period constrain the macrofaunal community. Overall, there was no evidence of energy supply constraints for macrofaunal body size in Maliakos Gulf. Irrespective of whether size spectra and body size allometries conform to global patterns or not, they proved to be sensitive and straightforward descriptors for understanding the macrofauna’s response to the deltaic environment.","container-title":"Marine Ecology Progress Series","DOI":"10.3354/meps321055","ISSN":"0171-8630, 1616-1599","journalAbbreviation":"Mar. Ecol. Prog. Ser.","language":"en","page":"55-66","source":"DOI.org (Crossref)","title":"Dynamics of macrofaunal body size in a deltaic environment","volume":"321","author":[{"family":"Akoumianaki","given":"I"},{"family":"Papaspyrou","given":"S"},{"family":"Nicolaidou","given":"A"}],"issued":{"date-parts":[["2006",9,8]]}}},{"id":1646,"uris":["http://zotero.org/users/6403124/items/43PVSCKA"],"itemData":{"id":1646,"type":"article-journal","abstract":"The consequences of changes in the water flow of the Rhône River on surface sediment characteristics and benthic macrofauna composition were assessed within 3 distinct areas: (1) the delta front, (2) the prodelta, and (3) the distal zone. Five stations were sampled during or closely after: (1) an oceanic flood (April 2007), (2) a generalized flood (May 2008), (3) a Cevenol flood (December 2008), and (4) a dry period (July 2011). Measurements of sediment characteristics included granulometry (D0.5), bulk descriptors of sedimentary organics (OC, TN and THAA), descriptors of labile components of sedimentary organics (chloropigments, EHAA), and both descriptors of origin (Chl-b/Chl-a, C/N) and lability (Chl-a/(Chl-a+Phaeo-a), EHAA/THAA) of sedimentary organics. Sediment Profile Images were collected during April 2007, May 2008 and July 2011. Temporal changes in both sedimentary organics and benthic macrofauna were more important in the delta front and the prodelta than in the distal zone. Bulk characteristics of sedimentary organics presented decreasing inshore/offshore gradients during both April 2007 and July 2011 but not during May and December 2008. There were significant temporal changes in EHAA/THAA at all stations. Changes in benthic macrofauna composition differed between: (1) the delta front and the prodelta, and (2) the distal zone. In the former area, the dry period was associated with est</w:instrText>
      </w:r>
      <w:r w:rsidR="00056592" w:rsidRPr="00E57A30">
        <w:rPr>
          <w:lang w:val="da-DK"/>
        </w:rPr>
        <w:instrText xml:space="preserve">ablishing a mature community characterized by high abundances and species richness. The best description of spatiotemporal changes in benthic macrofauna composition by surface sediment characteristics was obtained using D0.5, Chl-b/Chl-a, Chl-a/(Chl-a+Phaeo-a) and EHAA, which supports the role of the quality of sedimentary organics in controlling benthic macrofauna composition.","container-title":"Estuarine, Coastal and Shelf Science","DOI":"10.1016/j.ecss.2014.10.011","ISSN":"0272-7714","journalAbbreviation":"Estuarine, Coastal and Shelf Science","language":"en","page":"196-209","source":"ScienceDirect","title":"Spatiotemporal changes in surface sediment characteristics and benthic macrofauna composition off the Rhône River in relation to its hydrological regime","volume":"151","author":[{"family":"Bonifácio","given":"Paulo"},{"family":"Bourgeois","given":"Solveig"},{"family":"Labrune","given":"Céline"},{"family":"Amouroux","given":"Jean Michel"},{"family":"Escoubeyrou","given":"Karine"},{"family":"Buscail","given":"Roselyne"},{"family":"Romero-Ramirez","given":"Alicia"},{"family":"Lantoine","given":"François"},{"family":"Vétion","given":"Gilles"},{"family":"Bichon","given":"Sabrina"},{"family":"Desmalades","given":"Martin"},{"family":"Rivière","given":"Béatrice"},{"family":"Deflandre","given":"Bruno"},{"family":"Grémare","given":"Antoine"}],"issued":{"date-parts":[["2014",12,5]]}}}],"schema":"https://github.com/citation-style-language/schema/raw/master/csl-citation.json"} </w:instrText>
      </w:r>
      <w:r>
        <w:fldChar w:fldCharType="separate"/>
      </w:r>
      <w:r w:rsidR="00056592" w:rsidRPr="00E57A30">
        <w:rPr>
          <w:rFonts w:ascii="Calibri" w:hAnsi="Calibri" w:cs="Calibri"/>
          <w:szCs w:val="24"/>
          <w:lang w:val="da-DK"/>
        </w:rPr>
        <w:t>(Akoumianaki et al., 2006; Aller and Stupakoff, 1996; Alongi et al., 1992; Bonifácio et al., 2014)</w:t>
      </w:r>
      <w:r>
        <w:fldChar w:fldCharType="end"/>
      </w:r>
      <w:r w:rsidRPr="00E57A30">
        <w:rPr>
          <w:lang w:val="da-DK"/>
        </w:rPr>
        <w:t>.</w:t>
      </w:r>
    </w:p>
    <w:p w14:paraId="2833D063" w14:textId="396AF13B" w:rsidR="00027916" w:rsidRDefault="00C71004" w:rsidP="00E36684">
      <w:r>
        <w:t xml:space="preserve">Although </w:t>
      </w:r>
      <w:r>
        <w:fldChar w:fldCharType="begin"/>
      </w:r>
      <w:r w:rsidR="00096CEC">
        <w:instrText xml:space="preserve"> ADDIN ZOTERO_ITEM CSL_CITATION {"citationID":"HXHJ2cLa","properties":{"formattedCitation":"(Rhoads et al., 1985)","plainCitation":"(Rhoads et al., 1985)","dontUpdate":true,"noteIndex":0},"citationItems":[{"id":1295,"uris":["http://zotero.org/users/6403124/items/U639FAWR"],"itemData":{"id":1295,"type":"article-journal","abstract":"The vertical distribution of macrobenthos and sedimentary structures in near-surface sediments of the East China Sea off the Changjiang has been assessed from analyses of boxcores. The geographic distribution of macrobenthos across the continental shelf reflects sediment type and sedimentation rate. In the rapidly accumulating silty-clays of the submarine delta, sparse populations of small polychaetes predominate. As sediment accumulation rate declines away from the river mouth, denser populations of more deeply burrowing polychaetes, crabs, and ophuroids occur. On the central and outer shelf, sparse populations of surface dwellers relect the sandy, mobile sediment conditions. Based on X-radiographs, five sedimentary facies are identified based on physical and biogenic sedimentary structures in the top 25 cm of sediment. These sedimentary fabrics reflect (1 and 2) high and low rates of accumulation on the submarine delta, in which physical and biogenic structures, respectively, predominate; (3) dynamic sands across the shelf; (4) a muddy, low-depositional environment south of Cheju Island; and (5) a shelf-break regime under the influence of the Kuroshio Current.","collection-title":"Sediment Dynamics of the Changjiang Estuary and the Adjacent East China Sea","container-title":"Continental Shelf Research","DOI":"10.1016/0278-4343(85)90029-9","ISSN":"0278-4343","issue":"1","journalAbbreviation":"Continental Shelf Research","language":"en","page":"189-213","source":"ScienceDirect","title":"Macrobenthos and sedimentary facies on the Changjiang delta platform and adjacent continental shelf, East China Sea","volume":"4","author":[{"family":"Rhoads","given":"Donald C."},{"family":"Boesch","given":"Donald F."},{"family":"Zhican","given":"Tang"},{"family":"Fengshan","given":"Xu"},{"family":"Liqiang","given":"Huang"},{"family":"Nilsen","given":"Karl J."}],"issued":{"date-parts":[["1985",1,1]]}}}],"schema":"https://github.com/citation-style-language/schema/raw/master/csl-citation.json"} </w:instrText>
      </w:r>
      <w:r>
        <w:fldChar w:fldCharType="separate"/>
      </w:r>
      <w:r w:rsidRPr="00C71004">
        <w:rPr>
          <w:rFonts w:ascii="Calibri" w:hAnsi="Calibri" w:cs="Calibri"/>
        </w:rPr>
        <w:t>Rhoads et al.</w:t>
      </w:r>
      <w:r>
        <w:rPr>
          <w:rFonts w:ascii="Calibri" w:hAnsi="Calibri" w:cs="Calibri"/>
        </w:rPr>
        <w:t xml:space="preserve"> (</w:t>
      </w:r>
      <w:r w:rsidRPr="00C71004">
        <w:rPr>
          <w:rFonts w:ascii="Calibri" w:hAnsi="Calibri" w:cs="Calibri"/>
        </w:rPr>
        <w:t>1985)</w:t>
      </w:r>
      <w:r>
        <w:fldChar w:fldCharType="end"/>
      </w:r>
      <w:r>
        <w:t xml:space="preserve"> conceptualized the spatial variation of benthic communities at </w:t>
      </w:r>
      <w:proofErr w:type="spellStart"/>
      <w:r>
        <w:t>RiOMars</w:t>
      </w:r>
      <w:proofErr w:type="spellEnd"/>
      <w:r>
        <w:t xml:space="preserve">, the paper did not explicitly described the temporal </w:t>
      </w:r>
      <w:r>
        <w:lastRenderedPageBreak/>
        <w:t>variations of benthic.</w:t>
      </w:r>
    </w:p>
    <w:p w14:paraId="66CE30BE" w14:textId="77777777" w:rsidR="003C495A" w:rsidRDefault="003C495A" w:rsidP="00AE729D">
      <w:pPr>
        <w:pStyle w:val="2"/>
      </w:pPr>
      <w:r w:rsidRPr="003C495A">
        <w:t>Current evidence and knowledge gaps in the river-dominated ocean margins</w:t>
      </w:r>
    </w:p>
    <w:p w14:paraId="0F30CD81" w14:textId="6ABA3D50" w:rsidR="00A82EE1" w:rsidRDefault="00A82EE1" w:rsidP="00AE729D">
      <w:r>
        <w:t xml:space="preserve">Despite past efforts in investigating </w:t>
      </w:r>
      <w:proofErr w:type="spellStart"/>
      <w:r w:rsidR="00027916">
        <w:t>macrobenthic</w:t>
      </w:r>
      <w:proofErr w:type="spellEnd"/>
      <w:r w:rsidR="00027916">
        <w:t xml:space="preserve"> </w:t>
      </w:r>
      <w:r>
        <w:t xml:space="preserve">assemblages </w:t>
      </w:r>
      <w:r w:rsidR="00027916">
        <w:t xml:space="preserve">in </w:t>
      </w:r>
      <w:proofErr w:type="spellStart"/>
      <w:r w:rsidR="00027916">
        <w:rPr>
          <w:rFonts w:hint="eastAsia"/>
        </w:rPr>
        <w:t>R</w:t>
      </w:r>
      <w:r w:rsidR="00027916">
        <w:t>iOMar</w:t>
      </w:r>
      <w:r>
        <w:t>s</w:t>
      </w:r>
      <w:proofErr w:type="spellEnd"/>
      <w:r w:rsidR="00AE729D">
        <w:t xml:space="preserve">, most of the studies focused on continental shelves adjacent to large rivers </w:t>
      </w:r>
      <w:r w:rsidR="00AE729D">
        <w:fldChar w:fldCharType="begin"/>
      </w:r>
      <w:r w:rsidR="00056592">
        <w:instrText xml:space="preserve"> ADDIN ZOTERO_ITEM CSL_CITATION {"citationID":"if4zOGu2","properties":{"formattedCitation":"(Aller and Aller, 1986; Hermand et al., 2008)","plainCitation":"(Aller and Aller, 1986; Hermand et al., 2008)","dontUpdate":true,"noteIndex":0},"citationItems":[{"id":1244,"uris":["http://zotero.org/users/6403124/items/NDR6LEQM"],"itemData":{"id":1244,"type":"article-journal","abstract":"Major patterns of bacteria, meiofauna, and macrobenthos distributions were examined from muddy sediments on the inner continental shelf near the Amazon River. The spatial distributions and functional groupings of the fauna were compared with faunal distributions on the East China Sea shelf off the Changjiang (Yangtze) River and used to assess the impact of long-term, large-scale physical processes on benthic community structure in shelf environments. Both areas are influenced by large discharges of fresh water and suspended solids, and have inner-shelf mud deposits. On the Amazon shelf, macrofauna were generally small in size or absent from highly mobile, muddy sediments on the inner shelf. Significant numbers occurred only in relatively stable sediments offshore or to the south or northeast of the mud belt. Macrobenthos reached greatest densities (3915 m−2) in a general area of firm muddy sediments (Stas 79 and 88) interbedded with sand and burrowed by the ghost shrimp Callianassa sp. At these stations, diversity was greatest, particularly in the dominant polychaete taxon. Macrofauna in the East China Sea, particularly epifaunal species, were reduced in abundance and biomass in inner-shelf areas of most active accumulation near the Changjiang River. However, macrofauna were 50–100 times more abundant (ranging to 10,000 m−2) than at sedimentologically comparable locations on the Amazon shelf. For areas of reduced deposition on the East China Sea shelf, diversity was also greater, with 50 species per sample as opposed to a maximum number of 19 per sample of comparable size on the Amazon shelf. Bacterial and meiofaunal abundances were low nearshore on the Amazon shelf compared with farther offshore or, in the case of meiofauna, other shelf environments. Average bacterial abundances for the top 10 cm of sediments ranged from 1.3 to 21 × 109 g−1 on the Amazon shelf and from 7.1 to 22 × 109 g−1 on the East China Sea shelf. Meiofauna on the Amazon shelf varied from none in the nearshore mobile mud belt to 2045 (10 cm−2) offshore on firm silty clay sediments. These densities compare with 66 (10 cm−2) near the Changjiang River mouth and 4870 (10 cm−2) farther offshore. Nematodes dominate the meiofauna on both shelves. The high degree of physical disturbance and unstable nature of the seabed coupled with reduced detrital food availability in bottom sediments appear to be the major factors limiting faunal abundances, controlling the taxonomic diversity of the meio- and macrofaunal species, and determining the functional groups of macrobenthos on the Amazon inner shelf, and, to a lesser extent on the East China Sea inner shelf.","collection-title":"Sedimentary Processes on the Amazon Continental Shelf","container-title":"Continental Shelf Research","DOI":"10.1016/0278-4343(86)90065-8","ISSN":"0278-4343","issue":"1","journalAbbreviation":"Continental Shelf Research","language":"en","page":"291-310","source":"ScienceDirect","title":"General characteristics of benthic faunas on the Amazon inner continental shelf with comparison to the shelf off the Changjiang River, East China Sea","volume":"6","author":[{"family":"Aller","given":"Josephine Y."},{"family":"Aller","given":"Robert C."}],"issued":{"date-parts":[["1986",1,1]]}}},{"id":1170,"uris":["http://zotero.org/users/6403124/items/WB5N9KKT"],"itemData":{"id":1170,"type":"article-journal","abstract":"This study investigates species community patterns and sediment relationships of benthic macrofauna off the Rhone river delta. Along a WE transect, changes in diversity, density, biomass and trophic structure were coupled with the mean extension of the river dilution plume. Species number and diversity were at a minimum off the river mouth, below the area of the minimum surface salinity. Density decreased by a factor 2 and biomass by a factor 5 from the fluvial to the marine system. These features are due to high overload of terrestrial organic matter in the river prodelta as evidenced by the carbon isotopic signature of surface sediment and by pigment content. On the basis of a non-metric MDS analysis and of Dufrêne and Legendre method (1997), groups of stations and characteristic species associated were identified. These species, mainly small capitellids, spionids, lumbrinerids and sternaspids, correspond to a successional dynamic in response to changes in sedimentation conditions, mainly in organic matter quality of the surface sediment. The succession observed in space was similar to described in macrotidal estuaries and off other deltaic systems all over the world and to that observed in time following the Rhone river severe flood events. Results suggest that organic matter quality is an important factor with regard to benthic macrofauna successions and recovery mechanisms following disturbances. The differences observed between the Rhone deltaic system and the general model of relations between shelf processes and discharge of large rivers are attributed to a more regular supply of organic material from terrestrial origin on the Rhone continental shelf.","container-title":"Estuarine, Coastal and Shelf Science","DOI":"10.1016/j.ecss.2008.04.010","ISSN":"0272-7714","issue":"3","journalAbbreviation":"Estuarine, Coastal and Shelf Science","language":"en","page":"367-376","source":"ScienceDirect","title":"Macrofaunal density, biomass and composition of estuarine sediments and their relationship to the river plume of the Rhone River (NW Mediterranean)","volume":"79","author":[{"family":"Hermand","given":"Rachel"},{"family":"Salen-Picard","given":"Chantal"},{"family":"Alliot","given":"Elisabeth"},{"family":"Degiovanni","given":"Claude"}],"issued":{"date-parts":[["2008",9,10]]}}}],"schema":"https://github.com/citation-style-language/schema/raw/master/csl-citation.json"} </w:instrText>
      </w:r>
      <w:r w:rsidR="00AE729D">
        <w:fldChar w:fldCharType="separate"/>
      </w:r>
      <w:r w:rsidR="00AE729D" w:rsidRPr="00AE729D">
        <w:rPr>
          <w:rFonts w:ascii="Calibri" w:hAnsi="Calibri" w:cs="Calibri"/>
          <w:sz w:val="22"/>
        </w:rPr>
        <w:t>(</w:t>
      </w:r>
      <w:r w:rsidR="00AE729D">
        <w:rPr>
          <w:rFonts w:ascii="Calibri" w:hAnsi="Calibri" w:cs="Calibri"/>
        </w:rPr>
        <w:t xml:space="preserve">e.g. </w:t>
      </w:r>
      <w:r w:rsidR="00AE729D" w:rsidRPr="00AE729D">
        <w:rPr>
          <w:rFonts w:ascii="Calibri" w:hAnsi="Calibri" w:cs="Calibri"/>
          <w:sz w:val="22"/>
        </w:rPr>
        <w:t>Aller and Aller, 1986; Hermand et al., 2008)</w:t>
      </w:r>
      <w:r w:rsidR="00AE729D">
        <w:fldChar w:fldCharType="end"/>
      </w:r>
      <w:r w:rsidR="00AE729D">
        <w:t xml:space="preserve">. Small mountainous rivers, by comparison, received less </w:t>
      </w:r>
      <w:r w:rsidR="00027916">
        <w:rPr>
          <w:rFonts w:hint="eastAsia"/>
        </w:rPr>
        <w:t>a</w:t>
      </w:r>
      <w:r w:rsidR="00027916">
        <w:t xml:space="preserve">ttention </w:t>
      </w:r>
      <w:r w:rsidR="00AE729D">
        <w:fldChar w:fldCharType="begin"/>
      </w:r>
      <w:r w:rsidR="00056592">
        <w:instrText xml:space="preserve"> ADDIN ZOTERO_ITEM CSL_CITATION {"citationID":"2O0jHIOQ","properties":{"formattedCitation":"(Akoumianaki et al., 2013)","plainCitation":"(Akoumianaki et al., 2013)","dontUpdate":true,"noteIndex":0},"citationItems":[{"id":618,"uris":["http://zotero.org/users/6403124/items/3YV2QD5J"],"itemData":{"id":618,"type":"article-journal","abstract":"Macrofauna community interactions with environmental variables in the water column (salinity, temperature, turbidity, transparency, suspended particulate matter, particulate organic matter, choloroplastic pigments) and in the sediment (granulometric variables, organic carbon and pigments) were investigated in a coastal area with high land runoff due to riverine and temporary stream discharges (Greece, Aegean Sea, Maliakos Gulf). Samples were taken along a distance-depositional gradient from the river mouth to the open sea at eight stations, at times of different precipitation regime from August 2000 to May 2001. The physical variables, such as transparency and median grain size, generally increased seawards, and parallelled the depositional gradient as opposed to measures of food inputs and hydrodynamic regime. High environmental heterogeneity was observed during peak precipitation. The total number of species increased seawards and from August (122 species) to May (170 species). Maximum abundance also increased from August (4953 m−2) to May (10,220 individuals m−2), irrespective of distance from river mouth. Species belonging to different functional groups, as to recolonization, feeding, motility and substrate preferences, coexisted at all times indicating high functional diversity. Non-parametric multivariate regression showed that at times of low, rising and falling precipitation 78–81% of community variation was explained by environmental variables, indicating that macrofauna distribution and species composition respond to food inputs and sediment characteristics. During peak land runoff the community–environment relationship weakened (57% of the variability explained). The diversity of functional traits of the most abundant species indicates that the macrofauna community can absorb the impact of increased turbidity, sedimentation and current-driven dispersion. The study offers baseline information for the integrated coastal zone management in microtidal areas with high land runoff under Mediterranean-type climate conditions. During peak land runoff the community–environment relationship weakened (57% of the variability explained) whilst species distribution ranges increased. The study shows that the functional diversity in the study area prior to high discharge period enable macrofauna community to absorb the impact of increased turbidity, sedimentation and current-driven dispersion. The study offers baseline information for the impact of high land runoff in microtidal areas under Mediterranean-type climate conditions.","collection-title":"Estuarine and lagoon biodiversity and their natural goods and services","container-title":"Estuarine, Coastal and Shelf Science","DOI":"10.1016/j.ecss.2012.04.009","ISSN":"0272-7714","journalAbbreviation":"Estuarine, Coastal and Shelf Science","language":"en","page":"34-44","source":"ScienceDirect","title":"Environmental variation and macrofauna response in a coastal area influenced by land runoff","volume":"132","author":[{"family":"Akoumianaki","given":"Ioanna"},{"family":"Papaspyrou","given":"Sokratis"},{"family":"Kormas","given":"Konstantinos Ar."},{"family":"Nicolaidou","given":"Artemis"}],"issued":{"date-parts":[["2013",11,1]]}}}],"schema":"https://github.com/citation-style-language/schema/raw/master/csl-citation.json"} </w:instrText>
      </w:r>
      <w:r w:rsidR="00AE729D">
        <w:fldChar w:fldCharType="separate"/>
      </w:r>
      <w:r w:rsidR="00AE729D" w:rsidRPr="00AE729D">
        <w:rPr>
          <w:rFonts w:ascii="Calibri" w:hAnsi="Calibri" w:cs="Calibri"/>
          <w:sz w:val="22"/>
        </w:rPr>
        <w:t>(</w:t>
      </w:r>
      <w:r w:rsidR="00AE729D">
        <w:rPr>
          <w:rFonts w:ascii="Calibri" w:hAnsi="Calibri" w:cs="Calibri"/>
        </w:rPr>
        <w:t xml:space="preserve">but see </w:t>
      </w:r>
      <w:r w:rsidR="00AE729D" w:rsidRPr="00AE729D">
        <w:rPr>
          <w:rFonts w:ascii="Calibri" w:hAnsi="Calibri" w:cs="Calibri"/>
          <w:sz w:val="22"/>
        </w:rPr>
        <w:t>Akoumianaki et al., 2013)</w:t>
      </w:r>
      <w:r w:rsidR="00AE729D">
        <w:fldChar w:fldCharType="end"/>
      </w:r>
      <w:r w:rsidR="00AE729D">
        <w:t xml:space="preserve">. </w:t>
      </w:r>
      <w:r>
        <w:t xml:space="preserve">While changes in the seabed environment fundamentally shape the </w:t>
      </w:r>
      <w:proofErr w:type="spellStart"/>
      <w:r>
        <w:t>macrobenthic</w:t>
      </w:r>
      <w:proofErr w:type="spellEnd"/>
      <w:r>
        <w:t xml:space="preserve"> assemblage and alter their patterns of abundance and diversity, its consequence in sediment ecological functioning (i.e., material exchange), to our knowledge, has not been discussed in literature.</w:t>
      </w:r>
    </w:p>
    <w:p w14:paraId="5E489797" w14:textId="77777777" w:rsidR="00AE729D" w:rsidRPr="00AE729D" w:rsidRDefault="00AE729D" w:rsidP="00AE729D">
      <w:r>
        <w:t xml:space="preserve">Furthermore, </w:t>
      </w:r>
      <w:r w:rsidR="00027916">
        <w:t xml:space="preserve">many </w:t>
      </w:r>
      <w:r>
        <w:t xml:space="preserve">of these studies were conducted in either tropical or temperate climates, while the monsoon influenced subtropical setting. </w:t>
      </w:r>
    </w:p>
    <w:p w14:paraId="21EC71DF" w14:textId="77777777" w:rsidR="003C495A" w:rsidRDefault="003C495A" w:rsidP="00AE729D">
      <w:pPr>
        <w:pStyle w:val="2"/>
      </w:pPr>
      <w:r w:rsidRPr="003C495A">
        <w:t>Study objective</w:t>
      </w:r>
    </w:p>
    <w:p w14:paraId="06D92EB7" w14:textId="77777777" w:rsidR="00AE729D" w:rsidRPr="00AE729D" w:rsidRDefault="00A82EE1" w:rsidP="00AE729D">
      <w:r>
        <w:t>The objective of this study is to investigate the seasonal changes of the seabed environment, the residing macrobenthos, and sediment ecological functioning adjacent to a small mountainous river at a subtropical climate.</w:t>
      </w:r>
    </w:p>
    <w:p w14:paraId="54E1C685" w14:textId="77777777" w:rsidR="00D25B28" w:rsidRDefault="003C495A" w:rsidP="00786B0C">
      <w:pPr>
        <w:pStyle w:val="1Chapter"/>
      </w:pPr>
      <w:r w:rsidRPr="003C495A">
        <w:t>Material and Methods</w:t>
      </w:r>
      <w:bookmarkStart w:id="2" w:name="_Toc108741606"/>
      <w:bookmarkStart w:id="3" w:name="_Toc108786276"/>
      <w:bookmarkStart w:id="4" w:name="_Toc111728782"/>
    </w:p>
    <w:p w14:paraId="7489C450" w14:textId="77777777" w:rsidR="004315F2" w:rsidRPr="00044549" w:rsidRDefault="004315F2" w:rsidP="00786B0C">
      <w:pPr>
        <w:pStyle w:val="2Section"/>
      </w:pPr>
      <w:r>
        <w:t>Study area</w:t>
      </w:r>
      <w:bookmarkEnd w:id="2"/>
      <w:bookmarkEnd w:id="3"/>
      <w:bookmarkEnd w:id="4"/>
    </w:p>
    <w:p w14:paraId="643D35C2" w14:textId="77777777" w:rsidR="004315F2" w:rsidRPr="00044549" w:rsidRDefault="004315F2" w:rsidP="004315F2">
      <w:r w:rsidRPr="00044549">
        <w:t>Located on the east side of the northern South China Sea (nSCS), the Gaoping river-shelf (GRS) comprises the Gaoping River and Gaoping shelf. The Gaoping River is a small mountainous river (SMR) and the second-longest river in Taiwan. The drainage area of the Gaoping River is 3,250 km</w:t>
      </w:r>
      <w:r w:rsidRPr="00044549">
        <w:rPr>
          <w:vertAlign w:val="superscript"/>
        </w:rPr>
        <w:t xml:space="preserve">2 </w:t>
      </w:r>
      <w:r w:rsidRPr="00044549">
        <w:t xml:space="preserve">with annual sediment discharged ~36-49 Mt, equivalent to a sediment yield of </w:t>
      </w:r>
      <w:r w:rsidRPr="00044549">
        <w:rPr>
          <w:color w:val="000000" w:themeColor="text1"/>
        </w:rPr>
        <w:t>11,000 t km</w:t>
      </w:r>
      <w:r w:rsidRPr="00044549">
        <w:rPr>
          <w:color w:val="000000" w:themeColor="text1"/>
          <w:vertAlign w:val="superscript"/>
        </w:rPr>
        <w:t>2</w:t>
      </w:r>
      <w:r w:rsidRPr="00044549">
        <w:rPr>
          <w:color w:val="000000" w:themeColor="text1"/>
        </w:rPr>
        <w:t xml:space="preserve"> yr</w:t>
      </w:r>
      <w:r w:rsidRPr="00044549">
        <w:rPr>
          <w:color w:val="000000" w:themeColor="text1"/>
          <w:vertAlign w:val="superscript"/>
        </w:rPr>
        <w:t>-1</w:t>
      </w:r>
      <w:r w:rsidRPr="00044549">
        <w:rPr>
          <w:color w:val="FF0000"/>
        </w:rPr>
        <w:t xml:space="preserve"> </w:t>
      </w:r>
      <w:r w:rsidRPr="00044549">
        <w:rPr>
          <w:color w:val="FF0000"/>
        </w:rPr>
        <w:fldChar w:fldCharType="begin"/>
      </w:r>
      <w:r w:rsidR="00927065">
        <w:rPr>
          <w:color w:val="FF0000"/>
        </w:rPr>
        <w:instrText xml:space="preserve"> ADDIN ZOTERO_ITEM CSL_CITATION {"citationID":"Dtxy1ZCa","properties":{"formattedCitation":"(Liu et al., 2009; Milliman and Syvitski, 1992)","plainCitation":"(Liu et al., 2009; Milliman and Syvitski, 1992)","noteIndex":0},"citationItems":[{"id":1276,"uris":["http://zotero.org/users/6403124/items/B8RYTRYN"],"itemData":{"id":1276,"type":"article-journal","abstract":"Analysis of data from 280 rivers discharging to the ocean indicates that sediment loads/yields are a log-linear function of basin area and maximum elevation of the river basin. Other factors controlling sediment discharge (e.g., climate, runoff) appear to have secondary importance. A notable exception is the influence of human activity, climate, and geology on the rivers draining southern Asia and Oceania. Sediment fluxes from small mountainous rivers, many of which discharge directly onto active margins (e.g., western South and North America and most high-standing oceanic islands), have been greatly underestimated in previous global sediment budgets, perhaps by as much as a factor of three. In contrast, sediment fluxes to the ocean from large rivers (nearly all of which discharge onto passive margins or marginal seas) have been overestimated, as some of the sediment load is subaerially sequestered in subsiding deltas. Before the proliferation of dam construction in the latter half of this century, rivers probably discharged about 20 billion tons of sediment annually to the ocean. Prior to widespread farming and deforestation (beginning 2000-2500 yr ago), however, sediment discharge probably was less than half the present level. Sediments discharged by small mountainous rivers are more likely to escape to the deep sea during high stands of sea level by virtue of a greater impact of episodic events (i.e., flash floods and earthquakes) on small drainage basins and because of the narrow shelves associated with active margins. The resulting delta/fan deposits can be distinctly different than the sedimentary deposits derived from larger rivers that discharge onto passive margins.","container-title":"The Journal of Geology","ISSN":"0022-1376","issue":"5","note":"publisher: The University of Chicago Press","page":"525-544","source":"JSTOR","title":"Geomorphic/Tectonic Control of Sediment Discharge to the Ocean: The Importance of Small Mountainous Rivers","title-short":"Geomorphic/Tectonic Control of Sediment Discharge to the Ocean","volume":"100","author":[{"family":"Milliman","given":"John D."},{"family":"Syvitski","given":"James P. M."}],"issued":{"date-parts":[["1992"]]}}},{"id":1978,"uris":["http://zotero.org/users/6403124/items/7ZGMBGDY"],"itemData":{"id":1978,"type":"article-journal","abstract":"A month-long comprehensive ﬁeld experiment during the beginning of the ﬂood season of a small mountainous river in southern Taiwan was carried out in 2004. The major goal of the study was to investigate the effect of hydrodynamic sorting related to the salt-water intrusion on the spatial variability of suspended and riverbed sediments and their coupling of different sizes. The experiment included the deployment of an instrumented tetrapod near the river mouth with an upward-looking ADCP and two CTDs mounted at 50 and 100 cm above the bed (cmab), respectively. On three different days along the river, turbidity, salinity and temperature of the water column were proﬁled; and water samples were taken from the surface and near the bed at different stations. Additionally, one sediment sample was also taken from the riverbed. Suspended sediment concentrations (SSC) were analyzed for ﬁve different sizes, i.e. N 500, 250–500, 63–250, 10–63 and 1.2–10 μm by ﬁltration. For each riverbed sample the size-composition was analyzed for the subsample that contained lithogenic and nonlithogenic components; and the subsample having major nonlithogenic components (organic matter, carbonates, and biogenic opal) was removed. The grain-size frequency distributions of the riverbed samples were analyzed using a laser particle analyzer. The results were grouped into the following size classes: N473, 249–473, 62–249, 10–62, and b 10 μm for comparison with those of the suspended sediments near the riverbed. Some suspended sediment samples were analyzed for POC and PON. Some riverbed samples were analyzed for TOC. Statistical methods of linear regression and Empirical Orthogonal (Eigen) Function (EOF) were used in the data analysis.","container-title":"Marine Geology","DOI":"10.1016/j.margeo.2009.05.005","ISSN":"00253227","issue":"3-4","journalAbbreviation":"Marine Geology","language":"en","page":"152-164","source":"DOI.org (Crossref)","title":"Partition of suspended and riverbed sediments related to the salt-wedge in the lower reaches of a small mountainous river","volume":"264","author":[{"family":"Liu","given":"James T."},{"family":"Hung","given":"Jia-Jang"},{"family":"Huang","given":"Ya-Wen"}],"issued":{"date-parts":[["2009",8]]}}}],"schema":"https://github.com/citation-style-language/schema/raw/master/csl-citation.json"} </w:instrText>
      </w:r>
      <w:r w:rsidRPr="00044549">
        <w:rPr>
          <w:color w:val="FF0000"/>
        </w:rPr>
        <w:fldChar w:fldCharType="separate"/>
      </w:r>
      <w:r w:rsidR="00927065" w:rsidRPr="00927065">
        <w:rPr>
          <w:rFonts w:ascii="Calibri" w:hAnsi="Calibri" w:cs="Calibri"/>
        </w:rPr>
        <w:t xml:space="preserve">(Liu et al., 2009; Milliman and </w:t>
      </w:r>
      <w:r w:rsidR="00927065" w:rsidRPr="00927065">
        <w:rPr>
          <w:rFonts w:ascii="Calibri" w:hAnsi="Calibri" w:cs="Calibri"/>
        </w:rPr>
        <w:lastRenderedPageBreak/>
        <w:t>Syvitski, 1992)</w:t>
      </w:r>
      <w:r w:rsidRPr="00044549">
        <w:rPr>
          <w:color w:val="FF0000"/>
        </w:rPr>
        <w:fldChar w:fldCharType="end"/>
      </w:r>
      <w:r w:rsidRPr="00044549">
        <w:t xml:space="preserve">. The Gaoping shelf is a narrow shelf with a length of 100 km and a width of 20 km </w:t>
      </w:r>
      <w:r w:rsidRPr="00044549">
        <w:fldChar w:fldCharType="begin"/>
      </w:r>
      <w:r w:rsidR="00927065">
        <w:instrText xml:space="preserve"> ADDIN ZOTERO_ITEM CSL_CITATION {"citationID":"Jw6f9bZ9","properties":{"formattedCitation":"(Yu and Chiang, 1997)","plainCitation":"(Yu and Chiang, 1997)","noteIndex":0},"citationItems":[{"id":613,"uris":["http://zotero.org/users/6403124/items/D95NDM7E"],"itemData":{"id":613,"type":"article-journal","abstract":"Thirty bathymetric profiles across the southwestern Taiwan margin reveal two distinct physiographic features: a shelf and a slope separated at Fangliao. The Kaoping Shelf northwest of Fangliao is the offshore extension of the Pingtung Valley, and the unnamed slope west of the Hengchun Peninsula is a part of the submerged southern Central Range. The Kaoping Shelf is a short, narrow and shallow shelf (100 km long. 20 km wide and 80 m deep). This shelf can be divided into two subshelves. The one to the north is terraced with an average width of 28 km and the other to the south is a very narrow (9 km) and shallow (40 m) platform. The average gradient (5 m/km) of the shelf is greater than that (2.5 m km) of the average shelf worldwide. The width of the shelf. ranging from 7 to 40 km, increases progressively from southeast to northwest and is a factor of 2 4 narrower than that of others in the world. The gradient and width reflect the youthful stage of development of the Kaoping Shelf. The seaward progradation of the sediments from the coastal plain of the Pingtung Valley resulted in the prograding Kaoping Shelf, as suggested by cored sediment samples and seismic profiles. The morphology of the Kaoping Shelf depends mainly on the tectonic setting of the uplifted Taiwan orogen and the accompanying foreland-basin sedimentation. This young (less than 400,000 years) shelf is still growing and prograding southward in a parallel direction with the southward propagating are continent collision in the Taiwan region.","container-title":"Journal of Asian Earth Sciences","DOI":"10.1016/S0743-9547(96)00076-1","ISSN":"1367-9120","issue":"1","journalAbbreviation":"Journal of Asian Earth Sciences","language":"en","page":"9-18","source":"ScienceDirect","title":"Kaoping shelf: morphology and tectonic significance","title-short":"Kaoping shelf","volume":"15","author":[{"family":"Yu","given":"Ho-Shing"},{"family":"Chiang","given":"Cheng-Shing"}],"issued":{"date-parts":[["1997",2,1]]}}}],"schema":"https://github.com/citation-style-language/schema/raw/master/csl-citation.json"} </w:instrText>
      </w:r>
      <w:r w:rsidRPr="00044549">
        <w:fldChar w:fldCharType="separate"/>
      </w:r>
      <w:r w:rsidR="00927065" w:rsidRPr="00927065">
        <w:rPr>
          <w:rFonts w:ascii="Calibri" w:hAnsi="Calibri" w:cs="Calibri"/>
        </w:rPr>
        <w:t>(Yu and Chiang, 1997)</w:t>
      </w:r>
      <w:r w:rsidRPr="00044549">
        <w:fldChar w:fldCharType="end"/>
      </w:r>
      <w:r w:rsidRPr="00044549">
        <w:t xml:space="preserve">. The Gaoping Shelf can be further separated into northern and southern lobes by the incision of the Gaoping Submarine canyon at the vicinity of the Gaoping River mouth </w:t>
      </w:r>
      <w:r w:rsidRPr="00044549">
        <w:fldChar w:fldCharType="begin"/>
      </w:r>
      <w:r w:rsidR="00927065">
        <w:instrText xml:space="preserve"> ADDIN ZOTERO_ITEM CSL_CITATION {"citationID":"UD3OHhfn","properties":{"formattedCitation":"(Yu and Chiang, 1997)","plainCitation":"(Yu and Chiang, 1997)","noteIndex":0},"citationItems":[{"id":613,"uris":["http://zotero.org/users/6403124/items/D95NDM7E"],"itemData":{"id":613,"type":"article-journal","abstract":"Thirty bathymetric profiles across the southwestern Taiwan margin reveal two distinct physiographic features: a shelf and a slope separated at Fangliao. The Kaoping Shelf northwest of Fangliao is the offshore extension of the Pingtung Valley, and the unnamed slope west of the Hengchun Peninsula is a part of the submerged southern Central Range. The Kaoping Shelf is a short, narrow and shallow shelf (100 km long. 20 km wide and 80 m deep). This shelf can be divided into two subshelves. The one to the north is terraced with an average width of 28 km and the other to the south is a very narrow (9 km) and shallow (40 m) platform. The average gradient (5 m/km) of the shelf is greater than that (2.5 m km) of the average shelf worldwide. The width of the shelf. ranging from 7 to 40 km, increases progressively from southeast to northwest and is a factor of 2 4 narrower than that of others in the world. The gradient and width reflect the youthful stage of development of the Kaoping Shelf. The seaward progradation of the sediments from the coastal plain of the Pingtung Valley resulted in the prograding Kaoping Shelf, as suggested by cored sediment samples and seismic profiles. The morphology of the Kaoping Shelf depends mainly on the tectonic setting of the uplifted Taiwan orogen and the accompanying foreland-basin sedimentation. This young (less than 400,000 years) shelf is still growing and prograding southward in a parallel direction with the southward propagating are continent collision in the Taiwan region.","container-title":"Journal of Asian Earth Sciences","DOI":"10.1016/S0743-9547(96)00076-1","ISSN":"1367-9120","issue":"1","journalAbbreviation":"Journal of Asian Earth Sciences","language":"en","page":"9-18","source":"ScienceDirect","title":"Kaoping shelf: morphology and tectonic significance","title-short":"Kaoping shelf","volume":"15","author":[{"family":"Yu","given":"Ho-Shing"},{"family":"Chiang","given":"Cheng-Shing"}],"issued":{"date-parts":[["1997",2,1]]}}}],"schema":"https://github.com/citation-style-language/schema/raw/master/csl-citation.json"} </w:instrText>
      </w:r>
      <w:r w:rsidRPr="00044549">
        <w:fldChar w:fldCharType="separate"/>
      </w:r>
      <w:r w:rsidR="00927065" w:rsidRPr="00927065">
        <w:rPr>
          <w:rFonts w:ascii="Calibri" w:hAnsi="Calibri" w:cs="Calibri"/>
        </w:rPr>
        <w:t>(Yu and Chiang, 1997)</w:t>
      </w:r>
      <w:r w:rsidRPr="00044549">
        <w:fldChar w:fldCharType="end"/>
      </w:r>
      <w:r w:rsidRPr="00044549">
        <w:t xml:space="preserve">. </w:t>
      </w:r>
    </w:p>
    <w:p w14:paraId="1B4447B1" w14:textId="77777777" w:rsidR="004315F2" w:rsidRPr="00044549" w:rsidRDefault="004315F2" w:rsidP="004315F2">
      <w:r w:rsidRPr="00044549">
        <w:t xml:space="preserve">Located at the Tropic of cancer, the rainfall patterns of the Taiwan orogen receive strong influences from seasonal monsoons and typhoons, demonstrating distinct dry and wet seasonal precipitation patterns </w:t>
      </w:r>
      <w:r w:rsidRPr="00044549">
        <w:fldChar w:fldCharType="begin"/>
      </w:r>
      <w:r w:rsidR="00927065">
        <w:instrText xml:space="preserve"> ADDIN ZOTERO_ITEM CSL_CITATION {"citationID":"nF2CmRP7","properties":{"formattedCitation":"(Chen et al., 2010; Liu et al., 2016; Water Resource Agency, 2020)","plainCitation":"(Chen et al., 2010; Liu et al., 2016; Water Resource Agency, 2020)","noteIndex":0},"citationItems":[{"id":6353,"uris":["http://zotero.org/users/6403124/items/HJHNXVJW"],"itemData":{"id":6353,"type":"article-journal","abstract":"Abstract This study investigates the interannual variability of tropical cyclone (TC)- and monsoon-induced rainfall (P) in Taiwan during July–September for the period 1950–2002. To examine the relative effects of TCs and monsoons, local rainfall in Taiwan is separated into two subcomponents: TC rainfall (PTC) and seasonal monsoon rainfall (PSM). The former is induced by TC passage across Taiwan, while the later is caused by large-scale monsoon circulation. Climatologically, PTC and PSM accounts for 47.5% and 52.5% of total rainfall in Taiwan, respectively, showing a comparable contribution. On an interannual time scale, PTC and PSM anomalies tend to vary inversely. Two dominant rainfall variability types are found in Taiwan: enhanced PTC but suppressed PSM (T+S−) and suppressed PTC but enhanced PSM (T−S+). The T+S− type features a low-level anomalous cyclone and enhanced upward motion southeast of Taiwan. This favorable environmental condition leads to more TC formation in the region. TCs are further steered by mean southeasterly flows toward Taiwan to increase PTC (T+). As Taiwan is located in the western boundary of the anomalous cyclone, anomalous northeasterly water vapor fluxes hinder moisture supplies from the South China Sea into Taiwan, resulting in decreased PSM (S−). The T−S+ type concurs with an anomalous cyclone over Taiwan. Its center enhances upward motion and moisture fluxes from the South China Sea into Taiwan, yielding increased PSM (S+). Meanwhile, weak relative vorticity anomalies occur to the southeast of Taiwan, suppressing TC formation in the region. Mean southerly steering flows tend to drive more TCs toward Japan and the North Pacific, resulting in decreased TC frequency and PTC in Taiwan (T−). The present approach provides a new perspective for studying and predicting interannual rainfall variability via the separation of rainfall into TC- and monsoon-induced rainfall subcomponents, rather than looking solely at total rainfall. The result shows that there are two ways to significantly increase total rainfall in Taiwan (T+S− and T−S+), but there is only one way to decrease it (T−S−). The composites of circulation anomalies based on two rainfall indexes have more significant and coherent dynamic patterns than those sorted based on the total rainfall index.","container-title":"Journal of Climate","DOI":"10.1175/2010JCLI3355.1","ISSN":"0894-8755, 1520-0442","issue":"15","language":"EN","note":"publisher: American Meteorological Society\nsection: Journal of Climate","page":"4107-4120","source":"journals.ametsoc.org","title":"Tropical cyclone– and monsoon-induced rainfall variability in Taiwan","volume":"23","author":[{"family":"Chen","given":"Jau-Ming"},{"family":"Li","given":"Tim"},{"family":"Shih","given":"Ching-Feng"}],"issued":{"date-parts":[["2010",8,1]]}}},{"id":1188,"uris":["http://zotero.org/users/6403124/items/L249KJB6"],"itemData":{"id":1188,"type":"article-journal","abstract":"There are many different source-to-sink dispersal systems around the world, and the Gaoping River (GPR)–Gaoping Submarine Canyon (GPSC) provides an example especially as a canyon-captured system. The GPR, a small mountainous river having an average gradient of 1:150, and the GPSC, which links the river catchment to the deep-sea basin, represent two major topographic features around SW Taiwan. Together, they constitute a terrestrial-to-marine dispersal system that has an overriding impact on the source-to-sink transport of sediment in this region. The GPSC extents from the mouth of the GPR through the shelf and slope and into the northeastern Manila Trench, a distance of about 260 km. It is a major conduit for the transport of terrestrial sediment and carbon to the South China Sea and the landward transport of particles of marine and biological origin.","container-title":"Earth-Science Reviews","DOI":"10.1016/j.earscirev.2015.10.012","ISSN":"00128252","journalAbbreviation":"Earth-Science Reviews","language":"en","page":"274-300","source":"DOI.org (Crossref)","title":"From the highest to the deepest: the Gaoping River–Gaoping Submarine Canyon dispersal system","title-short":"From the highest to the deepest","volume":"153","author":[{"family":"Liu","given":"James T."},{"family":"Hsu","given":"Ray T."},{"family":"Hung","given":"Jia-Jang"},{"family":"Chang","given":"Yuan-Pin"},{"family":"Wang","given":"Yu-Huai"},{"family":"Rendle-Bühring","given":"Rebecca H."},{"family":"Lee","given":"Chon-Lin"},{"family":"Huh","given":"Chih-An"},{"family":"Yang","given":"Rick J."}],"issued":{"date-parts":[["2016",2]]}}},{"id":1453,"uris":["http://zotero.org/users/6403124/items/KUBXSDI5"],"itemData":{"id":1453,"type":"article-journal","ISSN":"0257.5442","language":"Chinese","title":"Hydrological year book of Taiwan, Republic of China","author":[{"family":"Water Resource Agency","given":""}],"issued":{"date-parts":[["2020",6]]}}}],"schema":"https://github.com/citation-style-language/schema/raw/master/csl-citation.json"} </w:instrText>
      </w:r>
      <w:r w:rsidRPr="00044549">
        <w:fldChar w:fldCharType="separate"/>
      </w:r>
      <w:r w:rsidR="00927065" w:rsidRPr="00927065">
        <w:rPr>
          <w:rFonts w:ascii="Calibri" w:hAnsi="Calibri" w:cs="Calibri"/>
        </w:rPr>
        <w:t>(Chen et al., 2010; Liu et al., 2016; Water Resource Agency, 2020)</w:t>
      </w:r>
      <w:r w:rsidRPr="00044549">
        <w:fldChar w:fldCharType="end"/>
      </w:r>
      <w:r w:rsidRPr="00044549">
        <w:t xml:space="preserve">. On average, 89% of southern Taiwan’s annual precipitation occurs during the wet season </w:t>
      </w:r>
      <w:r w:rsidRPr="00044549">
        <w:fldChar w:fldCharType="begin"/>
      </w:r>
      <w:r w:rsidRPr="00044549">
        <w:instrText xml:space="preserve"> ADDIN ZOTERO_ITEM CSL_CITATION {"citationID":"yV1qKKKZ","properties":{"formattedCitation":"(Water Resource Agency 2020)","plainCitation":"(Water Resource Agency 2020)","dontUpdate":true,"noteIndex":0},"citationItems":[{"id":1453,"uris":["http://zotero.org/users/6403124/items/KUBXSDI5"],"itemData":{"id":1453,"type":"article-journal","ISSN":"0257.5442","language":"Chinese","title":"Hydrological year book of Taiwan, Republic of China","author":[{"family":"Water Resource Agency","given":""}],"issued":{"date-parts":[["2020",6]]}}}],"schema":"https://github.com/citation-style-language/schema/raw/master/csl-citation.json"} </w:instrText>
      </w:r>
      <w:r w:rsidRPr="00044549">
        <w:fldChar w:fldCharType="separate"/>
      </w:r>
      <w:r w:rsidRPr="00044549">
        <w:t>(May-October, Water Resource Agency 2020)</w:t>
      </w:r>
      <w:r w:rsidRPr="00044549">
        <w:fldChar w:fldCharType="end"/>
      </w:r>
      <w:r w:rsidRPr="00044549">
        <w:t xml:space="preserve">. As the largest river in south Taiwan, the Gaoping River, on average, exports 78% of its annual water discharge from June to September </w:t>
      </w:r>
      <w:r w:rsidRPr="00044549">
        <w:fldChar w:fldCharType="begin"/>
      </w:r>
      <w:r w:rsidR="00927065">
        <w:instrText xml:space="preserve"> ADDIN ZOTERO_ITEM CSL_CITATION {"citationID":"S1C9ctJJ","properties":{"formattedCitation":"(Liu et al., 2002)","plainCitation":"(Liu et al., 2002)","noteIndex":0},"citationItems":[{"id":911,"uris":["http://zotero.org/users/6403124/items/JCH65IPJ"],"itemData":{"id":911,"type":"article-journal","abstract":"This study examines the influence of a submarine canyon on the dispersal of sediments discharged by a nearby river and on the sediment movement on the inner shelf. The study area includes the head region of the Kao-ping Submarine Canyon whose landward terminus is located approximately 1 km seaward from the mouth of the Kao-ping River in southern Taiwan. Within the study area 143 surficial sediment samples were taken from the seafloor. Six hydrographic surveys along the axis of the submarine canyon were also conducted over the span of 1 yr. Three different approaches were used in the analysis of grain-size distribution pattern. They include (1) a combination of ‘filtering’ and the empirical orthogonal (eigen) function (EOF) analysis technique, (2) the McLaren Model, and (3) the ‘transport vector’ technique. The results of the three methods not only agree with one another, they also complement one another. This study reveals that the Kao-ping Submarine Canyon is relatively a stratified and statically stable environment. The hydrographic characteristics of the canyon display seasonal variability controlled primarily by the temperature field and the effluent of the Kao-ping River. The hydrographic condition and the bottom topography in the canyon suggest the propagation of internal tides during the flood season (summer) of the Kao-ping River. The submarine canyon acts as a trap and conduit for mud exchange between the Kao-ping River and offshore. Near the head of the canyon there is a region of sediment transport convergence. This region is also characterized by high mud abundance on the seafloor that coincides with the presence of high suspended sediment concentration (SSC) spots in the bottom nepheloid layer. Outside the submarine canyon on the shelf where the evidence of wave reworking is strong, the northwestward alongshore transport dominates over the southeastward transport, which is a common theme on the west coast in southern Taiwan.","container-title":"Marine Geology","DOI":"10.1016/S0025-3227(01)00219-5","ISSN":"0025-3227","issue":"4","journalAbbreviation":"Marine Geology","language":"en","page":"357-386","source":"ScienceDirect","title":"The effect of a submarine canyon on the river sediment dispersal and inner shelf sediment movements in southern Taiwan","volume":"181","author":[{"family":"Liu","given":"James T."},{"family":"Liu","given":"Kuen-jang"},{"family":"Huang","given":"Jeff C."}],"issued":{"date-parts":[["2002",3,30]]}}}],"schema":"https://github.com/citation-style-language/schema/raw/master/csl-citation.json"} </w:instrText>
      </w:r>
      <w:r w:rsidRPr="00044549">
        <w:fldChar w:fldCharType="separate"/>
      </w:r>
      <w:r w:rsidR="00927065" w:rsidRPr="00927065">
        <w:rPr>
          <w:rFonts w:ascii="Calibri" w:hAnsi="Calibri" w:cs="Calibri"/>
        </w:rPr>
        <w:t>(Liu et al., 2002)</w:t>
      </w:r>
      <w:r w:rsidRPr="00044549">
        <w:fldChar w:fldCharType="end"/>
      </w:r>
      <w:r w:rsidRPr="00044549">
        <w:t xml:space="preserve">. The sediment discharge of the Gaoping River during the wet season is also two to three orders of magnitude larger than those during the dry season </w:t>
      </w:r>
      <w:r w:rsidRPr="00044549">
        <w:fldChar w:fldCharType="begin"/>
      </w:r>
      <w:r w:rsidR="00927065">
        <w:instrText xml:space="preserve"> ADDIN ZOTERO_ITEM CSL_CITATION {"citationID":"mjAhLhxZ","properties":{"formattedCitation":"(Hung et al. 2004, Liu et al. 2016)","plainCitation":"(Hung et al. 2004, Liu et al. 2016)","dontUpdate":true,"noteIndex":0},"citationItems":[{"id":6305,"uris":["http://zotero.org/users/6403124/items/TLULD86L"],"itemData":{"id":6305,"type":"paper-conference","container-title":"Joint AOGS 1st Annual Meeting &amp; 2nd APHW Conference, Singapore","page":"759","title":"Meteorologic control on physical and chemical weathering rates and material fluxes from a tropical (Kaoping) river watershed in Taiwan","author":[{"family":"Hung","given":"Jia-Jang"},{"family":"Yang","given":"Chun-Yi"},{"family":"Lai","given":"I.-Jen"}],"issued":{"date-parts":[["2004"]]}}},{"id":1188,"uris":["http://zotero.org/users/6403124/items/L249KJB6"],"itemData":{"id":1188,"type":"article-journal","abstract":"There are many different source-to-sink dispersal systems around the world, and the Gaoping River (GPR)–Gaoping Submarine Canyon (GPSC) provides an example especially as a canyon-captured system. The GPR, a small mountainous river having an average gradient of 1:150, and the GPSC, which links the river catchment to the deep-sea basin, represent two major topographic features around SW Taiwan. Together, they constitute a terrestrial-to-marine dispersal system that has an overriding impact on the source-to-sink transport of sediment in this region. The GPSC extents from the mouth of the GPR through the shelf and slope and into the northeastern Manila Trench, a distance of about 260 km. It is a major conduit for the transport of terrestrial sediment and carbon to the South China Sea and the landward transport of particles of marine and biological origin.","container-title":"Earth-Science Reviews","DOI":"10.1016/j.earscirev.2015.10.012","ISSN":"00128252","journalAbbreviation":"Earth-Science Reviews","language":"en","page":"274-300","source":"DOI.org (Crossref)","title":"From the highest to the deepest: the Gaoping River–Gaoping Submarine Canyon dispersal system","title-short":"From the highest to the deepest","volume":"153","author":[{"family":"Liu","given":"James T."},{"family":"Hsu","given":"Ray T."},{"family":"Hung","given":"Jia-Jang"},{"family":"Chang","given":"Yuan-Pin"},{"family":"Wang","given":"Yu-Huai"},{"family":"Rendle-Bühring","given":"Rebecca H."},{"family":"Lee","given":"Chon-Lin"},{"family":"Huh","given":"Chih-An"},{"family":"Yang","given":"Rick J."}],"issued":{"date-parts":[["2016",2]]}}}],"schema":"https://github.com/citation-style-language/schema/raw/master/csl-citation.json"} </w:instrText>
      </w:r>
      <w:r w:rsidRPr="00044549">
        <w:fldChar w:fldCharType="separate"/>
      </w:r>
      <w:r w:rsidRPr="00044549">
        <w:t>(Hung et al. 2004; cited in Liu et al. 2016)</w:t>
      </w:r>
      <w:r w:rsidRPr="00044549">
        <w:fldChar w:fldCharType="end"/>
      </w:r>
      <w:r w:rsidRPr="00044549">
        <w:t xml:space="preserve">. Typhoons frequently visit Taiwan during the wet season </w:t>
      </w:r>
      <w:r w:rsidRPr="00044549">
        <w:fldChar w:fldCharType="begin"/>
      </w:r>
      <w:r w:rsidR="00927065">
        <w:instrText xml:space="preserve"> ADDIN ZOTERO_ITEM CSL_CITATION {"citationID":"7ppFX6tw","properties":{"formattedCitation":"(Liu et al. 2013)","plainCitation":"(Liu et al. 2013)","dontUpdate":true,"noteIndex":0},"citationItems":[{"id":1865,"uris":["http://zotero.org/users/6403124/items/7X56MVST"],"itemData":{"id":1865,"type":"article-journal","abstract":"Taiwan's unique setting allows it to release disproportionately large quantities of fluvial sediment into diverse dispersal systems around the island. Earthquakes, lithology, topography, cyclone-induced rainfall, and human disturbance play major roles in the catchment dynamics. Deep landslides dominate the sediment-removal process on land, giving fluvial sediment distinct geochemical signals. Extreme conditions in river runoff, sediment load, nearshore waves and currents, and the formation of gravity flows during typhoon events can be observed within short distances. Segregation of fresh biomass and clastic sediment occurs during the marine transport process, yet turbidity currents in the Gaoping Submarine Canyon carry woody debris. Strong currents in the slope and back-arc basin of the Okinawa Trough disperse fine-grained sediments rapidly and widely. Temporal deposition and remobilization may occur when the shallow Taiwan Strait acts as a receptacle. Taiwan can therefore serve as a demonstration of the episodic aspect of the source-to-sink pathway to both the coastal and deep-ocean environments.","container-title":"Annual Review of Marine Science","DOI":"10.1146/annurev-marine-121211-172307","issue":"1","note":"_eprint: https://doi.org/10.1146/annurev-marine-121211-172307\nPMID: 22809183","page":"47-68","source":"Annual Reviews","title":"Gravity flows associated with flood events and carbon burial: Taiwan as instructional source area","title-short":"Gravity Flows Associated with Flood Events and Carbon Burial","volume":"5","author":[{"family":"Liu","given":"James T."},{"family":"Kao","given":"Shuh-Ji"},{"family":"Huh","given":"Chih-An"},{"family":"Hung","given":"Chin-Chang"}],"issued":{"date-parts":[["2013"]]}}}],"schema":"https://github.com/citation-style-language/schema/raw/master/csl-citation.json"} </w:instrText>
      </w:r>
      <w:r w:rsidRPr="00044549">
        <w:fldChar w:fldCharType="separate"/>
      </w:r>
      <w:r w:rsidRPr="00044549">
        <w:t>(~4 per year; Liu et al. 2013)</w:t>
      </w:r>
      <w:r w:rsidRPr="00044549">
        <w:fldChar w:fldCharType="end"/>
      </w:r>
      <w:r w:rsidRPr="00044549">
        <w:t xml:space="preserve"> and bring significant precipitation, accounting for 47.5% of the total annual rainfall </w:t>
      </w:r>
      <w:r w:rsidRPr="00044549">
        <w:fldChar w:fldCharType="begin"/>
      </w:r>
      <w:r w:rsidR="00927065">
        <w:instrText xml:space="preserve"> ADDIN ZOTERO_ITEM CSL_CITATION {"citationID":"vPrbDhaX","properties":{"formattedCitation":"(Chen et al., 2010)","plainCitation":"(Chen et al., 2010)","noteIndex":0},"citationItems":[{"id":6353,"uris":["http://zotero.org/users/6403124/items/HJHNXVJW"],"itemData":{"id":6353,"type":"article-journal","abstract":"Abstract This study investigates the interannual variability of tropical cyclone (TC)- and monsoon-induced rainfall (P) in Taiwan during July–September for the period 1950–2002. To examine the relative effects of TCs and monsoons, local rainfall in Taiwan is separated into two subcomponents: TC rainfall (PTC) and seasonal monsoon rainfall (PSM). The former is induced by TC passage across Taiwan, while the later is caused by large-scale monsoon circulation. Climatologically, PTC and PSM accounts for 47.5% and 52.5% of total rainfall in Taiwan, respectively, showing a comparable contribution. On an interannual time scale, PTC and PSM anomalies tend to vary inversely. Two dominant rainfall variability types are found in Taiwan: enhanced PTC but suppressed PSM (T+S−) and suppressed PTC but enhanced PSM (T−S+). The T+S− type features a low-level anomalous cyclone and enhanced upward motion southeast of Taiwan. This favorable environmental condition leads to more TC formation in the region. TCs are further steered by mean southeasterly flows toward Taiwan to increase PTC (T+). As Taiwan is located in the western boundary of the anomalous cyclone, anomalous northeasterly water vapor fluxes hinder moisture supplies from the South China Sea into Taiwan, resulting in decreased PSM (S−). The T−S+ type concurs with an anomalous cyclone over Taiwan. Its center enhances upward motion and moisture fluxes from the South China Sea into Taiwan, yielding increased PSM (S+). Meanwhile, weak relative vorticity anomalies occur to the southeast of Taiwan, suppressing TC formation in the region. Mean southerly steering flows tend to drive more TCs toward Japan and the North Pacific, resulting in decreased TC frequency and PTC in Taiwan (T−). The present approach provides a new perspective for studying and predicting interannual rainfall variability via the separation of rainfall into TC- and monsoon-induced rainfall subcomponents, rather than looking solely at total rainfall. The result shows that there are two ways to significantly increase total rainfall in Taiwan (T+S− and T−S+), but there is only one way to decrease it (T−S−). The composites of circulation anomalies based on two rainfall indexes have more significant and coherent dynamic patterns than those sorted based on the total rainfall index.","container-title":"Journal of Climate","DOI":"10.1175/2010JCLI3355.1","ISSN":"0894-8755, 1520-0442","issue":"15","language":"EN","note":"publisher: American Meteorological Society\nsection: Journal of Climate","page":"4107-4120","source":"journals.ametsoc.org","title":"Tropical cyclone– and monsoon-induced rainfall variability in Taiwan","volume":"23","author":[{"family":"Chen","given":"Jau-Ming"},{"family":"Li","given":"Tim"},{"family":"Shih","given":"Ching-Feng"}],"issued":{"date-parts":[["2010",8,1]]}}}],"schema":"https://github.com/citation-style-language/schema/raw/master/csl-citation.json"} </w:instrText>
      </w:r>
      <w:r w:rsidRPr="00044549">
        <w:fldChar w:fldCharType="separate"/>
      </w:r>
      <w:r w:rsidR="00927065" w:rsidRPr="00927065">
        <w:rPr>
          <w:rFonts w:ascii="Calibri" w:hAnsi="Calibri" w:cs="Calibri"/>
        </w:rPr>
        <w:t>(Chen et al., 2010)</w:t>
      </w:r>
      <w:r w:rsidRPr="00044549">
        <w:fldChar w:fldCharType="end"/>
      </w:r>
      <w:r w:rsidRPr="00044549">
        <w:t xml:space="preserve">. The typhoon-driven floods in the Gaoping River export large quantities of sediment comparable to the annual sediment load in a matter of days, hence playing a significant role in sediment transport </w:t>
      </w:r>
      <w:r w:rsidRPr="00044549">
        <w:fldChar w:fldCharType="begin"/>
      </w:r>
      <w:r w:rsidR="00927065">
        <w:instrText xml:space="preserve"> ADDIN ZOTERO_ITEM CSL_CITATION {"citationID":"7mHS9Dxm","properties":{"formattedCitation":"(Liu et al., 2013)","plainCitation":"(Liu et al., 2013)","noteIndex":0},"citationItems":[{"id":1865,"uris":["http://zotero.org/users/6403124/items/7X56MVST"],"itemData":{"id":1865,"type":"article-journal","abstract":"Taiwan's unique setting allows it to release disproportionately large quantities of fluvial sediment into diverse dispersal systems around the island. Earthquakes, lithology, topography, cyclone-induced rainfall, and human disturbance play major roles in the catchment dynamics. Deep landslides dominate the sediment-removal process on land, giving fluvial sediment distinct geochemical signals. Extreme conditions in river runoff, sediment load, nearshore waves and currents, and the formation of gravity flows during typhoon events can be observed within short distances. Segregation of fresh biomass and clastic sediment occurs during the marine transport process, yet turbidity currents in the Gaoping Submarine Canyon carry woody debris. Strong currents in the slope and back-arc basin of the Okinawa Trough disperse fine-grained sediments rapidly and widely. Temporal deposition and remobilization may occur when the shallow Taiwan Strait acts as a receptacle. Taiwan can therefore serve as a demonstration of the episodic aspect of the source-to-sink pathway to both the coastal and deep-ocean environments.","container-title":"Annual Review of Marine Science","DOI":"10.1146/annurev-marine-121211-172307","issue":"1","note":"_eprint: https://doi.org/10.1146/annurev-marine-121211-172307\nPMID: 22809183","page":"47-68","source":"Annual Reviews","title":"Gravity flows associated with flood events and carbon burial: Taiwan as instructional source area","title-short":"Gravity Flows Associated with Flood Events and Carbon Burial","volume":"5","author":[{"family":"Liu","given":"James T."},{"family":"Kao","given":"Shuh-Ji"},{"family":"Huh","given":"Chih-An"},{"family":"Hung","given":"Chin-Chang"}],"issued":{"date-parts":[["2013"]]}}}],"schema":"https://github.com/citation-style-language/schema/raw/master/csl-citation.json"} </w:instrText>
      </w:r>
      <w:r w:rsidRPr="00044549">
        <w:fldChar w:fldCharType="separate"/>
      </w:r>
      <w:r w:rsidR="00927065" w:rsidRPr="00927065">
        <w:rPr>
          <w:rFonts w:ascii="Calibri" w:hAnsi="Calibri" w:cs="Calibri"/>
        </w:rPr>
        <w:t>(Liu et al., 2013)</w:t>
      </w:r>
      <w:r w:rsidRPr="00044549">
        <w:fldChar w:fldCharType="end"/>
      </w:r>
      <w:r w:rsidRPr="00044549">
        <w:t xml:space="preserve">. For instance, the Gaoping River exported 48 Mt of sediments within three days during the passing of typhoon Herb in 1996 </w:t>
      </w:r>
      <w:r w:rsidRPr="00044549">
        <w:fldChar w:fldCharType="begin"/>
      </w:r>
      <w:r w:rsidR="00927065">
        <w:instrText xml:space="preserve"> ADDIN ZOTERO_ITEM CSL_CITATION {"citationID":"iPyrwzg1","properties":{"formattedCitation":"(Milliman and Kao, 2005)","plainCitation":"(Milliman and Kao, 2005)","noteIndex":0},"citationItems":[{"id":1535,"uris":["http://zotero.org/users/6403124/items/K74CQGTT"],"itemData":{"id":1535,"type":"article-journal","abstract":"Hyperpycnal events (when suspended sediment concentrations exceed 40 g/L) occur in small‐ and medium‐sized rivers throughout the world but are particularly common in Taiwan; they are often related to landslides or debris flows initiated and transported by typhoon floods. Super‐Typhoon Herb, which swept across Taiwan on July 31–August 2, 1996, triggered floods and landslides throughout the southern part of the island. Sediment concentrations in at least seven rivers (Taan, Choshui, Pachang, Erhjen, Tsengwen, Kaoping, and Peinan) approached or exceeded 40 g/L. Calculated sediment discharged from nine rivers (these seven as well as the Wu and Houlung, neither of which apparently reached hyperpycnal concentrations) during these 3 d was 217 million tons (MT)—most of it on August 1—of which </w:instrText>
      </w:r>
      <w:r w:rsidR="00927065">
        <w:rPr>
          <w:rFonts w:ascii="Cambria Math" w:hAnsi="Cambria Math" w:cs="Cambria Math"/>
        </w:rPr>
        <w:instrText>∼</w:instrText>
      </w:r>
      <w:r w:rsidR="00927065">
        <w:instrText xml:space="preserve">80% was discharged at hyperpycnal concentrations. Presumably, most of the sediments discharged by the Peinan River (to the southeast) and the Kaoping, Erhjen, Tsengwen, and Pachang rivers (to the southwest) were transported directly to the Huatong Basin and the South China Sea (via the Penghu Canyon system), respectively. The bulk of the typhoon‐derived sediment (142 MT), however, was discharged to the northwest (primarily by the Choshui River), and its fate remains unknown. It may have ultimately reached the Penghu Canyon system and thereby the South China Sea, but more probably it was transported northward (via the Taiwan Warm Current) toward China, the East China Sea, or (perhaps) the Okinawa Trough.","container-title":"The Journal of Geology","DOI":"10.1086/431906","ISSN":"0022-1376","issue":"5","note":"publisher: The University of Chicago Press","page":"503-516","source":"journals.uchicago.edu (Atypon)","title":"Hyperpycnal discharge of fluvial sediment to the ocean: impact of super‐typhoon Herb (1996) on Taiwanese rivers","title-short":"Hyperpycnal Discharge of Fluvial Sediment to the Ocean","volume":"113","author":[{"family":"Milliman","given":"John D."},{"family":"Kao","given":"Shuh‐Ji"}],"issued":{"date-parts":[["2005",9,1]]}}}],"schema":"https://github.com/citation-style-language/schema/raw/master/csl-citation.json"} </w:instrText>
      </w:r>
      <w:r w:rsidRPr="00044549">
        <w:fldChar w:fldCharType="separate"/>
      </w:r>
      <w:r w:rsidR="00927065" w:rsidRPr="00927065">
        <w:rPr>
          <w:rFonts w:ascii="Calibri" w:hAnsi="Calibri" w:cs="Calibri"/>
        </w:rPr>
        <w:t>(Milliman and Kao, 2005)</w:t>
      </w:r>
      <w:r w:rsidRPr="00044549">
        <w:fldChar w:fldCharType="end"/>
      </w:r>
      <w:r w:rsidRPr="00044549">
        <w:t xml:space="preserve">. Such a high sediment load within a short period is comparable to its annual sediment flux </w:t>
      </w:r>
      <w:r w:rsidRPr="00044549">
        <w:fldChar w:fldCharType="begin"/>
      </w:r>
      <w:r w:rsidRPr="00044549">
        <w:instrText xml:space="preserve"> ADDIN ZOTERO_ITEM CSL_CITATION {"citationID":"gonBSPFN","properties":{"formattedCitation":"(Liu et al. 2009)","plainCitation":"(Liu et al. 2009)","dontUpdate":true,"noteIndex":0},"citationItems":[{"id":1978,"uris":["http://zotero.org/users/6403124/items/7ZGMBGDY"],"itemData":{"id":1978,"type":"article-journal","abstract":"A month-long comprehensive ﬁeld experiment during the beginning of the ﬂood season of a small mountainous river in southern Taiwan was carried out in 2004. The major goal of the study was to investigate the effect of hydrodynamic sorting related to the salt-water intrusion on the spatial variability of suspended and riverbed sediments and their coupling of different sizes. The experiment included the deployment of an instrumented tetrapod near the river mouth with an upward-looking ADCP and two CTDs mounted at 50 and 100 cm above the bed (cmab), respectively. On three different days along the river, turbidity, salinity and temperature of the water column were proﬁled; and water samples were taken from the surface and near the bed at different stations. Additionally, one sediment sample was also taken from the riverbed. Suspended sediment concentrations (SSC) were analyzed for ﬁve different sizes, i.e. N 500, 250–500, 63–250, 10–63 and 1.2–10 μm by ﬁltration. For each riverbed sample the size-composition was analyzed for the subsample that contained lithogenic and nonlithogenic components; and the subsample having major nonlithogenic components (organic matter, carbonates, and biogenic opal) was removed. The grain-size frequency distributions of the riverbed samples were analyzed using a laser particle analyzer. The results were grouped into the following size classes: N473, 249–473, 62–249, 10–62, and b 10 μm for comparison with those of the suspended sediments near the riverbed. Some suspended sediment samples were analyzed for POC and PON. Some riverbed samples were analyzed for TOC. Statistical methods of linear regression and Empirical Orthogonal (Eigen) Function (EOF) were used in the data analysis.","container-title":"Marine Geology","DOI":"10.1016/j.margeo.2009.05.005","ISSN":"00253227","issue":"3-4","journalAbbreviation":"Marine Geology","language":"en","page":"152-164","source":"DOI.org (Crossref)","title":"Partition of suspended and riverbed sediments related to the salt-wedge in the lower reaches of a small mountainous river","volume":"264","author":[{"family":"Liu","given":"James T."},{"family":"Hung","given":"Jia-Jang"},{"family":"Huang","given":"Ya-Wen"}],"issued":{"date-parts":[["2009",8]]}}}],"schema":"https://github.com/citation-style-language/schema/raw/master/csl-citation.json"} </w:instrText>
      </w:r>
      <w:r w:rsidRPr="00044549">
        <w:fldChar w:fldCharType="separate"/>
      </w:r>
      <w:r w:rsidRPr="00044549">
        <w:t>(49 Mt; Liu et al. 2009)</w:t>
      </w:r>
      <w:r w:rsidRPr="00044549">
        <w:fldChar w:fldCharType="end"/>
      </w:r>
      <w:r w:rsidRPr="00044549">
        <w:t>, highlighting the event-driven sediment discharge pattern of SMRs. The typhoon-driven floods also bear high concentrations of suspended sediments (&gt; 40 g L</w:t>
      </w:r>
      <w:r w:rsidRPr="00044549">
        <w:rPr>
          <w:vertAlign w:val="superscript"/>
        </w:rPr>
        <w:t>-1</w:t>
      </w:r>
      <w:r w:rsidRPr="00044549">
        <w:t xml:space="preserve">; </w:t>
      </w:r>
      <w:r w:rsidRPr="00044549">
        <w:fldChar w:fldCharType="begin"/>
      </w:r>
      <w:r w:rsidR="00927065">
        <w:instrText xml:space="preserve"> ADDIN ZOTERO_ITEM CSL_CITATION {"citationID":"2p3KEltP","properties":{"formattedCitation":"(Milliman &amp; Kao 2005)","plainCitation":"(Milliman &amp; Kao 2005)","dontUpdate":true,"noteIndex":0},"citationItems":[{"id":1535,"uris":["http://zotero.org/users/6403124/items/K74CQGTT"],"itemData":{"id":1535,"type":"article-journal","abstract":"Hyperpycnal events (when suspended sediment concentrations exceed 40 g/L) occur in small‐ and medium‐sized rivers throughout the world but are particularly common in Taiwan; they are often related to landslides or debris flows initiated and transported by typhoon floods. Super‐Typhoon Herb, which swept across Taiwan on July 31–August 2, 1996, triggered floods and landslides throughout the southern part of the island. Sediment concentrations in at least seven rivers (Taan, Choshui, Pachang, Erhjen, Tsengwen, Kaoping, and Peinan) approached or exceeded 40 g/L. Calculated sediment discharged from nine rivers (these seven as well as the Wu and Houlung, neither of which apparently reached hyperpycnal concentrations) during these 3 d was 217 million tons (MT)—most of it on August 1—of which </w:instrText>
      </w:r>
      <w:r w:rsidR="00927065">
        <w:rPr>
          <w:rFonts w:ascii="Cambria Math" w:hAnsi="Cambria Math" w:cs="Cambria Math"/>
        </w:rPr>
        <w:instrText>∼</w:instrText>
      </w:r>
      <w:r w:rsidR="00927065">
        <w:instrText xml:space="preserve">80% was discharged at hyperpycnal concentrations. Presumably, most of the sediments discharged by the Peinan River (to the southeast) and the Kaoping, Erhjen, Tsengwen, and Pachang rivers (to the southwest) were transported directly to the Huatong Basin and the South China Sea (via the Penghu Canyon system), respectively. The bulk of the typhoon‐derived sediment (142 MT), however, was discharged to the northwest (primarily by the Choshui River), and its fate remains unknown. It may have ultimately reached the Penghu Canyon system and thereby the South China Sea, but more probably it was transported northward (via the Taiwan Warm Current) toward China, the East China Sea, or (perhaps) the Okinawa Trough.","container-title":"The Journal of Geology","DOI":"10.1086/431906","ISSN":"0022-1376","issue":"5","note":"publisher: The University of Chicago Press","page":"503-516","source":"journals.uchicago.edu (Atypon)","title":"Hyperpycnal discharge of fluvial sediment to the ocean: impact of super‐typhoon Herb (1996) on Taiwanese rivers","title-short":"Hyperpycnal Discharge of Fluvial Sediment to the Ocean","volume":"113","author":[{"family":"Milliman","given":"John D."},{"family":"Kao","given":"Shuh‐Ji"}],"issued":{"date-parts":[["2005",9,1]]}}}],"schema":"https://github.com/citation-style-language/schema/raw/master/csl-citation.json"} </w:instrText>
      </w:r>
      <w:r w:rsidRPr="00044549">
        <w:fldChar w:fldCharType="separate"/>
      </w:r>
      <w:r w:rsidRPr="00044549">
        <w:t>Milliman &amp; Kao 2005)</w:t>
      </w:r>
      <w:r w:rsidRPr="00044549">
        <w:fldChar w:fldCharType="end"/>
      </w:r>
      <w:r w:rsidRPr="00044549">
        <w:t xml:space="preserve">, initiating hyperpycnal flows that plunge the sediments into the </w:t>
      </w:r>
      <w:r w:rsidRPr="00044549">
        <w:lastRenderedPageBreak/>
        <w:t xml:space="preserve">Gaoping Submarine Canyon </w:t>
      </w:r>
      <w:r w:rsidRPr="00044549">
        <w:fldChar w:fldCharType="begin"/>
      </w:r>
      <w:r w:rsidR="00927065">
        <w:instrText xml:space="preserve"> ADDIN ZOTERO_ITEM CSL_CITATION {"citationID":"SlO2RP6h","properties":{"formattedCitation":"(Liu et al., 2012)","plainCitation":"(Liu et al., 2012)","noteIndex":0},"citationItems":[{"id":6379,"uris":["http://zotero.org/users/6403124/items/28BZHGGD"],"itemData":{"id":6379,"type":"article-journal","abstract":"Density currents such as turbidity currents are major transport agents in various terrestrial, lacustrine, and marine environments worldwide. However, a gap exists between those who study the deposits by turbidity currents (turbidite) on a field scale, and those who study turbidity currents using small-scale laboratory experiments and theoretical/numerical models. We report two typhoon-triggered hyperpycnal turbidity current events observed in a submarine canyon. Our findings verify turbidite sequences with the characteristics of suspended sediment carried by passing turbidity currents that displayed distinct waxing and waning phases. Our study also confirms the direct link between typhoon-triggered hyperpycnal flows in a small mountainous river and turbidity currents in a nearby submarine canyon that transport sediment to the deep-sea efficiently.","container-title":"Journal of Geophysical Research: Oceans","DOI":"10.1029/2011JC007630","ISSN":"2156-2202","issue":"C4","language":"en","note":"_eprint: https://onlinelibrary.wiley.com/doi/pdf/10.1029/2011JC007630","source":"Wiley Online Library","title":"Cyclone-induced hyperpycnal turbidity currents in a submarine canyon","URL":"https://onlinelibrary.wiley.com/doi/abs/10.1029/2011JC007630","volume":"117","author":[{"family":"Liu","given":"James T."},{"family":"Wang","given":"Yu-Huai"},{"family":"Yang","given":"Rick J."},{"family":"Hsu","given":"Ray T."},{"family":"Kao","given":"Shuh-Ji"},{"family":"Lin","given":"Hui-Ling"},{"family":"Kuo","given":"Fang Hsu"}],"accessed":{"date-parts":[["2022",6,27]]},"issued":{"date-parts":[["2012"]]}}}],"schema":"https://github.com/citation-style-language/schema/raw/master/csl-citation.json"} </w:instrText>
      </w:r>
      <w:r w:rsidRPr="00044549">
        <w:fldChar w:fldCharType="separate"/>
      </w:r>
      <w:r w:rsidR="00927065" w:rsidRPr="00927065">
        <w:rPr>
          <w:rFonts w:ascii="Calibri" w:hAnsi="Calibri" w:cs="Calibri"/>
        </w:rPr>
        <w:t>(Liu et al., 2012)</w:t>
      </w:r>
      <w:r w:rsidRPr="00044549">
        <w:fldChar w:fldCharType="end"/>
      </w:r>
      <w:r w:rsidRPr="00044549">
        <w:t xml:space="preserve">. In addition, suspended sediments carried by the typhoon-driven floods would gradually settle on the shelf and slope seafloor, forming flood sediment layers with thicknesses ranging 2-12 cm weeks after the typhoons </w:t>
      </w:r>
      <w:r w:rsidRPr="00044549">
        <w:fldChar w:fldCharType="begin"/>
      </w:r>
      <w:r w:rsidR="00927065">
        <w:instrText xml:space="preserve"> ADDIN ZOTERO_ITEM CSL_CITATION {"citationID":"J07AwDOE","properties":{"formattedCitation":"(Huh et al., 2009)","plainCitation":"(Huh et al., 2009)","noteIndex":0},"citationItems":[{"id":1334,"uris":["http://zotero.org/users/6403124/items/A2484HKC"],"itemData":{"id":1334,"type":"article-journal","abstract":"Ninety-two box cores collected during 2004–2006 from an area of ~3000 km2 off the Gaoping (formerly spelled Kaoping) River, SW Taiwan, were analyzed for fallout radionuclides (210Pb, 137Cs and 7Be) to elucidate sedimentation rates and processes, and for the calculation of a sediment budget. The study area is located at an active collision margin with a narrow shelf and a submarine canyon extending essentially into the river's mouth. The results indicate fairly constant hemipelagic sedimentation in much of the open margin and for most of the time except in the inner shelf and along the axis of the canyon where sediment transport is more dynamic and is controlled by tidal current and wave activities constantly, and by fluvial floods or gravity-driven flows episodically. Sedimentation rates in the study area derived from 210Pb and constrained by 137Cs vary from 0.04 to 1.5 cm/yr, with the highest rates (&gt;1 cm/yr) flanking the Gaoping canyon over the upper slope (200–600 m) and the lowest rates (&lt;0.1 cm/yr) in the distal basin beyond the continental slope. The depocenter delineated from 210Pb-based sedimentation rates overlaps with the area covered by a flood layer resulting from super-typhoon Haitang in July 2005. Such correspondence supports the notion that the processes operating on event timescale have bearing on the formation of the sediment strata over centennial or longer timescales. From the distribution of sedimentation rates, sediment deposited in the study area annually is estimated to be 6.6 Mton/yr, accounting for less than 20% of Gaoping River's sediment load. The calculated budget, coupled with the presence of the short-lived 7Be and non-steady-state distribution of low levels of 210Pb in sediments along the canyon floor, suggests rapid transport of sediment from Gaoping River's mountainous watershed (the source) via the Gaoping (Kaoping) Submarine Canyon and adjacent channels (as the conduit and temporary sink) to the abyssal plain and the Manila Trench in the South China Sea (the ultimate sink).","collection-title":"Fate of Terrestrial Substances on the Gaoping (Kaoping) Shelf/Slope and in the Gaoping Submarine Canyon off SW Taiwan","container-title":"Journal of Marine Systems","DOI":"10.1016/j.jmarsys.2007.07.009","ISSN":"0924-7963","issue":"4","journalAbbreviation":"Journal of Marine Systems","language":"en","page":"405-416","source":"ScienceDirect","title":"Modern accumulation rates and a budget of sediment off the Gaoping (Kaoping) River, SW Taiwan: a tidal and flood dominated depositional environment around a submarine canyon","title-short":"Modern accumulation rates and a budget of sediment off the Gaoping (Kaoping) River, SW Taiwan","volume":"76","author":[{"family":"Huh","given":"Chih-An"},{"family":"Lin","given":"Hui-Ling"},{"family":"Lin","given":"Saulwood"},{"family":"Huang","given":"Ya-Wen"}],"issued":{"date-parts":[["2009",3,20]]}}}],"schema":"https://github.com/citation-style-language/schema/raw/master/csl-citation.json"} </w:instrText>
      </w:r>
      <w:r w:rsidRPr="00044549">
        <w:fldChar w:fldCharType="separate"/>
      </w:r>
      <w:r w:rsidR="00927065" w:rsidRPr="00927065">
        <w:rPr>
          <w:rFonts w:ascii="Calibri" w:hAnsi="Calibri" w:cs="Calibri"/>
        </w:rPr>
        <w:t>(Huh et al., 2009)</w:t>
      </w:r>
      <w:r w:rsidRPr="00044549">
        <w:fldChar w:fldCharType="end"/>
      </w:r>
      <w:r w:rsidRPr="00044549">
        <w:t>.</w:t>
      </w:r>
    </w:p>
    <w:p w14:paraId="257F2094" w14:textId="77777777" w:rsidR="004315F2" w:rsidRDefault="004315F2" w:rsidP="004315F2">
      <w:r w:rsidRPr="00044549">
        <w:t>Regarding the particulate organic carbon (POC) flux, the Gaoping river transports 5.98 X 10</w:t>
      </w:r>
      <w:r w:rsidRPr="00044549">
        <w:rPr>
          <w:vertAlign w:val="superscript"/>
        </w:rPr>
        <w:t>6</w:t>
      </w:r>
      <w:r w:rsidRPr="00044549">
        <w:t xml:space="preserve"> g C d</w:t>
      </w:r>
      <w:r w:rsidRPr="00044549">
        <w:rPr>
          <w:vertAlign w:val="superscript"/>
        </w:rPr>
        <w:t>-1</w:t>
      </w:r>
      <w:r w:rsidRPr="00044549">
        <w:t xml:space="preserve"> in the dry seasons and 1.25 to 276 X 10</w:t>
      </w:r>
      <w:r w:rsidRPr="00044549">
        <w:rPr>
          <w:vertAlign w:val="superscript"/>
        </w:rPr>
        <w:t xml:space="preserve">7 </w:t>
      </w:r>
      <w:r w:rsidRPr="00044549">
        <w:t>g C d</w:t>
      </w:r>
      <w:r w:rsidRPr="00044549">
        <w:rPr>
          <w:vertAlign w:val="superscript"/>
        </w:rPr>
        <w:t>-1</w:t>
      </w:r>
      <w:r w:rsidRPr="00044549">
        <w:t xml:space="preserve"> in the wet seasons </w:t>
      </w:r>
      <w:r w:rsidRPr="00044549">
        <w:fldChar w:fldCharType="begin"/>
      </w:r>
      <w:r w:rsidR="00927065">
        <w:instrText xml:space="preserve"> ADDIN ZOTERO_ITEM CSL_CITATION {"citationID":"u9w1Gxwb","properties":{"formattedCitation":"(Hung et al., 2012)","plainCitation":"(Hung et al., 2012)","noteIndex":0},"citationItems":[{"id":1190,"uris":["http://zotero.org/users/6403124/items/X5ADIRTN"],"itemData":{"id":1190,"type":"article-journal","abstract":"This study investigates the ﬂuvial and marine burial ﬂuxes of particulate carbon in the source-to-sink system of the mountainous Gaoping (GP) river system to elucidate the efﬁcient transport of terrestrial particulate carbon via a submarine canyon in an active margin. The river ﬂuxes of total suspended matter (TSM), particulate organic carbon (POC) and particulate inorganic carbon (PIC) were much higher in the wet season than in the dry season, mainly because of extremely high sediment yield associated with typhoons in the summer. The TSM, POC and PIC were carried mainly in b63 μm particles and showed difference in size distribution between the dry and wet seasons for TSM and POC but not for PIC. The river transported around 226 Gg C yr− 1 POC (64% particulate carbon (PC)) and 125 Gg C yr−1 PIC (36% PC) into the Gaoping coastal sea during the study period. The POC ﬂux accounts for only 0.074−0.164% of the global river ﬂux, but the POC yield (69.2 ton C km− 2 yr−1) is about one order of magnitude higher than the global average, and may be the second highest among global small mountainous rivers. If integrated over an area of 3045 km2 around the Gaoping Canyon with a maximum water depth of 1500 m, the mean burial ﬂuxes of total organic carbon (TOC) and inorganic carbon (TIC) were 13.0 g C m− 2 yr−1 and 9.5 g C m−2 yr−1, respectively. The buried PC comprised ~ 58% TOC (39.6 Gg C TOC yr− 1) and ~ 40% TIC (28.9 Gg C TIC yr− 1). From the isotopic composition (δ13C) of TOC in the surface sediments, around 62% of the TOC was estimated to be sourced from the river. The diagenetic and benthic ﬂux of dissolved carbon (DIC + DOC) may account for 18.1% of the deposited TOC ﬂux or 12.9% of the deposited total carbon (TOC + TIC) ﬂux. The burial efﬁciency of terrestrial TOC was therefore estimated to be only 10.9% of the riverine POC input. Despite the lack of direct evidence, the ratio of buried terrestrial TIC to riverine PIC input may be roughly equal to that of terrestrial TOC, as river POC/PIC and sedimentary TOC/TIC ratios did not differ signiﬁcantly from each other. The low accumulation of terrestrial sediment and particulate carbon suggests that most POC and PIC that were derived from the Gaoping River may have been recycled and/or moved out of the study area. The active margin associated with the canyon appears to act as an efﬁcient conduit for the transfer of terrestrial POC and PIC into the deep ocean.","container-title":"Marine Geology","DOI":"10.1016/j.margeo.2012.05.006","ISSN":"00253227","journalAbbreviation":"Marine Geology","language":"en","page":"29-43","source":"DOI.org (Crossref)","title":"Efficient transport of terrestrial particulate carbon in a tectonically-active marginal sea off southwestern Taiwan","volume":"315-318","author":[{"family":"Hung","given":"J.-J."},{"family":"Yeh","given":"Y.-T."},{"family":"Huh","given":"C.-A."}],"issued":{"date-parts":[["2012",6]]}}}],"schema":"https://github.com/citation-style-language/schema/raw/master/csl-citation.json"} </w:instrText>
      </w:r>
      <w:r w:rsidRPr="00044549">
        <w:fldChar w:fldCharType="separate"/>
      </w:r>
      <w:r w:rsidR="00927065" w:rsidRPr="00927065">
        <w:rPr>
          <w:rFonts w:ascii="Calibri" w:hAnsi="Calibri" w:cs="Calibri"/>
        </w:rPr>
        <w:t>(Hung et al., 2012)</w:t>
      </w:r>
      <w:r w:rsidRPr="00044549">
        <w:fldChar w:fldCharType="end"/>
      </w:r>
      <w:r w:rsidRPr="00044549">
        <w:t xml:space="preserve">. Modern terrestrial carbon composes around 30% of the riverine POC, while fossil carbon contributes the remaining 70% </w:t>
      </w:r>
      <w:r w:rsidRPr="00044549">
        <w:fldChar w:fldCharType="begin"/>
      </w:r>
      <w:r w:rsidR="00927065">
        <w:instrText xml:space="preserve"> ADDIN ZOTERO_ITEM CSL_CITATION {"citationID":"N2Z320Dp","properties":{"formattedCitation":"(Kao et al., 2014)","plainCitation":"(Kao et al., 2014)","noteIndex":0},"citationItems":[{"id":1367,"uris":["http://zotero.org/users/6403124/items/YC7Z3CZI"],"itemData":{"id":1367,"type":"article-journal","abstract":"&lt;p&gt;&lt;strong class=\"journal-contentHeaderColor\"&gt;Abstract.&lt;/strong&gt; Geological sequestration of atmospheric carbon dioxide (CO&lt;sub&gt;2&lt;/sub&gt;) can be achieved by the erosion of organic carbon (OC) from the terrestrial biosphere and its burial in long-lived marine sediments. Rivers on mountain islands of Oceania in the western Pacific have very high rates of OC export to the ocean, yet its preservation offshore remains poorly constrained. Here we use the OC content (C&lt;sub&gt;org&lt;/sub&gt;, %), radiocarbon (&amp;Delta; &lt;sup&gt;14&lt;/sup&gt;C&lt;sub&gt;org&lt;/sub&gt;) and stable isotope (δ&lt;sup&gt;13&lt;/sup&gt;C&lt;sub&gt;org&lt;/sub&gt;) composition of sediments offshore Taiwan to assess the fate of terrestrial OC, using surface, sub-surface and Holocene sediments. We account for rock-derived OC to assess the preservation of OC eroded from the terrestrial biosphere and the associated CO&lt;sub&gt;2&lt;/sub&gt; sink during flood discharges (hyperpycnal river plumes) and when river inputs are dispersed more widely (hypopycnal). The C&lt;sub&gt;org&lt;/sub&gt;, Δ&lt;sup&gt;14&lt;/sup&gt;C&lt;sub&gt;org&lt;/sub&gt; and &amp;delta; &lt;sup&gt;13&lt;/sup&gt;C&lt;sub&gt;org&lt;/sub&gt; of marine sediment traps and cores indicate that during flood discharges, terrestrial OC can be transferred efficiently down submarine canyons to the deep ocean and accumulates offshore with little evidence for terrestrial OC loss. In marine sediments fed by dispersive river inputs, the C&lt;sub&gt;org&lt;/sub&gt;, Δ&lt;sup&gt;14&lt;/sup&gt;C&lt;sub&gt;org&lt;/sub&gt; and &amp;delta; &lt;sup&gt;13&lt;/sup&gt;C&lt;sub&gt;org&lt;/sub&gt; are consistent with mixing of terrestrial OC with marine OC and suggest that efficient preservation of terrestrial OC (&gt;70%) is also associated with hypopycnal delivery. Sub-surface and Holocene sediments indicate that this preservation is long-lived on millennial timescales. Re-burial of rock-derived OC is pervasive. Our findings from Taiwan suggest that erosion and offshore burial of OC from the terrestrial biosphere may sequester &gt;8 TgC yr&lt;sup&gt;−1&lt;/sup&gt; across Oceania, a significant geological CO&lt;sub&gt;2&lt;/sub&gt; sink which requires better constraint. We postulate that mountain islands of Oceania provide a strong link between tectonic uplift and the carbon cycle, one moderated by the climatic variability which controls terrestrial OC delivery to the ocean.&lt;/p&gt;","container-title":"Earth Surface Dynamics","DOI":"10.5194/esurf-2-127-2014","ISSN":"2196-6311","issue":"1","language":"English","note":"publisher: Copernicus GmbH","page":"127-139","source":"esurf.copernicus.org","title":"Preservation of terrestrial organic carbon in marine sediments offshore Taiwan: mountain building and atmospheric carbon dioxide sequestration","title-short":"Preservation of terrestrial organic carbon in marine sediments offshore Taiwan","volume":"2","author":[{"family":"Kao","given":"S.-J."},{"family":"Hilton","given":"R. G."},{"family":"Selvaraj","given":"K."},{"family":"Dai","given":"M."},{"family":"Zehetner","given":"F."},{"family":"Huang","given":"J.-C."},{"family":"Hsu","given":"S.-C."},{"family":"Sparkes","given":"R."},{"family":"Liu","given":"J. T."},{"family":"Lee","given":"T.-Y."},{"family":"Yang","given":"J.-Y. T."},{"family":"Galy","given":"A."},{"family":"Xu","given":"X."},{"family":"Hovius","given":"N."}],"issued":{"date-parts":[["2014",3,4]]}}}],"schema":"https://github.com/citation-style-language/schema/raw/master/csl-citation.json"} </w:instrText>
      </w:r>
      <w:r w:rsidRPr="00044549">
        <w:fldChar w:fldCharType="separate"/>
      </w:r>
      <w:r w:rsidR="00927065" w:rsidRPr="00927065">
        <w:rPr>
          <w:rFonts w:ascii="Calibri" w:hAnsi="Calibri" w:cs="Calibri"/>
        </w:rPr>
        <w:t>(Kao et al., 2014)</w:t>
      </w:r>
      <w:r w:rsidRPr="00044549">
        <w:fldChar w:fldCharType="end"/>
      </w:r>
      <w:r w:rsidRPr="00044549">
        <w:t xml:space="preserve">. Furthermore, the amount of modern carbon export correlates well with the magnitude of water discharge, indicating a hydrological control on the terrestrial POC export </w:t>
      </w:r>
      <w:r w:rsidRPr="00044549">
        <w:fldChar w:fldCharType="begin"/>
      </w:r>
      <w:r w:rsidR="00927065">
        <w:instrText xml:space="preserve"> ADDIN ZOTERO_ITEM CSL_CITATION {"citationID":"GYZnZ7EV","properties":{"formattedCitation":"(Kao et al., 2014)","plainCitation":"(Kao et al., 2014)","noteIndex":0},"citationItems":[{"id":1367,"uris":["http://zotero.org/users/6403124/items/YC7Z3CZI"],"itemData":{"id":1367,"type":"article-journal","abstract":"&lt;p&gt;&lt;strong class=\"journal-contentHeaderColor\"&gt;Abstract.&lt;/strong&gt; Geological sequestration of atmospheric carbon dioxide (CO&lt;sub&gt;2&lt;/sub&gt;) can be achieved by the erosion of organic carbon (OC) from the terrestrial biosphere and its burial in long-lived marine sediments. Rivers on mountain islands of Oceania in the western Pacific have very high rates of OC export to the ocean, yet its preservation offshore remains poorly constrained. Here we use the OC content (C&lt;sub&gt;org&lt;/sub&gt;, %), radiocarbon (&amp;Delta; &lt;sup&gt;14&lt;/sup&gt;C&lt;sub&gt;org&lt;/sub&gt;) and stable isotope (δ&lt;sup&gt;13&lt;/sup&gt;C&lt;sub&gt;org&lt;/sub&gt;) composition of sediments offshore Taiwan to assess the fate of terrestrial OC, using surface, sub-surface and Holocene sediments. We account for rock-derived OC to assess the preservation of OC eroded from the terrestrial biosphere and the associated CO&lt;sub&gt;2&lt;/sub&gt; sink during flood discharges (hyperpycnal river plumes) and when river inputs are dispersed more widely (hypopycnal). The C&lt;sub&gt;org&lt;/sub&gt;, Δ&lt;sup&gt;14&lt;/sup&gt;C&lt;sub&gt;org&lt;/sub&gt; and &amp;delta; &lt;sup&gt;13&lt;/sup&gt;C&lt;sub&gt;org&lt;/sub&gt; of marine sediment traps and cores indicate that during flood discharges, terrestrial OC can be transferred efficiently down submarine canyons to the deep ocean and accumulates offshore with little evidence for terrestrial OC loss. In marine sediments fed by dispersive river inputs, the C&lt;sub&gt;org&lt;/sub&gt;, Δ&lt;sup&gt;14&lt;/sup&gt;C&lt;sub&gt;org&lt;/sub&gt; and &amp;delta; &lt;sup&gt;13&lt;/sup&gt;C&lt;sub&gt;org&lt;/sub&gt; are consistent with mixing of terrestrial OC with marine OC and suggest that efficient preservation of terrestrial OC (&gt;70%) is also associated with hypopycnal delivery. Sub-surface and Holocene sediments indicate that this preservation is long-lived on millennial timescales. Re-burial of rock-derived OC is pervasive. Our findings from Taiwan suggest that erosion and offshore burial of OC from the terrestrial biosphere may sequester &gt;8 TgC yr&lt;sup&gt;−1&lt;/sup&gt; across Oceania, a significant geological CO&lt;sub&gt;2&lt;/sub&gt; sink which requires better constraint. We postulate that mountain islands of Oceania provide a strong link between tectonic uplift and the carbon cycle, one moderated by the climatic variability which controls terrestrial OC delivery to the ocean.&lt;/p&gt;","container-title":"Earth Surface Dynamics","DOI":"10.5194/esurf-2-127-2014","ISSN":"2196-6311","issue":"1","language":"English","note":"publisher: Copernicus GmbH","page":"127-139","source":"esurf.copernicus.org","title":"Preservation of terrestrial organic carbon in marine sediments offshore Taiwan: mountain building and atmospheric carbon dioxide sequestration","title-short":"Preservation of terrestrial organic carbon in marine sediments offshore Taiwan","volume":"2","author":[{"family":"Kao","given":"S.-J."},{"family":"Hilton","given":"R. G."},{"family":"Selvaraj","given":"K."},{"family":"Dai","given":"M."},{"family":"Zehetner","given":"F."},{"family":"Huang","given":"J.-C."},{"family":"Hsu","given":"S.-C."},{"family":"Sparkes","given":"R."},{"family":"Liu","given":"J. T."},{"family":"Lee","given":"T.-Y."},{"family":"Yang","given":"J.-Y. T."},{"family":"Galy","given":"A."},{"family":"Xu","given":"X."},{"family":"Hovius","given":"N."}],"issued":{"date-parts":[["2014",3,4]]}}}],"schema":"https://github.com/citation-style-language/schema/raw/master/csl-citation.json"} </w:instrText>
      </w:r>
      <w:r w:rsidRPr="00044549">
        <w:fldChar w:fldCharType="separate"/>
      </w:r>
      <w:r w:rsidR="00927065" w:rsidRPr="00927065">
        <w:rPr>
          <w:rFonts w:ascii="Calibri" w:hAnsi="Calibri" w:cs="Calibri"/>
        </w:rPr>
        <w:t>(Kao et al., 2014)</w:t>
      </w:r>
      <w:r w:rsidRPr="00044549">
        <w:fldChar w:fldCharType="end"/>
      </w:r>
      <w:r w:rsidRPr="00044549">
        <w:t xml:space="preserve">. Under normal water discharge conditions, dispersive </w:t>
      </w:r>
      <w:proofErr w:type="spellStart"/>
      <w:r w:rsidRPr="00044549">
        <w:t>hypopycnal</w:t>
      </w:r>
      <w:proofErr w:type="spellEnd"/>
      <w:r w:rsidRPr="00044549">
        <w:t xml:space="preserve"> plumes (i.e., lighter than seawater) carry and spread the terrestrial organic matter all over the shelf seafloor. The seafloor sediments contain a mixture of riverine and marine carbon signals </w:t>
      </w:r>
      <w:r w:rsidRPr="00044549">
        <w:fldChar w:fldCharType="begin"/>
      </w:r>
      <w:r w:rsidR="00927065">
        <w:instrText xml:space="preserve"> ADDIN ZOTERO_ITEM CSL_CITATION {"citationID":"dKjsBVJs","properties":{"formattedCitation":"(Kao et al., 2014, 2006)","plainCitation":"(Kao et al., 2014, 2006)","noteIndex":0},"citationItems":[{"id":1086,"uris":["http://zotero.org/users/6403124/items/Q27UTJS4"],"itemData":{"id":1086,"type":"article-journal","container-title":"Continental Shelf Research","DOI":"10.1016/j.csr.2006.07.030","ISSN":"02784343","issue":"20","journalAbbreviation":"Continental Shelf Research","language":"en","page":"2520-2537","source":"DOI.org (Crossref)","title":"Efficient trapping of organic carbon in sediments on the continental margin with high fluvial sediment input off southwestern Taiwan","volume":"26","author":[{"family":"Kao","given":"Shuh-Ji"},{"family":"Shiah","given":"Fuh-Kwo"},{"family":"Wang","given":"Chung-Ho"},{"family":"Liu","given":"Kon-Kee"}],"issued":{"date-parts":[["2006",12]]}}},{"id":1367,"uris":["http://zotero.org/users/6403124/items/YC7Z3CZI"],"itemData":{"id":1367,"type":"article-journal","abstract":"&lt;p&gt;&lt;strong class=\"journal-contentHeaderColor\"&gt;Abstract.&lt;/strong&gt; Geological sequestration of atmospheric carbon dioxide (CO&lt;sub&gt;2&lt;/sub&gt;) can be achieved by the erosion of organic carbon (OC) from the terrestrial biosphere and its burial in long-lived marine sediments. Rivers on mountain islands of Oceania in the western Pacific have very high rates of OC export to the ocean, yet its preservation offshore remains poorly constrained. Here we use the OC content (C&lt;sub&gt;org&lt;/sub&gt;, %), radiocarbon (&amp;Delta; &lt;sup&gt;14&lt;/sup&gt;C&lt;sub&gt;org&lt;/sub&gt;) and stable isotope (δ&lt;sup&gt;13&lt;/sup&gt;C&lt;sub&gt;org&lt;/sub&gt;) composition of sediments offshore Taiwan to assess the fate of terrestrial OC, using surface, sub-surface and Holocene sediments. We account for rock-derived OC to assess the preservation of OC eroded from the terrestrial biosphere and the associated CO&lt;sub&gt;2&lt;/sub&gt; sink during flood discharges (hyperpycnal river plumes) and when river inputs are dispersed more widely (hypopycnal). The C&lt;sub&gt;org&lt;/sub&gt;, Δ&lt;sup&gt;14&lt;/sup&gt;C&lt;sub&gt;org&lt;/sub&gt; and &amp;delta; &lt;sup&gt;13&lt;/sup&gt;C&lt;sub&gt;org&lt;/sub&gt; of marine sediment traps and cores indicate that during flood discharges, terrestrial OC can be transferred efficiently down submarine canyons to the deep ocean and accumulates offshore with little evidence for terrestrial OC loss. In marine sediments fed by dispersive river inputs, the C&lt;sub&gt;org&lt;/sub&gt;, Δ&lt;sup&gt;14&lt;/sup&gt;C&lt;sub&gt;org&lt;/sub&gt; and &amp;delta; &lt;sup&gt;13&lt;/sup&gt;C&lt;sub&gt;org&lt;/sub&gt; are consistent with mixing of terrestrial OC with marine OC and suggest that efficient preservation of terrestrial OC (&gt;70%) is also associated with hypopycnal delivery. Sub-surface and Holocene sediments indicate that this preservation is long-lived on millennial timescales. Re-burial of rock-derived OC is pervasive. Our findings from Taiwan suggest that erosion and offshore burial of OC from the terrestrial biosphere may sequester &gt;8 TgC yr&lt;sup&gt;−1&lt;/sup&gt; across Oceania, a significant geological CO&lt;sub&gt;2&lt;/sub&gt; sink which requires better constraint. We postulate that mountain islands of Oceania provide a strong link between tectonic uplift and the carbon cycle, one moderated by the climatic variability which controls terrestrial OC delivery to the ocean.&lt;/p&gt;","container-title":"Earth Surface Dynamics","DOI":"10.5194/esurf-2-127-2014","ISSN":"2196-6311","issue":"1","language":"English","note":"publisher: Copernicus GmbH","page":"127-139","source":"esurf.copernicus.org","title":"Preservation of terrestrial organic carbon in marine sediments offshore Taiwan: mountain building and atmospheric carbon dioxide sequestration","title-short":"Preservation of terrestrial organic carbon in marine sediments offshore Taiwan","volume":"2","author":[{"family":"Kao","given":"S.-J."},{"family":"Hilton","given":"R. G."},{"family":"Selvaraj","given":"K."},{"family":"Dai","given":"M."},{"family":"Zehetner","given":"F."},{"family":"Huang","given":"J.-C."},{"family":"Hsu","given":"S.-C."},{"family":"Sparkes","given":"R."},{"family":"Liu","given":"J. T."},{"family":"Lee","given":"T.-Y."},{"family":"Yang","given":"J.-Y. T."},{"family":"Galy","given":"A."},{"family":"Xu","given":"X."},{"family":"Hovius","given":"N."}],"issued":{"date-parts":[["2014",3,4]]}}}],"schema":"https://github.com/citation-style-language/schema/raw/master/csl-citation.json"} </w:instrText>
      </w:r>
      <w:r w:rsidRPr="00044549">
        <w:fldChar w:fldCharType="separate"/>
      </w:r>
      <w:r w:rsidR="00927065" w:rsidRPr="00927065">
        <w:rPr>
          <w:rFonts w:ascii="Calibri" w:hAnsi="Calibri" w:cs="Calibri"/>
        </w:rPr>
        <w:t>(Kao et al., 2014, 2006)</w:t>
      </w:r>
      <w:r w:rsidRPr="00044549">
        <w:fldChar w:fldCharType="end"/>
      </w:r>
      <w:r w:rsidRPr="00044549">
        <w:t xml:space="preserve">. By contrast, flood events mobilize massive terrestrial deposits, triggering hyperpycnal plumes (i.e., heavier than seawater) that transport the sediments and the riverine POCs directly into the Gaoping submarine canyon, eventually delivered to the deep sea </w:t>
      </w:r>
      <w:r w:rsidRPr="00044549">
        <w:fldChar w:fldCharType="begin"/>
      </w:r>
      <w:r w:rsidR="00927065">
        <w:instrText xml:space="preserve"> ADDIN ZOTERO_ITEM CSL_CITATION {"citationID":"5XPL5TMq","properties":{"formattedCitation":"(Kao et al., 2014; Liu et al., 2016; Sparkes et al., 2015)","plainCitation":"(Kao et al., 2014; Liu et al., 2016; Sparkes et al., 2015)","noteIndex":0},"citationItems":[{"id":1367,"uris":["http://zotero.org/users/6403124/items/YC7Z3CZI"],"itemData":{"id":1367,"type":"article-journal","abstract":"&lt;p&gt;&lt;strong class=\"journal-contentHeaderColor\"&gt;Abstract.&lt;/strong&gt; Geological sequestration of atmospheric carbon dioxide (CO&lt;sub&gt;2&lt;/sub&gt;) can be achieved by the erosion of organic carbon (OC) from the terrestrial biosphere and its burial in long-lived marine sediments. Rivers on mountain islands of Oceania in the western Pacific have very high rates of OC export to the ocean, yet its preservation offshore remains poorly constrained. Here we use the OC content (C&lt;sub&gt;org&lt;/sub&gt;, %), radiocarbon (&amp;Delta; &lt;sup&gt;14&lt;/sup&gt;C&lt;sub&gt;org&lt;/sub&gt;) and stable isotope (δ&lt;sup&gt;13&lt;/sup&gt;C&lt;sub&gt;org&lt;/sub&gt;) composition of sediments offshore Taiwan to assess the fate of terrestrial OC, using surface, sub-surface and Holocene sediments. We account for rock-derived OC to assess the preservation of OC eroded from the terrestrial biosphere and the associated CO&lt;sub&gt;2&lt;/sub&gt; sink during flood discharges (hyperpycnal river plumes) and when river inputs are dispersed more widely (hypopycnal). The C&lt;sub&gt;org&lt;/sub&gt;, Δ&lt;sup&gt;14&lt;/sup&gt;C&lt;sub&gt;org&lt;/sub&gt; and &amp;delta; &lt;sup&gt;13&lt;/sup&gt;C&lt;sub&gt;org&lt;/sub&gt; of marine sediment traps and cores indicate that during flood discharges, terrestrial OC can be transferred efficiently down submarine canyons to the deep ocean and accumulates offshore with little evidence for terrestrial OC loss. In marine sediments fed by dispersive river inputs, the C&lt;sub&gt;org&lt;/sub&gt;, Δ&lt;sup&gt;14&lt;/sup&gt;C&lt;sub&gt;org&lt;/sub&gt; and &amp;delta; &lt;sup&gt;13&lt;/sup&gt;C&lt;sub&gt;org&lt;/sub&gt; are consistent with mixing of terrestrial OC with marine OC and suggest that efficient preservation of terrestrial OC (&gt;70%) is also associated with hypopycnal delivery. Sub-surface and Holocene sediments indicate that this preservation is long-lived on millennial timescales. Re-burial of rock-derived OC is pervasive. Our findings from Taiwan suggest that erosion and offshore burial of OC from the terrestrial biosphere may sequester &gt;8 TgC yr&lt;sup&gt;−1&lt;/sup&gt; across Oceania, a significant geological CO&lt;sub&gt;2&lt;/sub&gt; sink which requires better constraint. We postulate that mountain islands of Oceania provide a strong link between tectonic uplift and the carbon cycle, one moderated by the climatic variability which controls terrestrial OC delivery to the ocean.&lt;/p&gt;","container-title":"Earth Surface Dynamics","DOI":"10.5194/esurf-2-127-2014","ISSN":"2196-6311","issue":"1","language":"English","note":"publisher: Copernicus GmbH","page":"127-139","source":"esurf.copernicus.org","title":"Preservation of terrestrial organic carbon in marine sediments offshore Taiwan: mountain building and atmospheric carbon dioxide sequestration","title-short":"Preservation of terrestrial organic carbon in marine sediments offshore Taiwan","volume":"2","author":[{"family":"Kao","given":"S.-J."},{"family":"Hilton","given":"R. G."},{"family":"Selvaraj","given":"K."},{"family":"Dai","given":"M."},{"family":"Zehetner","given":"F."},{"family":"Huang","given":"J.-C."},{"family":"Hsu","given":"S.-C."},{"family":"Sparkes","given":"R."},{"family":"Liu","given":"J. T."},{"family":"Lee","given":"T.-Y."},{"family":"Yang","given":"J.-Y. T."},{"family":"Galy","given":"A."},{"family":"Xu","given":"X."},{"family":"Hovius","given":"N."}],"issued":{"date-parts":[["2014",3,4]]}}},{"id":1274,"uris":["http://zotero.org/users/6403124/items/RQ3VBUBQ"],"itemData":{"id":1274,"type":"article-journal","abstract":"Volumetrically, turbidity currents are the prime suppliers of sediment to the deep sea, and conveyors of organic carbon from the terrestrial biosphere and submarine shelf into marine depositional basins. They result from complex processes of erosion, transport and deposition that can be difficult to study in detail. Here we present data from the Gaoping submarine canyon system, off SW Taiwan, which was perturbed in 2009 by the addition of flood deposits following Typhoon Morakot and sampled by gravity coring less than 2months after the event. We use the different origins of organic carbon, distinguished by their carbon and nitrogen concentrations and δ13C and δ15N isotopic composition, to compare and contrast standard and extreme sedimentological conditions. Using well-constrained end-members, the results were de-convolved into inputs of metamorphic and sedimentary fossil organic carbon eroded within the Gaoping River basin, terrestrial non-fossil carbon and marine organic matter. In the upper Gaoping Canyon, sedimentation is dominated by the highly-localised hyperpycnal input of river washload and submarine sediment slumps, each associated with extensive flooding following Typhoon Morakot, whilst the shelf experienced deposition and reworking of hemi-pelagic marine sediments. A terrestrial signal is also found in the core-top of a fine-grained shelf sample over 20km from the Gaoping Canyon, in a region normally dominated by marine carbon deposition, showing that Morakot was an unusually large flood event. Conversely, sediment from just above the canyon thalweg contains 0.23wt.% depth-averaged marine organic carbon (37% of the TOC content) implying that terrestrial OC-dominated turbidites are tightly constrained within the canyon. Hyperpycnal processes can lead to the rapid and efficient transport of both terrestrial and submarine sediments to more permanent burial locations.","container-title":"Marine Geology","DOI":"10.1016/j.margeo.2015.02.013","ISSN":"0025-3227","journalAbbreviation":"Marine Geology","language":"en","page":"191-201","source":"ScienceDirect","title":"Redistribution of multi-phase particulate organic carbon in a marine shelf and canyon system during an exceptional river flood: Effects of Typhoon Morakot on the Gaoping River–Canyon system","title-short":"Redistribution of multi-phase particulate organic carbon in a marine shelf and canyon system during an exceptional river flood","volume":"363","author":[{"family":"Sparkes","given":"Robert B."},{"family":"Lin","given":"In-Tian"},{"family":"Hovius","given":"Niels"},{"family":"Galy","given":"Albert"},{"family":"Liu","given":"James T."},{"family":"Xu","given":"Xiaomei"},{"family":"Yang","given":"Rick"}],"issued":{"date-parts":[["2015",5,1]]}}},{"id":1188,"uris":["http://zotero.org/users/6403124/items/L249KJB6"],"itemData":{"id":1188,"type":"article-journal","abstract":"There are many different source-to-sink dispersal systems around the world, and the Gaoping River (GPR)–Gaoping Submarine Canyon (GPSC) provides an example especially as a canyon-captured system. The GPR, a small mountainous river having an average gradient of 1:150, and the GPSC, which links the river catchment to the deep-sea basin, represent two major topographic features around SW Taiwan. Together, they constitute a terrestrial-to-marine dispersal system that has an overriding impact on the source-to-sink transport of sediment in this region. The GPSC extents from the mouth of the GPR through the shelf and slope and into the northeastern Manila Trench, a distance of about 260 km. It is a major conduit for the transport of terrestrial sediment and carbon to the South China Sea and the landward transport of particles of marine and biological origin.","container-title":"Earth-Science Reviews","DOI":"10.1016/j.earscirev.2015.10.012","ISSN":"00128252","journalAbbreviation":"Earth-Science Reviews","language":"en","page":"274-300","source":"DOI.org (Crossref)","title":"From the highest to the deepest: the Gaoping River–Gaoping Submarine Canyon dispersal system","title-short":"From the highest to the deepest","volume":"153","author":[{"family":"Liu","given":"James T."},{"family":"Hsu","given":"Ray T."},{"family":"Hung","given":"Jia-Jang"},{"family":"Chang","given":"Yuan-Pin"},{"family":"Wang","given":"Yu-Huai"},{"family":"Rendle-Bühring","given":"Rebecca H."},{"family":"Lee","given":"Chon-Lin"},{"family":"Huh","given":"Chih-An"},{"family":"Yang","given":"Rick J."}],"issued":{"date-parts":[["2016",2]]}}}],"schema":"https://github.com/citation-style-language/schema/raw/master/csl-citation.json"} </w:instrText>
      </w:r>
      <w:r w:rsidRPr="00044549">
        <w:fldChar w:fldCharType="separate"/>
      </w:r>
      <w:r w:rsidR="00927065" w:rsidRPr="00927065">
        <w:rPr>
          <w:rFonts w:ascii="Calibri" w:hAnsi="Calibri" w:cs="Calibri"/>
        </w:rPr>
        <w:t>(Kao et al., 2014; Liu et al., 2016; Sparkes et al., 2015)</w:t>
      </w:r>
      <w:r w:rsidRPr="00044549">
        <w:fldChar w:fldCharType="end"/>
      </w:r>
      <w:r w:rsidRPr="00044549">
        <w:t xml:space="preserve">. Significant accumulation of modern carbon was also found in the shallow inner shelf after typhoons, suggesting that extreme river discharge is the prime mechanism for terrestrial biomass export into the deep sea and the shelf sediments </w:t>
      </w:r>
      <w:r w:rsidRPr="00044549">
        <w:fldChar w:fldCharType="begin"/>
      </w:r>
      <w:r w:rsidRPr="00044549">
        <w:instrText xml:space="preserve"> ADDIN ZOTERO_ITEM CSL_CITATION {"citationID":"eh0fQ43E","properties":{"formattedCitation":"(Kao et al. 2014, Sparkes et al. 2015)","plainCitation":"(Kao et al. 2014, Sparkes et al. 2015)","dontUpdate":true,"noteIndex":0},"citationItems":[{"id":1367,"uris":["http://zotero.org/users/6403124/items/YC7Z3CZI"],"itemData":{"id":1367,"type":"article-journal","abstract":"&lt;p&gt;&lt;strong class=\"journal-contentHeaderColor\"&gt;Abstract.&lt;/strong&gt; Geological sequestration of atmospheric carbon dioxide (CO&lt;sub&gt;2&lt;/sub&gt;) can be achieved by the erosion of organic carbon (OC) from the terrestrial biosphere and its burial in long-lived marine sediments. Rivers on mountain islands of Oceania in the western Pacific have very high rates of OC export to the ocean, yet its preservation offshore remains poorly constrained. Here we use the OC content (C&lt;sub&gt;org&lt;/sub&gt;, %), radiocarbon (&amp;Delta; &lt;sup&gt;14&lt;/sup&gt;C&lt;sub&gt;org&lt;/sub&gt;) and stable isotope (δ&lt;sup&gt;13&lt;/sup&gt;C&lt;sub&gt;org&lt;/sub&gt;) composition of sediments offshore Taiwan to assess the fate of terrestrial OC, using surface, sub-surface and Holocene sediments. We account for rock-derived OC to assess the preservation of OC eroded from the terrestrial biosphere and the associated CO&lt;sub&gt;2&lt;/sub&gt; sink during flood discharges (hyperpycnal river plumes) and when river inputs are dispersed more widely (hypopycnal). The C&lt;sub&gt;org&lt;/sub&gt;, Δ&lt;sup&gt;14&lt;/sup&gt;C&lt;sub&gt;org&lt;/sub&gt; and &amp;delta; &lt;sup&gt;13&lt;/sup&gt;C&lt;sub&gt;org&lt;/sub&gt; of marine sediment traps and cores indicate that during flood discharges, terrestrial OC can be transferred efficiently down submarine canyons to the deep ocean and accumulates offshore with little evidence for terrestrial OC loss. In marine sediments fed by dispersive river inputs, the C&lt;sub&gt;org&lt;/sub&gt;, Δ&lt;sup&gt;14&lt;/sup&gt;C&lt;sub&gt;org&lt;/sub&gt; and &amp;delta; &lt;sup&gt;13&lt;/sup&gt;C&lt;sub&gt;org&lt;/sub&gt; are consistent with mixing of terrestrial OC with marine OC and suggest that efficient preservation of terrestrial OC (&gt;70%) is also associated with hypopycnal delivery. Sub-surface and Holocene sediments indicate that this preservation is long-lived on millennial timescales. Re-burial of rock-derived OC is pervasive. Our findings from Taiwan suggest that erosion and offshore burial of OC from the terrestrial biosphere may sequester &gt;8 TgC yr&lt;sup&gt;−1&lt;/sup&gt; across Oceania, a significant geological CO&lt;sub&gt;2&lt;/sub&gt; sink which requires better constraint. We postulate that mountain islands of Oceania provide a strong link between tectonic uplift and the carbon cycle, one moderated by the climatic variability which controls terrestrial OC delivery to the ocean.&lt;/p&gt;","container-title":"Earth Surface Dynamics","DOI":"10.5194/esurf-2-127-2014","ISSN":"2196-6311","issue":"1","language":"English","note":"publisher: Copernicus GmbH","page":"127-139","source":"esurf.copernicus.org","title":"Preservation of terrestrial organic carbon in marine sediments offshore Taiwan: mountain building and atmospheric carbon dioxide sequestration","title-short":"Preservation of terrestrial organic carbon in marine sediments offshore Taiwan","volume":"2","author":[{"family":"Kao","given":"S.-J."},{"family":"Hilton","given":"R. G."},{"family":"Selvaraj","given":"K."},{"family":"Dai","given":"M."},{"family":"Zehetner","given":"F."},{"family":"Huang","given":"J.-C."},{"family":"Hsu","given":"S.-C."},{"family":"Sparkes","given":"R."},{"family":"Liu","given":"J. T."},{"family":"Lee","given":"T.-Y."},{"family":"Yang","given":"J.-Y. T."},{"family":"Galy","given":"A."},{"family":"Xu","given":"X."},{"family":"Hovius","given":"N."}],"issued":{"date-parts":[["2014",3,4]]}}},{"id":1274,"uris":["http://zotero.org/users/6403124/items/RQ3VBUBQ"],"itemData":{"id":1274,"type":"article-journal","abstract":"Volumetrically, turbidity currents are the prime suppliers of sediment to the deep sea, and conveyors of organic carbon from the terrestrial biosphere and submarine shelf into marine depositional basins. They result from complex processes of erosion, transport and deposition that can be difficult to study in detail. Here we present data from the Gaoping submarine canyon system, off SW Taiwan, which was perturbed in 2009 by the addition of flood deposits following Typhoon Morakot and sampled by gravity coring less than 2months after the event. We use the different origins of organic carbon, distinguished by their carbon and nitrogen concentrations and δ13C and δ15N isotopic composition, to compare and contrast standard and extreme sedimentological conditions. Using well-constrained end-members, the results were de-convolved into inputs of metamorphic and sedimentary fossil organic carbon eroded within the Gaoping River basin, terrestrial non-fossil carbon and marine organic matter. In the upper Gaoping Canyon, sedimentation is dominated by the highly-localised hyperpycnal input of river washload and submarine sediment slumps, each associated with extensive flooding following Typhoon Morakot, whilst the shelf experienced deposition and reworking of hemi-pelagic marine sediments. A terrestrial signal is also found in the core-top of a fine-grained shelf sample over 20km from the Gaoping Canyon, in a region normally dominated by marine carbon deposition, showing that Morakot was an unusually large flood event. Conversely, sediment from just above the canyon thalweg contains 0.23wt.% depth-averaged marine organic carbon (37% of the TOC content) implying that terrestrial OC-dominated turbidites are tightly constrained within the canyon. Hyperpycnal processes can lead to the rapid and efficient transport of both terrestrial and submarine sediments to more permanent burial locations.","container-title":"Marine Geology","DOI":"10.1016/j.margeo.2015.02.013","ISSN":"0025-3227","journalAbbreviation":"Marine Geology","language":"en","page":"191-201","source":"ScienceDirect","title":"Redistribution of multi-phase particulate organic carbon in a marine shelf and canyon system during an exceptional river flood: Effects of Typhoon Morakot on the Gaoping River–Canyon system","title-short":"Redistribution of multi-phase particulate organic carbon in a marine shelf and canyon system during an exceptional river flood","volume":"363","author":[{"family":"Sparkes","given":"Robert B."},{"family":"Lin","given":"In-Tian"},{"family":"Hovius","given":"Niels"},{"family":"Galy","given":"Albert"},{"family":"Liu","given":"James T."},{"family":"Xu","given":"Xiaomei"},{"family":"Yang","given":"Rick"}],"issued":{"date-parts":[["2015",5,1]]}}}],"schema":"https://github.com/citation-style-language/schema/raw/master/csl-citation.json"} </w:instrText>
      </w:r>
      <w:r w:rsidRPr="00044549">
        <w:fldChar w:fldCharType="separate"/>
      </w:r>
      <w:r w:rsidRPr="00044549">
        <w:t>(Sparkes et al. 2015)</w:t>
      </w:r>
      <w:r w:rsidRPr="00044549">
        <w:fldChar w:fldCharType="end"/>
      </w:r>
      <w:r w:rsidRPr="00044549">
        <w:t>. Despite the massive sediment influx from the Gaoping river, the modern carbon seemed restricted to the inner shelf and the canyon</w:t>
      </w:r>
      <w:r>
        <w:t xml:space="preserve"> </w:t>
      </w:r>
      <w:r>
        <w:fldChar w:fldCharType="begin"/>
      </w:r>
      <w:r w:rsidR="00927065">
        <w:instrText xml:space="preserve"> ADDIN ZOTERO_ITEM CSL_CITATION {"citationID":"3Ua84glJ","properties":{"formattedCitation":"(Sparkes et al., 2015)","plainCitation":"(Sparkes et al., 2015)","noteIndex":0},"citationItems":[{"id":1274,"uris":["http://zotero.org/users/6403124/items/RQ3VBUBQ"],"itemData":{"id":1274,"type":"article-journal","abstract":"Volumetrically, turbidity currents are the prime suppliers of sediment to the deep sea, and conveyors of organic carbon from the terrestrial biosphere and submarine shelf into marine depositional basins. They result from complex processes of erosion, transport and deposition that can be difficult to study in detail. Here we present data from the Gaoping submarine canyon system, off SW Taiwan, which was perturbed in 2009 by the addition of flood deposits following Typhoon Morakot and sampled by gravity coring less than 2months after the event. We use the different origins of organic carbon, distinguished by their carbon and nitrogen concentrations and δ13C and δ15N isotopic composition, to compare and contrast standard and extreme sedimentological conditions. Using well-constrained end-members, the results were de-convolved into inputs of metamorphic and sedimentary fossil organic carbon eroded within the Gaoping River basin, terrestrial non-fossil carbon and marine organic matter. In the upper Gaoping Canyon, sedimentation is dominated by the highly-localised hyperpycnal input of river washload and submarine sediment slumps, each associated with extensive flooding following Typhoon Morakot, whilst the shelf experienced deposition and reworking of hemi-pelagic marine sediments. A terrestrial signal is also found in the core-top of a fine-grained shelf sample over 20km from the Gaoping Canyon, in a region normally dominated by marine carbon deposition, showing that Morakot was an unusually large flood event. Conversely, sediment from just above the canyon thalweg contains 0.23wt.% depth-averaged marine organic carbon (37% of the TOC content) implying that terrestrial OC-dominated turbidites are tightly constrained within the canyon. Hyperpycnal processes can lead to the rapid and efficient transport of both terrestrial and submarine sediments to more permanent burial locations.","container-title":"Marine Geology","DOI":"10.1016/j.margeo.2015.02.013","ISSN":"0025-3227","journalAbbreviation":"Marine Geology","language":"en","page":"191-201","source":"ScienceDirect","title":"Redistribution of multi-phase particulate organic carbon in a marine shelf and canyon system during an exceptional river flood: Effects of Typhoon Morakot on the Gaoping River–Canyon system","title-short":"Redistribution of multi-phase particulate organic carbon in a marine shelf and canyon system during an exceptional river flood","volume":"363","author":[{"family":"Sparkes","given":"Robert B."},{"family":"Lin","given":"In-Tian"},{"family":"Hovius","given":"Niels"},{"family":"Galy","given":"Albert"},{"family":"Liu","given":"James T."},{"family":"Xu","given":"Xiaomei"},{"family":"Yang","given":"Rick"}],"issued":{"date-parts":[["2015",5,1]]}}}],"schema":"https://github.com/citation-style-language/schema/raw/master/csl-citation.json"} </w:instrText>
      </w:r>
      <w:r>
        <w:fldChar w:fldCharType="separate"/>
      </w:r>
      <w:r w:rsidR="00927065" w:rsidRPr="00927065">
        <w:rPr>
          <w:rFonts w:ascii="Calibri" w:hAnsi="Calibri" w:cs="Calibri"/>
        </w:rPr>
        <w:t>(Sparkes et al., 2015)</w:t>
      </w:r>
      <w:r>
        <w:fldChar w:fldCharType="end"/>
      </w:r>
      <w:r w:rsidRPr="00044549">
        <w:t xml:space="preserve">. The sediment flux further into the open margins was mainly contributed by hemipelagic sedimentation </w:t>
      </w:r>
      <w:r w:rsidRPr="00044549">
        <w:fldChar w:fldCharType="begin"/>
      </w:r>
      <w:r w:rsidR="00927065">
        <w:instrText xml:space="preserve"> ADDIN ZOTERO_ITEM CSL_CITATION {"citationID":"3EEppeLL","properties":{"formattedCitation":"(Huh et al., 2009; Zheng et al., 2017)","plainCitation":"(Huh et al., 2009; Zheng et al., 2017)","noteIndex":0},"citationItems":[{"id":1334,"uris":["http://zotero.org/users/6403124/items/A2484HKC"],"itemData":{"id":1334,"type":"article-journal","abstract":"Ninety-two box cores collected during 2004–2006 from an area of ~3000 km2 off the Gaoping (formerly spelled Kaoping) River, SW Taiwan, were analyzed for fallout radionuclides (210Pb, 137Cs and 7Be) to elucidate sedimentation rates and processes, and for the calculation of a sediment budget. The study area is located at an active collision margin with a narrow shelf and a submarine canyon extending essentially into the river's mouth. The results indicate fairly constant hemipelagic sedimentation in much of the open margin and for most of the time except in the inner shelf and along the axis of the canyon where sediment transport is more dynamic and is controlled by tidal current and wave activities constantly, and by fluvial floods or gravity-driven flows episodically. Sedimentation rates in the study area derived from 210Pb and constrained by 137Cs vary from 0.04 to 1.5 cm/yr, with the highest rates (&gt;1 cm/yr) flanking the Gaoping canyon over the upper slope (200–600 m) and the lowest rates (&lt;0.1 cm/yr) in the distal basin beyond the continental slope. The depocenter delineated from 210Pb-based sedimentation rates overlaps with the area covered by a flood layer resulting from super-typhoon Haitang in July 2005. Such correspondence supports the notion that the processes operating on event timescale have bearing on the formation of the sediment strata over centennial or longer timescales. From the distribution of sedimentation rates, sediment deposited in the study area annually is estimated to be 6.6 Mton/yr, accounting for less than 20% of Gaoping River's sediment load. The calculated budget, coupled with the presence of the short-lived 7Be and non-steady-state distribution of low levels of 210Pb in sediments along the canyon floor, suggests rapid transport of sediment from Gaoping River's mountainous watershed (the source) via the Gaoping (Kaoping) Submarine Canyon and adjacent channels (as the conduit and temporary sink) to the abyssal plain and the Manila Trench in the South China Sea (the ultimate sink).","collection-title":"Fate of Terrestrial Substances on the Gaoping (Kaoping) Shelf/Slope and in the Gaoping Submarine Canyon off SW Taiwan","container-title":"Journal of Marine Systems","DOI":"10.1016/j.jmarsys.2007.07.009","ISSN":"0924-7963","issue":"4","journalAbbreviation":"Journal of Marine Systems","language":"en","page":"405-416","source":"ScienceDirect","title":"Modern accumulation rates and a budget of sediment off the Gaoping (Kaoping) River, SW Taiwan: a tidal and flood dominated depositional environment around a submarine canyon","title-short":"Modern accumulation rates and a budget of sediment off the Gaoping (Kaoping) River, SW Taiwan","volume":"76","author":[{"family":"Huh","given":"Chih-An"},{"family":"Lin","given":"Hui-Ling"},{"family":"Lin","given":"Saulwood"},{"family":"Huang","given":"Ya-Wen"}],"issued":{"date-parts":[["2009",3,20]]}}},{"id":1451,"uris":["http://zotero.org/users/6403124/items/FFG6984N"],"itemData":{"id":1451,"type":"article-journal","container-title":"Earth and Planetary Science Letters","DOI":"10.1016/j.epsl.2017.02.037","ISSN":"0012821X","journalAbbreviation":"Earth and Planetary Science Letters","language":"en","page":"103-111","source":"DOI.org (Crossref)","title":"Isotopic evidence for the influence of typhoons and submarine canyons on the sourcing and transport behavior of biospheric organic carbon to the deep sea","volume":"465","author":[{"family":"Zheng","given":"Li-Wei"},{"family":"Ding","given":"Xiaodong"},{"family":"Liu","given":"James T."},{"family":"Li","given":"Dawei"},{"family":"Lee","given":"Tsung-Yu"},{"family":"Zheng","given":"Xufeng"},{"family":"Zheng","given":"Zhenzhen"},{"family":"Xu","given":"Min Nina"},{"family":"Dai","given":"Minhan"},{"family":"Kao","given":"Shuh-Ji"}],"issued":{"date-parts":[["2017",5]]}}}],"schema":"https://github.com/citation-style-language/schema/raw/master/csl-citation.json"} </w:instrText>
      </w:r>
      <w:r w:rsidRPr="00044549">
        <w:fldChar w:fldCharType="separate"/>
      </w:r>
      <w:r w:rsidR="00927065" w:rsidRPr="00927065">
        <w:rPr>
          <w:rFonts w:ascii="Calibri" w:hAnsi="Calibri" w:cs="Calibri"/>
        </w:rPr>
        <w:t>(Huh et al., 2009; Zheng et al., 2017)</w:t>
      </w:r>
      <w:r w:rsidRPr="00044549">
        <w:fldChar w:fldCharType="end"/>
      </w:r>
      <w:r w:rsidRPr="00044549">
        <w:t xml:space="preserve">. Moreover, only ~24% of the river </w:t>
      </w:r>
      <w:r w:rsidRPr="00044549">
        <w:lastRenderedPageBreak/>
        <w:t xml:space="preserve">POC was sequestrated into the shelf and slope sediments </w:t>
      </w:r>
      <w:r w:rsidRPr="00044549">
        <w:fldChar w:fldCharType="begin"/>
      </w:r>
      <w:r w:rsidR="00927065">
        <w:instrText xml:space="preserve"> ADDIN ZOTERO_ITEM CSL_CITATION {"citationID":"XugfKgzQ","properties":{"formattedCitation":"(Hsu et al., 2014)","plainCitation":"(Hsu et al., 2014)","noteIndex":0},"citationItems":[{"id":622,"uris":["http://zotero.org/users/6403124/items/K5WE6LQ4"],"itemData":{"id":622,"type":"article-journal","abstract":"Sediment samples (213 sites) collected from the tectonic-active continental margin, offshore southwestern Taiwan were analyzed for grain sizes, organic carbon, nitrogen and carbon isotopic composition to obtain mass accumulation rate of terrestrial organic carbon and carbon budget to evaluate fate of terrestrial organic carbon from small mountainous rivers on the continental margin offshore southwestern Taiwan. Terrestrial organic carbon accumulation rates range from 0.29 to 45.6gCm−2yr−1 with a total accumulation budget of 0.063Mtyr−1, which accounts for less than 13% of total river particulate organic carbon loads exported from the adjacent rivers, the Gaoping (a.k.a., Kaoping), Erhjen and Tsengwen rivers. This low burial efficiency of terrestrial organic carbon demonstrated that a majority of river-borne particles together with organic materials was moved away from the study area. For the river-borne particles from the Gaoping river, a pair of depocenters in the upper slope flanking the Gaoping submarine canyon are the locations where the maximum TCorg accumulation rate were observed which hold up to 45% (0.016Mtyr−1) of the calculated accumulation found in the study region. On the other hand, the occurrence of higher-fraction terrestrial organic carbon in the upper and middle Gaoping submarine canyon suggests that a majority of particulate organic carbon of the Gaoping river was transported directly into the deep-sea basin through the Gaoping submarine canyon. Our results demonstrated that active margin with narrow shelf and slope is not an efficient sink for the large amount of terrigenous organic carbon supplied by the small rivers, but, a transient environment for these river derived particles.","container-title":"Journal of Asian Earth Sciences","DOI":"10.1016/j.jseaes.2014.05.006","ISSN":"1367-9120","journalAbbreviation":"Journal of Asian Earth Sciences","language":"en","page":"163-173","source":"ScienceDirect","title":"Accumulation of terrestrial organic carbon on an active continental margin offshore southwestern Taiwan: Source-to-sink pathways of river-borne organic particles","title-short":"Accumulation of terrestrial organic carbon on an active continental margin offshore southwestern Taiwan","volume":"91","author":[{"family":"Hsu","given":"Feng-Hsin"},{"family":"Su","given":"Chih-Chieh"},{"family":"Wang","given":"Chung-Ho"},{"family":"Lin","given":"Saulwood"},{"family":"Liu","given":"James"},{"family":"Huh","given":"Chih-An"}],"issued":{"date-parts":[["2014",9,1]]}}}],"schema":"https://github.com/citation-style-language/schema/raw/master/csl-citation.json"} </w:instrText>
      </w:r>
      <w:r w:rsidRPr="00044549">
        <w:fldChar w:fldCharType="separate"/>
      </w:r>
      <w:r w:rsidR="00927065" w:rsidRPr="00927065">
        <w:rPr>
          <w:rFonts w:ascii="Calibri" w:hAnsi="Calibri" w:cs="Calibri"/>
        </w:rPr>
        <w:t>(Hsu et al., 2014)</w:t>
      </w:r>
      <w:r w:rsidRPr="00044549">
        <w:fldChar w:fldCharType="end"/>
      </w:r>
      <w:r w:rsidRPr="00044549">
        <w:t xml:space="preserve">. The remaining 76% of missing river POC were either degraded or exported further to the open waters </w:t>
      </w:r>
      <w:r w:rsidRPr="00044549">
        <w:fldChar w:fldCharType="begin"/>
      </w:r>
      <w:r w:rsidR="00927065">
        <w:instrText xml:space="preserve"> ADDIN ZOTERO_ITEM CSL_CITATION {"citationID":"ix4czzzR","properties":{"formattedCitation":"(Hsu et al., 2014)","plainCitation":"(Hsu et al., 2014)","noteIndex":0},"citationItems":[{"id":622,"uris":["http://zotero.org/users/6403124/items/K5WE6LQ4"],"itemData":{"id":622,"type":"article-journal","abstract":"Sediment samples (213 sites) collected from the tectonic-active continental margin, offshore southwestern Taiwan were analyzed for grain sizes, organic carbon, nitrogen and carbon isotopic composition to obtain mass accumulation rate of terrestrial organic carbon and carbon budget to evaluate fate of terrestrial organic carbon from small mountainous rivers on the continental margin offshore southwestern Taiwan. Terrestrial organic carbon accumulation rates range from 0.29 to 45.6gCm−2yr−1 with a total accumulation budget of 0.063Mtyr−1, which accounts for less than 13% of total river particulate organic carbon loads exported from the adjacent rivers, the Gaoping (a.k.a., Kaoping), Erhjen and Tsengwen rivers. This low burial efficiency of terrestrial organic carbon demonstrated that a majority of river-borne particles together with organic materials was moved away from the study area. For the river-borne particles from the Gaoping river, a pair of depocenters in the upper slope flanking the Gaoping submarine canyon are the locations where the maximum TCorg accumulation rate were observed which hold up to 45% (0.016Mtyr−1) of the calculated accumulation found in the study region. On the other hand, the occurrence of higher-fraction terrestrial organic carbon in the upper and middle Gaoping submarine canyon suggests that a majority of particulate organic carbon of the Gaoping river was transported directly into the deep-sea basin through the Gaoping submarine canyon. Our results demonstrated that active margin with narrow shelf and slope is not an efficient sink for the large amount of terrigenous organic carbon supplied by the small rivers, but, a transient environment for these river derived particles.","container-title":"Journal of Asian Earth Sciences","DOI":"10.1016/j.jseaes.2014.05.006","ISSN":"1367-9120","journalAbbreviation":"Journal of Asian Earth Sciences","language":"en","page":"163-173","source":"ScienceDirect","title":"Accumulation of terrestrial organic carbon on an active continental margin offshore southwestern Taiwan: Source-to-sink pathways of river-borne organic particles","title-short":"Accumulation of terrestrial organic carbon on an active continental margin offshore southwestern Taiwan","volume":"91","author":[{"family":"Hsu","given":"Feng-Hsin"},{"family":"Su","given":"Chih-Chieh"},{"family":"Wang","given":"Chung-Ho"},{"family":"Lin","given":"Saulwood"},{"family":"Liu","given":"James"},{"family":"Huh","given":"Chih-An"}],"issued":{"date-parts":[["2014",9,1]]}}}],"schema":"https://github.com/citation-style-language/schema/raw/master/csl-citation.json"} </w:instrText>
      </w:r>
      <w:r w:rsidRPr="00044549">
        <w:fldChar w:fldCharType="separate"/>
      </w:r>
      <w:r w:rsidR="00927065" w:rsidRPr="00927065">
        <w:rPr>
          <w:rFonts w:ascii="Calibri" w:hAnsi="Calibri" w:cs="Calibri"/>
        </w:rPr>
        <w:t>(Hsu et al., 2014)</w:t>
      </w:r>
      <w:r w:rsidRPr="00044549">
        <w:fldChar w:fldCharType="end"/>
      </w:r>
      <w:r w:rsidRPr="00044549">
        <w:t xml:space="preserve">. Within the deposited fraction, less than 30% of the total terrestrial organic matter was lost (i.e., through remineralization) during transportation </w:t>
      </w:r>
      <w:r w:rsidRPr="00044549">
        <w:fldChar w:fldCharType="begin"/>
      </w:r>
      <w:r w:rsidR="00927065">
        <w:instrText xml:space="preserve"> ADDIN ZOTERO_ITEM CSL_CITATION {"citationID":"y74wAeas","properties":{"formattedCitation":"(Kao et al., 2014)","plainCitation":"(Kao et al., 2014)","noteIndex":0},"citationItems":[{"id":1367,"uris":["http://zotero.org/users/6403124/items/YC7Z3CZI"],"itemData":{"id":1367,"type":"article-journal","abstract":"&lt;p&gt;&lt;strong class=\"journal-contentHeaderColor\"&gt;Abstract.&lt;/strong&gt; Geological sequestration of atmospheric carbon dioxide (CO&lt;sub&gt;2&lt;/sub&gt;) can be achieved by the erosion of organic carbon (OC) from the terrestrial biosphere and its burial in long-lived marine sediments. Rivers on mountain islands of Oceania in the western Pacific have very high rates of OC export to the ocean, yet its preservation offshore remains poorly constrained. Here we use the OC content (C&lt;sub&gt;org&lt;/sub&gt;, %), radiocarbon (&amp;Delta; &lt;sup&gt;14&lt;/sup&gt;C&lt;sub&gt;org&lt;/sub&gt;) and stable isotope (δ&lt;sup&gt;13&lt;/sup&gt;C&lt;sub&gt;org&lt;/sub&gt;) composition of sediments offshore Taiwan to assess the fate of terrestrial OC, using surface, sub-surface and Holocene sediments. We account for rock-derived OC to assess the preservation of OC eroded from the terrestrial biosphere and the associated CO&lt;sub&gt;2&lt;/sub&gt; sink during flood discharges (hyperpycnal river plumes) and when river inputs are dispersed more widely (hypopycnal). The C&lt;sub&gt;org&lt;/sub&gt;, Δ&lt;sup&gt;14&lt;/sup&gt;C&lt;sub&gt;org&lt;/sub&gt; and &amp;delta; &lt;sup&gt;13&lt;/sup&gt;C&lt;sub&gt;org&lt;/sub&gt; of marine sediment traps and cores indicate that during flood discharges, terrestrial OC can be transferred efficiently down submarine canyons to the deep ocean and accumulates offshore with little evidence for terrestrial OC loss. In marine sediments fed by dispersive river inputs, the C&lt;sub&gt;org&lt;/sub&gt;, Δ&lt;sup&gt;14&lt;/sup&gt;C&lt;sub&gt;org&lt;/sub&gt; and &amp;delta; &lt;sup&gt;13&lt;/sup&gt;C&lt;sub&gt;org&lt;/sub&gt; are consistent with mixing of terrestrial OC with marine OC and suggest that efficient preservation of terrestrial OC (&gt;70%) is also associated with hypopycnal delivery. Sub-surface and Holocene sediments indicate that this preservation is long-lived on millennial timescales. Re-burial of rock-derived OC is pervasive. Our findings from Taiwan suggest that erosion and offshore burial of OC from the terrestrial biosphere may sequester &gt;8 TgC yr&lt;sup&gt;−1&lt;/sup&gt; across Oceania, a significant geological CO&lt;sub&gt;2&lt;/sub&gt; sink which requires better constraint. We postulate that mountain islands of Oceania provide a strong link between tectonic uplift and the carbon cycle, one moderated by the climatic variability which controls terrestrial OC delivery to the ocean.&lt;/p&gt;","container-title":"Earth Surface Dynamics","DOI":"10.5194/esurf-2-127-2014","ISSN":"2196-6311","issue":"1","language":"English","note":"publisher: Copernicus GmbH","page":"127-139","source":"esurf.copernicus.org","title":"Preservation of terrestrial organic carbon in marine sediments offshore Taiwan: mountain building and atmospheric carbon dioxide sequestration","title-short":"Preservation of terrestrial organic carbon in marine sediments offshore Taiwan","volume":"2","author":[{"family":"Kao","given":"S.-J."},{"family":"Hilton","given":"R. G."},{"family":"Selvaraj","given":"K."},{"family":"Dai","given":"M."},{"family":"Zehetner","given":"F."},{"family":"Huang","given":"J.-C."},{"family":"Hsu","given":"S.-C."},{"family":"Sparkes","given":"R."},{"family":"Liu","given":"J. T."},{"family":"Lee","given":"T.-Y."},{"family":"Yang","given":"J.-Y. T."},{"family":"Galy","given":"A."},{"family":"Xu","given":"X."},{"family":"Hovius","given":"N."}],"issued":{"date-parts":[["2014",3,4]]}}}],"schema":"https://github.com/citation-style-language/schema/raw/master/csl-citation.json"} </w:instrText>
      </w:r>
      <w:r w:rsidRPr="00044549">
        <w:fldChar w:fldCharType="separate"/>
      </w:r>
      <w:r w:rsidR="00927065" w:rsidRPr="00927065">
        <w:rPr>
          <w:rFonts w:ascii="Calibri" w:hAnsi="Calibri" w:cs="Calibri"/>
        </w:rPr>
        <w:t>(Kao et al., 2014)</w:t>
      </w:r>
      <w:r w:rsidRPr="00044549">
        <w:fldChar w:fldCharType="end"/>
      </w:r>
      <w:r w:rsidRPr="00044549">
        <w:t>.</w:t>
      </w:r>
    </w:p>
    <w:p w14:paraId="191187FD" w14:textId="77777777" w:rsidR="003A2483" w:rsidRDefault="003A2483" w:rsidP="00EC106E">
      <w:pPr>
        <w:pStyle w:val="2Section"/>
      </w:pPr>
      <w:bookmarkStart w:id="5" w:name="_Toc111728785"/>
      <w:r w:rsidRPr="00EC106E">
        <w:t>Onboard</w:t>
      </w:r>
      <w:r>
        <w:t xml:space="preserve"> sampling</w:t>
      </w:r>
      <w:bookmarkEnd w:id="5"/>
    </w:p>
    <w:p w14:paraId="509AAD8E" w14:textId="77777777" w:rsidR="003A2483" w:rsidRDefault="003A2483" w:rsidP="003A2483">
      <w:r>
        <w:t>Two cruises were conducted to collect biological and geochemical data along transects parallel to the coastlines of the Gaoping Shelf (PRS). The Cruises OR1-1219 and OR1-1242 sampled the GRS in March and October 2019</w:t>
      </w:r>
      <w:r>
        <w:rPr>
          <w:rFonts w:hint="eastAsia"/>
        </w:rPr>
        <w:t>,</w:t>
      </w:r>
      <w:r>
        <w:t xml:space="preserve"> respectively. During the two cruises, four stations </w:t>
      </w:r>
      <w:r w:rsidR="001D3DC0">
        <w:t xml:space="preserve">(S3, S5, S6, and S7) </w:t>
      </w:r>
      <w:r>
        <w:t xml:space="preserve">were revisited in the southern lobe of the </w:t>
      </w:r>
      <w:r>
        <w:rPr>
          <w:rFonts w:hint="eastAsia"/>
        </w:rPr>
        <w:t>G</w:t>
      </w:r>
      <w:r>
        <w:t>aoping Shelf.</w:t>
      </w:r>
      <w:r w:rsidR="001D3DC0">
        <w:t xml:space="preserve"> </w:t>
      </w:r>
      <w:r>
        <w:t xml:space="preserve">Several </w:t>
      </w:r>
      <w:r>
        <w:rPr>
          <w:rFonts w:hint="eastAsia"/>
        </w:rPr>
        <w:t>t</w:t>
      </w:r>
      <w:r>
        <w:t xml:space="preserve">yphoons were generated between Cruises OR1-1219 and OR1-1242 near Taiwan, and the Central Weather Bureau issued four sea </w:t>
      </w:r>
      <w:r w:rsidRPr="00F014C5">
        <w:t xml:space="preserve">warnings </w:t>
      </w:r>
      <w:r w:rsidRPr="00F014C5">
        <w:fldChar w:fldCharType="begin"/>
      </w:r>
      <w:r w:rsidR="00927065">
        <w:instrText xml:space="preserve"> ADDIN ZOTERO_ITEM CSL_CITATION {"citationID":"UsfeV5rQ","properties":{"formattedCitation":"(Central Weather  Bureau, 2019)","plainCitation":"(Central Weather  Bureau, 2019)","noteIndex":0},"citationItems":[{"id":1530,"uris":["http://zotero.org/users/6403124/items/T63GUIL9"],"itemData":{"id":1530,"type":"report","event-place":"Taiwan","language":"Chinese","publisher":"Central Weather Bureau","publisher-place":"Taiwan","title":"2019 Annual report","URL":"https://www.cwb.gov.tw/V8/C/","author":[{"family":"Central Weather  Bureau","given":""}],"issued":{"date-parts":[["2019"]]}}}],"schema":"https://github.com/citation-style-language/schema/raw/master/csl-citation.json"} </w:instrText>
      </w:r>
      <w:r w:rsidRPr="00F014C5">
        <w:fldChar w:fldCharType="separate"/>
      </w:r>
      <w:r w:rsidR="00927065" w:rsidRPr="00927065">
        <w:rPr>
          <w:rFonts w:ascii="Calibri" w:hAnsi="Calibri" w:cs="Calibri"/>
        </w:rPr>
        <w:t>(Central Weather  Bureau, 2019)</w:t>
      </w:r>
      <w:r w:rsidRPr="00F014C5">
        <w:fldChar w:fldCharType="end"/>
      </w:r>
      <w:r>
        <w:t xml:space="preserve">. Among these typhoons with the sea warning, the typhoon </w:t>
      </w:r>
      <w:proofErr w:type="spellStart"/>
      <w:r>
        <w:t>Bailu</w:t>
      </w:r>
      <w:proofErr w:type="spellEnd"/>
      <w:r>
        <w:t>, made landfall in the southwest region of Taiwan on August 24</w:t>
      </w:r>
      <w:r w:rsidRPr="003808DD">
        <w:rPr>
          <w:vertAlign w:val="superscript"/>
        </w:rPr>
        <w:t>th</w:t>
      </w:r>
      <w:r>
        <w:t xml:space="preserve"> and caused extreme precipitation in southeast and southwest Taiwan (</w:t>
      </w:r>
      <w:r>
        <w:fldChar w:fldCharType="begin"/>
      </w:r>
      <w:r>
        <w:instrText xml:space="preserve"> REF _Ref111814713 \h </w:instrText>
      </w:r>
      <w:r>
        <w:fldChar w:fldCharType="separate"/>
      </w:r>
      <w:r>
        <w:t xml:space="preserve">Figure </w:t>
      </w:r>
      <w:r>
        <w:rPr>
          <w:noProof/>
        </w:rPr>
        <w:t>3</w:t>
      </w:r>
      <w:r>
        <w:fldChar w:fldCharType="end"/>
      </w:r>
      <w:r>
        <w:t xml:space="preserve">). </w:t>
      </w:r>
      <w:r w:rsidRPr="00522BE2">
        <w:t xml:space="preserve">Within its three-hour stay, </w:t>
      </w:r>
      <w:proofErr w:type="spellStart"/>
      <w:r w:rsidRPr="00522BE2">
        <w:t>Bailu</w:t>
      </w:r>
      <w:proofErr w:type="spellEnd"/>
      <w:r w:rsidRPr="00522BE2">
        <w:t xml:space="preserve"> caused several floods and landslides in southern and eastern Taiwan</w:t>
      </w:r>
      <w:r>
        <w:t>;</w:t>
      </w:r>
      <w:r w:rsidRPr="00522BE2">
        <w:t xml:space="preserve"> </w:t>
      </w:r>
      <w:r>
        <w:t>t</w:t>
      </w:r>
      <w:r w:rsidRPr="00522BE2">
        <w:t xml:space="preserve">he disaster also </w:t>
      </w:r>
      <w:r>
        <w:t>damaged</w:t>
      </w:r>
      <w:r w:rsidRPr="00522BE2">
        <w:t xml:space="preserve"> harbors and </w:t>
      </w:r>
      <w:r>
        <w:t>caused around 170 million NTD in</w:t>
      </w:r>
      <w:r w:rsidRPr="00522BE2">
        <w:t xml:space="preserve"> agricultural </w:t>
      </w:r>
      <w:r>
        <w:t xml:space="preserve">losses </w:t>
      </w:r>
      <w:r>
        <w:fldChar w:fldCharType="begin"/>
      </w:r>
      <w:r w:rsidR="00927065">
        <w:instrText xml:space="preserve"> ADDIN ZOTERO_ITEM CSL_CITATION {"citationID":"47vGDIc2","properties":{"formattedCitation":"(Lin et al., 2020)","plainCitation":"(Lin et al., 2020)","noteIndex":0},"citationItems":[{"id":5531,"uris":["http://zotero.org/users/6403124/items/R6ZJVNNC"],"itemData":{"id":5531,"type":"document","abstract":"There are four major typhoon events occurred in 2019, including\ntyphoon DANAS, LEKIMA, BAILU and MITAG typhoon events. With \ndisaster records and information collected and aggregated from various \ngovernment agencies, we provided detailed weather information, rainfall, \nlandslide and flooding records, agricultural losses and some results of field \nsurvey. Typhoon BAILU is the most serious event in 2019. It affected \nTaiwan from 23 Aug to 25 Aug, and made landfall in Manzhou Township, \nPingtung County. Typhoon BAILU resulted in massive landslides and \nflooding events in the central and southern Taiwan. The total amount of \nagricultural losses of typhoon BAILU is around 175 million. In summary, \nthe total agricultural losses of the four typhoon events reached 196 million.","language":"Chinese","publisher":"National Science and Technology Center for Disaster Reduction","title":"2019 Typhoon events","URL":"http://www.ncdr.nat.gov.tw","author":[{"family":"Lin","given":"Yu-Ching"},{"family":"Su","given":"Yuan-Feng"},{"family":"Fu","given":"Hui-Hsuan"},{"family":"Wang","given":"Yu-Ting"},{"family":"Shih","given":"Hung-Ju"},{"family":"Liang","given":"Ting-Yu"},{"family":"Yeh","given":"Sen-Hai"},{"family":"Chen","given":"Wei-Po"},{"family":"Chang","given":"Chih-Hsin"}],"issued":{"date-parts":[["2020",1]]}}}],"schema":"https://github.com/citation-style-language/schema/raw/master/csl-citation.json"} </w:instrText>
      </w:r>
      <w:r>
        <w:fldChar w:fldCharType="separate"/>
      </w:r>
      <w:r w:rsidR="00927065" w:rsidRPr="00927065">
        <w:rPr>
          <w:rFonts w:ascii="Calibri" w:hAnsi="Calibri" w:cs="Calibri"/>
        </w:rPr>
        <w:t>(Lin et al., 2020)</w:t>
      </w:r>
      <w:r>
        <w:fldChar w:fldCharType="end"/>
      </w:r>
      <w:r w:rsidRPr="00522BE2">
        <w:t>.</w:t>
      </w:r>
      <w:r>
        <w:t xml:space="preserve"> Despite the immense economic loss, the t</w:t>
      </w:r>
      <w:r w:rsidRPr="00522BE2">
        <w:t xml:space="preserve">yphoon </w:t>
      </w:r>
      <w:proofErr w:type="spellStart"/>
      <w:r w:rsidRPr="00522BE2">
        <w:t>Bailu</w:t>
      </w:r>
      <w:proofErr w:type="spellEnd"/>
      <w:r w:rsidDel="00307D79">
        <w:t xml:space="preserve"> </w:t>
      </w:r>
      <w:r>
        <w:t xml:space="preserve">provided a rare opportunity to examine the benthic community’s </w:t>
      </w:r>
      <w:r>
        <w:rPr>
          <w:rFonts w:hint="eastAsia"/>
        </w:rPr>
        <w:t>r</w:t>
      </w:r>
      <w:r>
        <w:t xml:space="preserve">esponse to extreme weather events. </w:t>
      </w:r>
    </w:p>
    <w:p w14:paraId="590106B6" w14:textId="77777777" w:rsidR="003A2483" w:rsidRDefault="003A2483" w:rsidP="003A2483">
      <w:r>
        <w:t>In each station, Conductivity-Temperature-Depth (CTD) sensors were deployed to collect the profiles of salinity, temperature (Temp), water transmission (Trans), fluorescence (</w:t>
      </w:r>
      <w:proofErr w:type="spellStart"/>
      <w:r>
        <w:t>Fluo</w:t>
      </w:r>
      <w:proofErr w:type="spellEnd"/>
      <w:r>
        <w:t xml:space="preserve">), and dissolved oxygen from the surface water to 5 m above the </w:t>
      </w:r>
      <w:r>
        <w:lastRenderedPageBreak/>
        <w:t xml:space="preserve">seafloor. The rosette bottles on the CTD </w:t>
      </w:r>
      <w:r>
        <w:rPr>
          <w:rFonts w:hint="eastAsia"/>
        </w:rPr>
        <w:t>a</w:t>
      </w:r>
      <w:r>
        <w:t xml:space="preserve">lso collected bottom water for sediment incubation. </w:t>
      </w:r>
      <w:r w:rsidR="001D3DC0">
        <w:t>For sediment sampling, m</w:t>
      </w:r>
      <w:r>
        <w:t xml:space="preserve">ulti-corers </w:t>
      </w:r>
      <w:r w:rsidR="001D3DC0">
        <w:t xml:space="preserve">with diameter of 10 cm </w:t>
      </w:r>
      <w:r>
        <w:t>were deployed in the GRS</w:t>
      </w:r>
      <w:r w:rsidR="001D3DC0">
        <w:t xml:space="preserve"> to preserve the integrity of the SWI</w:t>
      </w:r>
      <w:r>
        <w:t>. For each station, two core tubes were sectioned into 1-cm slices from top to bottom. Each sediment slice was then portioned for analyzing geochemical markers such as grain size composition, sediment porosity, and other bulk sediment compounds</w:t>
      </w:r>
      <w:r w:rsidR="008D726E">
        <w:t xml:space="preserve">, while only the 0-1 cm fraction were included in data analysis. </w:t>
      </w:r>
      <w:r>
        <w:t xml:space="preserve">Another three core tubes were chosen (by longer sediment length and better integrity) to extract the benthic communities after the whole-core incubation </w:t>
      </w:r>
      <w:r>
        <w:fldChar w:fldCharType="begin"/>
      </w:r>
      <w:r w:rsidR="00927065">
        <w:instrText xml:space="preserve"> ADDIN ZOTERO_ITEM CSL_CITATION {"citationID":"MPrJFNPI","properties":{"formattedCitation":"(Glud, 2008)","plainCitation":"(Glud, 2008)","noteIndex":0},"citationItems":[{"id":251,"uris":["http://zotero.org/users/6403124/items/RR72J6SR"],"itemData":{"id":251,"type":"article-journal","abstract":"Benthic O2 availability regulates many important biogeochemical processes and has crucial implications for the biology and ecology of benthic communities. Further, the benthic O2 exchange rate represents the most widely used proxy for quantifying mineralization and primary production of marine sediments. Consequently, numerous researchers have investigated the benthic O2 dynamics in a wide range of environments. On the basis of case studies Á from abyssal sediments to microbial phototrophic communities Á I hereby try to review the current status on what we know about controls that interrelate with the O2 dynamics of marine sediments. This includes factors like: sedimentation rates, bottom water O2 concentrations, diffusive boundary layers, fauna activity, light, temperature, and sediment permeability. The investigation of benthic O2 dynamics represents a challenge in resolving variations on temporal and spatial scales covering several orders of magnitude. Such an effort requires the use of several complementary measuring techniques and modeling approaches. Recent technical developments (improved chamber approaches, O2 optodes, eddy-correlation, benthic observatories) and advances in diagenetic modeling have facilitated our abilities to resolve and interpret benthic O2 dynamics. However, all approaches have limitations and caveats that must be carefully evaluated during data interpretation. Much has been learned during the last decades but there are still many unanswered questions that need to be addressed in order to fully understand benthic O2 dynamics and the role of sediments for marine carbon cycling.","container-title":"Marine Biology Research","DOI":"10.1080/17451000801888726","ISSN":"1745-1000, 1745-1019","issue":"4","journalAbbreviation":"Marine Biology Research","language":"en","page":"243-289","source":"DOI.org (Crossref)","title":"Oxygen dynamics of marine sediments","volume":"4","author":[{"family":"Glud","given":"Ronnie N."}],"issued":{"date-parts":[["2008",8]]}}}],"schema":"https://github.com/citation-style-language/schema/raw/master/csl-citation.json"} </w:instrText>
      </w:r>
      <w:r>
        <w:fldChar w:fldCharType="separate"/>
      </w:r>
      <w:r w:rsidR="00927065" w:rsidRPr="00927065">
        <w:rPr>
          <w:rFonts w:ascii="Calibri" w:hAnsi="Calibri" w:cs="Calibri"/>
        </w:rPr>
        <w:t>(Glud, 2008)</w:t>
      </w:r>
      <w:r>
        <w:fldChar w:fldCharType="end"/>
      </w:r>
      <w:r>
        <w:t>.</w:t>
      </w:r>
      <w:del w:id="6" w:author="Chih-Lin Wei" w:date="2022-06-23T18:36:00Z">
        <w:r w:rsidDel="003B1CA0">
          <w:delText xml:space="preserve"> </w:delText>
        </w:r>
      </w:del>
    </w:p>
    <w:p w14:paraId="176B6410" w14:textId="77777777" w:rsidR="003A2483" w:rsidRPr="00F014C5" w:rsidRDefault="003A2483" w:rsidP="003A2483">
      <w:r w:rsidRPr="00F014C5">
        <w:t xml:space="preserve">Three sediment cores for each station were incubated in a temperature-controlled water bath under dark conditions to measure the total oxygen utilization (TOU) of the sediment communities. The water bath temperature was set to be within the range of the bottom water temperatures measured with CTD. Each sediment core was sealed by a plastic lid with a magnetic stir bar attached inside. After removing the air bubbles in the overlying water by carefully adding bottom water collected with CTD Rosettes, another magnetic stir bar attached to a motor was placed above the plastic lid, coupling to the stir bar underneath. Both motor and magnet bars rotated and stirred the overlying water at 60 rpm to prevent water stratification. For every four to six hours, we used a miniature oxygen </w:t>
      </w:r>
      <w:proofErr w:type="spellStart"/>
      <w:r w:rsidRPr="00F014C5">
        <w:t>optode</w:t>
      </w:r>
      <w:proofErr w:type="spellEnd"/>
      <w:r w:rsidRPr="00F014C5">
        <w:t xml:space="preserve"> (</w:t>
      </w:r>
      <w:proofErr w:type="spellStart"/>
      <w:r w:rsidRPr="00F014C5">
        <w:t>PreSens</w:t>
      </w:r>
      <w:proofErr w:type="spellEnd"/>
      <w:r w:rsidRPr="00F014C5">
        <w:t xml:space="preserve"> PSt7) to measure oxygen concentration through a small resealable sampling port and a temperature sensor (</w:t>
      </w:r>
      <w:proofErr w:type="spellStart"/>
      <w:r w:rsidRPr="00F014C5">
        <w:t>PreSens</w:t>
      </w:r>
      <w:proofErr w:type="spellEnd"/>
      <w:r w:rsidRPr="00F014C5">
        <w:t xml:space="preserve"> Pt100) for the water bath temperature. The oxygen </w:t>
      </w:r>
      <w:proofErr w:type="spellStart"/>
      <w:r w:rsidRPr="00F014C5">
        <w:t>optode</w:t>
      </w:r>
      <w:proofErr w:type="spellEnd"/>
      <w:r w:rsidRPr="00F014C5">
        <w:t xml:space="preserve"> was calibrated for each cruise by scanning the product-specific barcode. We used </w:t>
      </w:r>
      <w:proofErr w:type="spellStart"/>
      <w:r w:rsidRPr="00F014C5">
        <w:t>PreSens</w:t>
      </w:r>
      <w:proofErr w:type="spellEnd"/>
      <w:r w:rsidRPr="00F014C5">
        <w:t xml:space="preserve"> </w:t>
      </w:r>
      <w:proofErr w:type="spellStart"/>
      <w:r w:rsidRPr="00F014C5">
        <w:t>Microx</w:t>
      </w:r>
      <w:proofErr w:type="spellEnd"/>
      <w:r w:rsidRPr="00F014C5">
        <w:t xml:space="preserve"> 4 data logger to record the dissolved oxygen and temperature until the oxygen levels dropped below 85% of the initial concentration, signaling the end of the incubation </w:t>
      </w:r>
      <w:r w:rsidRPr="00F014C5">
        <w:lastRenderedPageBreak/>
        <w:t xml:space="preserve">experiment </w:t>
      </w:r>
      <w:r w:rsidRPr="00F014C5">
        <w:fldChar w:fldCharType="begin"/>
      </w:r>
      <w:r w:rsidR="00927065">
        <w:instrText xml:space="preserve"> ADDIN ZOTERO_ITEM CSL_CITATION {"citationID":"wd0bdEdb","properties":{"formattedCitation":"(Glud, 2008)","plainCitation":"(Glud, 2008)","noteIndex":0},"citationItems":[{"id":251,"uris":["http://zotero.org/users/6403124/items/RR72J6SR"],"itemData":{"id":251,"type":"article-journal","abstract":"Benthic O2 availability regulates many important biogeochemical processes and has crucial implications for the biology and ecology of benthic communities. Further, the benthic O2 exchange rate represents the most widely used proxy for quantifying mineralization and primary production of marine sediments. Consequently, numerous researchers have investigated the benthic O2 dynamics in a wide range of environments. On the basis of case studies Á from abyssal sediments to microbial phototrophic communities Á I hereby try to review the current status on what we know about controls that interrelate with the O2 dynamics of marine sediments. This includes factors like: sedimentation rates, bottom water O2 concentrations, diffusive boundary layers, fauna activity, light, temperature, and sediment permeability. The investigation of benthic O2 dynamics represents a challenge in resolving variations on temporal and spatial scales covering several orders of magnitude. Such an effort requires the use of several complementary measuring techniques and modeling approaches. Recent technical developments (improved chamber approaches, O2 optodes, eddy-correlation, benthic observatories) and advances in diagenetic modeling have facilitated our abilities to resolve and interpret benthic O2 dynamics. However, all approaches have limitations and caveats that must be carefully evaluated during data interpretation. Much has been learned during the last decades but there are still many unanswered questions that need to be addressed in order to fully understand benthic O2 dynamics and the role of sediments for marine carbon cycling.","container-title":"Marine Biology Research","DOI":"10.1080/17451000801888726","ISSN":"1745-1000, 1745-1019","issue":"4","journalAbbreviation":"Marine Biology Research","language":"en","page":"243-289","source":"DOI.org (Crossref)","title":"Oxygen dynamics of marine sediments","volume":"4","author":[{"family":"Glud","given":"Ronnie N."}],"issued":{"date-parts":[["2008",8]]}}}],"schema":"https://github.com/citation-style-language/schema/raw/master/csl-citation.json"} </w:instrText>
      </w:r>
      <w:r w:rsidRPr="00F014C5">
        <w:fldChar w:fldCharType="separate"/>
      </w:r>
      <w:r w:rsidR="00927065" w:rsidRPr="00927065">
        <w:rPr>
          <w:rFonts w:ascii="Calibri" w:hAnsi="Calibri" w:cs="Calibri"/>
        </w:rPr>
        <w:t>(Glud, 2008)</w:t>
      </w:r>
      <w:r w:rsidRPr="00F014C5">
        <w:fldChar w:fldCharType="end"/>
      </w:r>
      <w:r w:rsidRPr="00F014C5">
        <w:t>.</w:t>
      </w:r>
    </w:p>
    <w:p w14:paraId="0DEA7B87" w14:textId="77777777" w:rsidR="00EC106E" w:rsidRDefault="003A2483" w:rsidP="003A2483">
      <w:r>
        <w:t xml:space="preserve">After incubation, a pair of </w:t>
      </w:r>
      <w:proofErr w:type="spellStart"/>
      <w:r>
        <w:t>Unisense</w:t>
      </w:r>
      <w:proofErr w:type="spellEnd"/>
      <w:r>
        <w:t xml:space="preserve"> oxygen microelectrodes and temperature sensors were calibrated by endpoint methods </w:t>
      </w:r>
      <w:r>
        <w:fldChar w:fldCharType="begin"/>
      </w:r>
      <w:r w:rsidR="00927065">
        <w:instrText xml:space="preserve"> ADDIN ZOTERO_ITEM CSL_CITATION {"citationID":"EEcByCLy","properties":{"formattedCitation":"(Unisense A/S, 2020)","plainCitation":"(Unisense A/S, 2020)","noteIndex":0},"citationItems":[{"id":1499,"uris":["http://zotero.org/users/6403124/items/2QH96T7G"],"itemData":{"id":1499,"type":"document","language":"English","publisher":"Unisense","title":"Oxygen sensor user manual","URL":"www.unisense.com","author":[{"family":"Unisense A/S","given":""}],"issued":{"date-parts":[["2020"]]}}}],"schema":"https://github.com/citation-style-language/schema/raw/master/csl-citation.json"} </w:instrText>
      </w:r>
      <w:r>
        <w:fldChar w:fldCharType="separate"/>
      </w:r>
      <w:r w:rsidR="00927065" w:rsidRPr="00927065">
        <w:rPr>
          <w:rFonts w:ascii="Calibri" w:hAnsi="Calibri" w:cs="Calibri"/>
        </w:rPr>
        <w:t>(Unisense A/S, 2020)</w:t>
      </w:r>
      <w:r>
        <w:fldChar w:fldCharType="end"/>
      </w:r>
      <w:r>
        <w:t xml:space="preserve"> and lowered into the sediment by a step motor to measure oxygen concentration profiles. The oxygen saturation endpoint </w:t>
      </w:r>
      <w:r>
        <w:rPr>
          <w:rFonts w:hint="eastAsia"/>
        </w:rPr>
        <w:t>w</w:t>
      </w:r>
      <w:r>
        <w:t>as made by air-pumping the seawater with known salinity and temperature for at least 10 minutes. The oxygen depletion endpoint was made by adding sodium dithionite (Na</w:t>
      </w:r>
      <w:r>
        <w:softHyphen/>
      </w:r>
      <w:r w:rsidRPr="00B55CF8">
        <w:rPr>
          <w:vertAlign w:val="subscript"/>
        </w:rPr>
        <w:t>2</w:t>
      </w:r>
      <w:r>
        <w:t>S</w:t>
      </w:r>
      <w:r w:rsidRPr="00B55CF8">
        <w:rPr>
          <w:vertAlign w:val="subscript"/>
        </w:rPr>
        <w:t>2</w:t>
      </w:r>
      <w:r>
        <w:t>O</w:t>
      </w:r>
      <w:r w:rsidRPr="00B55CF8">
        <w:rPr>
          <w:vertAlign w:val="subscript"/>
        </w:rPr>
        <w:t>4</w:t>
      </w:r>
      <w:r>
        <w:t xml:space="preserve">), a strong reducing agent, into the seawater with known volume, salinity, and temperature. The calibration was done every 24 hours. Sediment oxygen concentration profiling started from roughly 1 cm above the sediment surface, with the step motor moving downward for 100 </w:t>
      </w:r>
      <w:r>
        <w:rPr>
          <w:rFonts w:cstheme="minorHAnsi"/>
        </w:rPr>
        <w:t>µ</w:t>
      </w:r>
      <w:r>
        <w:t xml:space="preserve">m per step until the oxygen readings of both the microelectrodes reached zero. At each step, the microelectrodes stopped for 3 seconds </w:t>
      </w:r>
      <w:r w:rsidRPr="002A3CED">
        <w:t xml:space="preserve">to stabilize </w:t>
      </w:r>
      <w:r>
        <w:t xml:space="preserve">themselves before taking measurements. According to </w:t>
      </w:r>
      <w:r w:rsidRPr="00895E4F">
        <w:t>Fick’s law of diffusion</w:t>
      </w:r>
      <w:r>
        <w:t>,</w:t>
      </w:r>
      <w:r w:rsidRPr="00895E4F">
        <w:t xml:space="preserve"> </w:t>
      </w:r>
      <w:r>
        <w:t>w</w:t>
      </w:r>
      <w:r w:rsidRPr="00895E4F">
        <w:t xml:space="preserve">e used the oxygen concentration profiles compensated by temperature, salinity, and sediment porosity to estimate dissolved oxygen utilization (DOU). </w:t>
      </w:r>
    </w:p>
    <w:p w14:paraId="7791A8FB" w14:textId="77777777" w:rsidR="003A2483" w:rsidRDefault="003A2483" w:rsidP="003A2483">
      <w:r>
        <w:t>Once sediment profiling was completed, the upper 10 cm of the sediment were retained on a 300-</w:t>
      </w:r>
      <w:r>
        <w:rPr>
          <w:rFonts w:cstheme="minorHAnsi"/>
        </w:rPr>
        <w:t>µ</w:t>
      </w:r>
      <w:r>
        <w:t>m mesh sieve and washed with filtered seawater to obtain macrofauna. The retained sediment residuals were then fixed with a 1:1 ratio of filtered seawater and a 10% formaldehyde solution (pre-stained by Rose Bengal). The fixed samples were allowed to sit at least a week before sorting and measuring for body sizes.</w:t>
      </w:r>
    </w:p>
    <w:p w14:paraId="2A0C9534" w14:textId="77777777" w:rsidR="00EC106E" w:rsidRDefault="007276A6" w:rsidP="00EC106E">
      <w:pPr>
        <w:pStyle w:val="2Section"/>
      </w:pPr>
      <w:r>
        <w:t>Macrofauna</w:t>
      </w:r>
      <w:r w:rsidR="00EC106E">
        <w:t xml:space="preserve"> analysis</w:t>
      </w:r>
    </w:p>
    <w:p w14:paraId="3FC4B4A5" w14:textId="78CBD11A" w:rsidR="00EC106E" w:rsidRDefault="00EC106E" w:rsidP="00EC106E">
      <w:r>
        <w:t xml:space="preserve">Back in the lab, the liquid of the fixed fauna samples was replaced with 70% ethanol </w:t>
      </w:r>
      <w:r>
        <w:lastRenderedPageBreak/>
        <w:t xml:space="preserve">for long-term storage. </w:t>
      </w:r>
      <w:r w:rsidR="002262A0">
        <w:t xml:space="preserve">Macrofauna </w:t>
      </w:r>
      <w:r>
        <w:t xml:space="preserve">samples were sorted </w:t>
      </w:r>
      <w:r w:rsidR="002262A0">
        <w:t>into major taxa (</w:t>
      </w:r>
      <w:r w:rsidR="005D081C">
        <w:rPr>
          <w:rFonts w:hint="eastAsia"/>
        </w:rPr>
        <w:t>P</w:t>
      </w:r>
      <w:r w:rsidR="005D081C">
        <w:t xml:space="preserve">olychaeta, Oligochaeta, Nematoda, Nemertea, Sipuncula, </w:t>
      </w:r>
      <w:proofErr w:type="spellStart"/>
      <w:r w:rsidR="005D081C">
        <w:t>Priapulida</w:t>
      </w:r>
      <w:proofErr w:type="spellEnd"/>
      <w:r w:rsidR="005D081C">
        <w:t xml:space="preserve">, </w:t>
      </w:r>
      <w:proofErr w:type="spellStart"/>
      <w:r w:rsidR="00C52566">
        <w:t>Amphipoda</w:t>
      </w:r>
      <w:proofErr w:type="spellEnd"/>
      <w:r w:rsidR="00C52566">
        <w:t xml:space="preserve">, Isopoda, </w:t>
      </w:r>
      <w:proofErr w:type="spellStart"/>
      <w:r w:rsidR="00C52566">
        <w:t>Tanaidacea</w:t>
      </w:r>
      <w:proofErr w:type="spellEnd"/>
      <w:r w:rsidR="00C52566">
        <w:t>,</w:t>
      </w:r>
      <w:r w:rsidR="002262A0">
        <w:t xml:space="preserve">) and measured using </w:t>
      </w:r>
      <w:r>
        <w:t xml:space="preserve">a </w:t>
      </w:r>
      <w:r w:rsidR="002262A0">
        <w:t xml:space="preserve">stereo </w:t>
      </w:r>
      <w:r>
        <w:t>microscope</w:t>
      </w:r>
      <w:r w:rsidR="002262A0">
        <w:t xml:space="preserve"> (Olympus SZ61)</w:t>
      </w:r>
      <w:r>
        <w:t>. The relevant body dimensions of each specimen w</w:t>
      </w:r>
      <w:r w:rsidR="00E47FEE">
        <w:t>ere</w:t>
      </w:r>
      <w:r>
        <w:t xml:space="preserve"> measured with an ocular micrometer for biomass estimation. Only intact specimens with at least one of its main body parts (i.e., head, thoracic, abdomen) were measured. The limbs or appendages (e.g., pereopods of crustaceans; arms of ophiuroids; tentacles of </w:t>
      </w:r>
      <w:proofErr w:type="spellStart"/>
      <w:r>
        <w:t>polychaetes</w:t>
      </w:r>
      <w:proofErr w:type="spellEnd"/>
      <w:r>
        <w:t xml:space="preserve">) were not counted and measured. The condition of each specimen was then classified into four types: complete specimens with all their main body segments in place (denoted C); fragmented specimens with only their cephalic or caudal part intact (denoted FH and FT, respectively); and fragmented body parts without neither their cephalic nor their caudal parts (denoted F). </w:t>
      </w:r>
      <w:r w:rsidR="00241D42">
        <w:t xml:space="preserve">Only specimen with their head intact (i.e., C and FH) were included in data analysis. </w:t>
      </w:r>
      <w:r>
        <w:t xml:space="preserve">As an exception, colonial specimens (i.e., hydroids, bryozoans, entoprocts) were treated as solitary individuals to simplify the enumeration process. </w:t>
      </w:r>
    </w:p>
    <w:p w14:paraId="78530617" w14:textId="0BF69D55" w:rsidR="00EC106E" w:rsidRDefault="00EC106E" w:rsidP="00EC106E">
      <w:r w:rsidRPr="00797DD0">
        <w:t xml:space="preserve">Various methods were used to estimate taxon-specific biovolume. </w:t>
      </w:r>
      <w:r w:rsidR="00C52566">
        <w:t xml:space="preserve">The biovolumes of </w:t>
      </w:r>
      <w:proofErr w:type="spellStart"/>
      <w:r w:rsidR="00C52566">
        <w:t>polychaetes</w:t>
      </w:r>
      <w:proofErr w:type="spellEnd"/>
      <w:r w:rsidR="00C52566">
        <w:t xml:space="preserve"> were estimated with each individual’s body shape. The body shapes of vermiform </w:t>
      </w:r>
      <w:proofErr w:type="spellStart"/>
      <w:r w:rsidR="00C52566">
        <w:t>polychaetes</w:t>
      </w:r>
      <w:proofErr w:type="spellEnd"/>
      <w:r w:rsidR="00C52566">
        <w:t xml:space="preserve"> were assumed to be cylinder, while </w:t>
      </w:r>
      <w:proofErr w:type="spellStart"/>
      <w:r w:rsidR="00C52566">
        <w:t>sternaspid</w:t>
      </w:r>
      <w:proofErr w:type="spellEnd"/>
      <w:r w:rsidR="00C52566">
        <w:t xml:space="preserve"> </w:t>
      </w:r>
      <w:proofErr w:type="spellStart"/>
      <w:r w:rsidR="00C52566">
        <w:t>polychaetes</w:t>
      </w:r>
      <w:proofErr w:type="spellEnd"/>
      <w:r w:rsidR="00C52566">
        <w:t xml:space="preserve"> were assumed to be ellipsoids. </w:t>
      </w:r>
      <w:r w:rsidRPr="00797DD0">
        <w:t>The biovolume</w:t>
      </w:r>
      <w:r w:rsidR="00C52566">
        <w:t>s</w:t>
      </w:r>
      <w:r w:rsidRPr="00797DD0">
        <w:t xml:space="preserve"> for </w:t>
      </w:r>
      <w:r w:rsidR="00C52566">
        <w:t xml:space="preserve">some </w:t>
      </w:r>
      <w:r w:rsidRPr="00797DD0">
        <w:t xml:space="preserve">common benthic taxa such as </w:t>
      </w:r>
      <w:proofErr w:type="spellStart"/>
      <w:r w:rsidRPr="00797DD0">
        <w:t>Tanaidacea</w:t>
      </w:r>
      <w:proofErr w:type="spellEnd"/>
      <w:r w:rsidR="00C52566">
        <w:t xml:space="preserve"> </w:t>
      </w:r>
      <w:r w:rsidRPr="00797DD0">
        <w:t xml:space="preserve">and Isopoda </w:t>
      </w:r>
      <w:r w:rsidR="00C52566">
        <w:t xml:space="preserve">were </w:t>
      </w:r>
      <w:r w:rsidRPr="00797DD0">
        <w:t xml:space="preserve">calculated with </w:t>
      </w:r>
      <w:r w:rsidR="00C52566">
        <w:t xml:space="preserve">the </w:t>
      </w:r>
      <w:r w:rsidRPr="00797DD0">
        <w:t>Length-Width Relationship (LWR) using published conversion factors: V =cLW</w:t>
      </w:r>
      <w:r w:rsidRPr="00797DD0">
        <w:rPr>
          <w:vertAlign w:val="superscript"/>
        </w:rPr>
        <w:t>2</w:t>
      </w:r>
      <w:r w:rsidRPr="00797DD0">
        <w:t xml:space="preserve">, where V is the individual volume; c is the taxon-specific conversion factor; L and W are the maximum length and width of the individual </w:t>
      </w:r>
      <w:r w:rsidRPr="00797DD0">
        <w:fldChar w:fldCharType="begin"/>
      </w:r>
      <w:r w:rsidR="00096CEC">
        <w:instrText xml:space="preserve"> ADDIN ZOTERO_ITEM CSL_CITATION {"citationID":"roiMH9py","properties":{"formattedCitation":"(Feller and Warwick, 1988)","plainCitation":"(Feller and Warwick, 1988)","noteIndex":0},"citationItems":[{"id":2381,"uris":["http://zotero.org/users/6403124/items/APL6QR2C"],"itemData":{"id":2381,"type":"chapter","container-title":"Introduction to the study  of meiofauna","event-place":"Washington, DC","language":"English","page":"181-196","publisher":"Smithsonian Institution Press","publisher-place":"Washington, DC","title":"Energetics","author":[{"family":"Feller","given":"R. J."},{"family":"Warwick","given":"R. M."}],"editor":[{"family":"Higgins","given":"Robert P."},{"family":"Thiel","given":"Hjalmar"}],"issued":{"date-parts":[["1988"]]}}}],"schema":"https://github.com/citation-style-language/schema/raw/master/csl-citation.json"} </w:instrText>
      </w:r>
      <w:r w:rsidRPr="00797DD0">
        <w:fldChar w:fldCharType="separate"/>
      </w:r>
      <w:r w:rsidR="00927065" w:rsidRPr="00927065">
        <w:rPr>
          <w:rFonts w:ascii="Calibri" w:hAnsi="Calibri" w:cs="Calibri"/>
        </w:rPr>
        <w:t>(Feller and Warwick, 1988)</w:t>
      </w:r>
      <w:r w:rsidRPr="00797DD0">
        <w:fldChar w:fldCharType="end"/>
      </w:r>
      <w:r w:rsidRPr="00797DD0">
        <w:t xml:space="preserve">. The biovolumes of some </w:t>
      </w:r>
      <w:r w:rsidR="00C52566">
        <w:t xml:space="preserve">other </w:t>
      </w:r>
      <w:r w:rsidRPr="00797DD0">
        <w:t xml:space="preserve">taxa with relatively simple body shapes were approximated with geometric shapes (i.e., cylinder, </w:t>
      </w:r>
      <w:r w:rsidRPr="00797DD0">
        <w:lastRenderedPageBreak/>
        <w:t xml:space="preserve">cone, ellipsoid) (e.g., </w:t>
      </w:r>
      <w:r w:rsidRPr="00797DD0">
        <w:fldChar w:fldCharType="begin"/>
      </w:r>
      <w:r w:rsidR="00927065">
        <w:instrText xml:space="preserve"> ADDIN ZOTERO_ITEM CSL_CITATION {"citationID":"YLeojvZb","properties":{"formattedCitation":"(Hillebrand et al. 1999)","plainCitation":"(Hillebrand et al. 1999)","dontUpdate":true,"noteIndex":0},"citationItems":[{"id":396,"uris":["http://zotero.org/users/6403124/items/5JR2G4NY"],"itemData":{"id":396,"type":"article-journal","abstract":"Microalgal biovolume is commonly calculated to assess the relative abundance (as biomass or carbon) of co-occurring algae varying in shape and/or size. However, a standardized set of equations for biovolume calculations from microscopically measured linear dimensions that includes the entire range of microalgal shapes is not available yet. In comparison with automated methods, the use of microscopical measurements allows high taxonomic resolution, up to the species level, and has fewer sources of error. We present a set of geometric shapes and mathematical equations for calculating biovolumes of &gt;850 pelagic and benthic marine and freshwater microalgal genera. The equations are designed to minimize the effort of microscopic measurement. The similarities and differences between our proposal for standardization and previously published proposals are discussed and recommendations for quality standards given.","container-title":"Journal of Phycology","DOI":"10.1046/j.1529-8817.1999.3520403.x","ISSN":"1529-8817","issue":"2","language":"en","note":"_eprint: https://onlinelibrary.wiley.com/doi/pdf/10.1046/j.1529-8817.1999.3520403.x","page":"403-424","source":"Wiley Online Library","title":"Biovolume calculation for pelagic and benthic microalgae","volume":"35","author":[{"family":"Hillebrand","given":"Helmut"},{"family":"Dürselen","given":"Claus-Dieter"},{"family":"Kirschtel","given":"David"},{"family":"Pollingher","given":"Utsa"},{"family":"Zohary","given":"Tamar"}],"issued":{"date-parts":[["1999"]]}}}],"schema":"https://github.com/citation-style-language/schema/raw/master/csl-citation.json"} </w:instrText>
      </w:r>
      <w:r w:rsidRPr="00797DD0">
        <w:fldChar w:fldCharType="separate"/>
      </w:r>
      <w:r w:rsidRPr="00797DD0">
        <w:t>Hillebrand et al. 1999)</w:t>
      </w:r>
      <w:r w:rsidRPr="00797DD0">
        <w:fldChar w:fldCharType="end"/>
      </w:r>
      <w:r w:rsidRPr="00797DD0">
        <w:t xml:space="preserve">. For the rest of the odd-shaped taxa, the biovolumes were estimated using the LWR conversion factors from taxa with similar body shapes (e.g., bivalves using ostracods conversion factors). The rest of the taxa were assumed to be cylindrical during measurement following the general volumetric method (Benoist et al., 2019). The derived biovolumes were then converted to wet weight by assuming a specific density of 1.13 </w:t>
      </w:r>
      <w:r w:rsidRPr="00797DD0">
        <w:fldChar w:fldCharType="begin"/>
      </w:r>
      <w:r w:rsidR="00927065">
        <w:instrText xml:space="preserve"> ADDIN ZOTERO_ITEM CSL_CITATION {"citationID":"Enq3DpFn","properties":{"formattedCitation":"(Gerlach et al., 1985)","plainCitation":"(Gerlach et al., 1985)","noteIndex":0},"citationItems":[{"id":1563,"uris":["http://zotero.org/users/6403124/items/7YF9S7GA"],"itemData":{"id":1563,"type":"article-journal","abstract":"Logarithmic size spectra of animals from subtidal silty sand sediments of Helgoland Bight and Kiel Bay corresponded with the benthic size spectrum elaborated by Schwinghamer (1981).There was a meiofauna biomass peak in size classes from 0.05 to 0.5 pg organic carbon, a trough at about 5 pg, and a biomass increase per size class towards larger macrofauna size classes. Problems are identified regarding analysis of Foraminifera biomass and sampling of juvenile macrofauna (0.1 pg to 0.1 mg organic carbon), small macrofauna (0.1to 10 mg) and large macrofauna. Mass-specific rates of oxygen consumption, as computed by Banse (1982),were used to construct, for the Helgoland Bight Station, a benthic size spectrum by metabolism. Logarithmic size classes in the range 0.05 to 0.5 pg organic carbon (meiofauna excluding Foraminifera) and in the range 5 pg to 1 g (macrofauna) each consumed about the same amount of oxygen: a n equivalent of 0.6 to 1 m1 O2h-', calculated per m*. For a general estimate, the size spectrum by metabolism may be a useful tool.","container-title":"Marine Ecology Progress Series","DOI":"10.3354/meps026161","ISSN":"0171-8630, 1616-1599","journalAbbreviation":"Mar. Ecol. Prog. Ser.","language":"en","page":"161-173","source":"DOI.org (Crossref)","title":"Size spectra of benthic biomass and metabolism","volume":"26","author":[{"family":"Gerlach","given":"Sa"},{"family":"Hahn","given":"Ae"},{"family":"Schrage","given":"M"}],"issued":{"date-parts":[["1985"]]}}}],"schema":"https://github.com/citation-style-language/schema/raw/master/csl-citation.json"} </w:instrText>
      </w:r>
      <w:r w:rsidRPr="00797DD0">
        <w:fldChar w:fldCharType="separate"/>
      </w:r>
      <w:r w:rsidR="00927065" w:rsidRPr="00927065">
        <w:rPr>
          <w:rFonts w:ascii="Calibri" w:hAnsi="Calibri" w:cs="Calibri"/>
        </w:rPr>
        <w:t>(Gerlach et al., 1985)</w:t>
      </w:r>
      <w:r w:rsidRPr="00797DD0">
        <w:fldChar w:fldCharType="end"/>
      </w:r>
      <w:r w:rsidRPr="00797DD0">
        <w:t>.</w:t>
      </w:r>
    </w:p>
    <w:p w14:paraId="241D8CA1" w14:textId="77777777" w:rsidR="00EC106E" w:rsidRPr="00010E82" w:rsidRDefault="00EC106E" w:rsidP="007276A6">
      <w:pPr>
        <w:pStyle w:val="2Section"/>
      </w:pPr>
      <w:bookmarkStart w:id="7" w:name="_Toc111728788"/>
      <w:r w:rsidRPr="00010E82">
        <w:t xml:space="preserve">Oxygen utilization </w:t>
      </w:r>
      <w:r>
        <w:t>measurements</w:t>
      </w:r>
      <w:bookmarkEnd w:id="7"/>
    </w:p>
    <w:p w14:paraId="1CA8C219" w14:textId="3A32AB3C" w:rsidR="00EC106E" w:rsidRPr="00797DD0" w:rsidRDefault="00EC106E" w:rsidP="00EC106E">
      <w:r w:rsidRPr="00797DD0">
        <w:t>The total oxygen utilization (TOU) was es</w:t>
      </w:r>
      <w:r w:rsidR="007302E2">
        <w:rPr>
          <w:rFonts w:hint="eastAsia"/>
        </w:rPr>
        <w:t>t</w:t>
      </w:r>
      <w:r w:rsidRPr="00797DD0">
        <w:t xml:space="preserve">imated as the decrease of oxygen concentration as a function of time using simple linear regression. The calculation followed the equation </w:t>
      </w:r>
      <w:r w:rsidRPr="00797DD0">
        <w:fldChar w:fldCharType="begin"/>
      </w:r>
      <w:r w:rsidR="00927065">
        <w:instrText xml:space="preserve"> ADDIN ZOTERO_ITEM CSL_CITATION {"citationID":"UzGAq0cJ","properties":{"formattedCitation":"(Song et al., 2016)","plainCitation":"(Song et al., 2016)","noteIndex":0},"citationItems":[{"id":1585,"uris":["http://zotero.org/users/6403124/items/VR2F9NY6"],"itemData":{"id":1585,"type":"article-journal","abstract":"Sediment oxygen consumption (SOC) rates on the shelves of the East China Sea (ECS) and the Yellow Sea (YS) were measured during ﬁve ﬁeld studies in the period April 2010 to May 2011, using the batch intact core incubation technique. The measured SOC rates ranged from 1.73 to 17.56 mmol O2 mÀ2 dÀ1, which are comparable to values reported for other typical continental shelves worldwide. For the shelves of both the ECS and the YS there was a remarkable spatial and temporal variation in SOC rates. SOC was used as a proxy to assess the benthic organic carbon mineralization in the ECS and the YS, and to prepare simple organic carbon budget. For the YS it was found that on average approximately 90% of the organic carbon derived from primary productivity was decomposed in the water column and 8% was decomposed in the sediment, resulting in o 4% being permanently buried in the YS sediment. In contrast, approximately 70% of the organic carbon derived from primary productivity was decomposed in the water column in the ECS and 17% was decomposed in the sediment, suggesting that the permanently buried percentage (14%, relative to the primary productivity) was higher in the ECS. The contrasting contributions of benthic mineralization to the organic carbon cycle in the ECS and the YS indicated that there is tight coupling between pelagic and benthic biogeochemical processes in the ECS, but in the YS, the regenerated production and external non-marine nutrients regulated pelagic primary production.","container-title":"Deep Sea Research Part II: Topical Studies in Oceanography","DOI":"10.1016/j.dsr2.2015.04.012","ISSN":"09670645","journalAbbreviation":"Deep Sea Research Part II: Topical Studies in Oceanography","language":"en","page":"53-63","source":"DOI.org (Crossref)","title":"Sediment oxygen consumption and benthic organic carbon mineralization on the continental shelves of the East China Sea and the Yellow Sea","volume":"124","author":[{"family":"Song","given":"Guodong"},{"family":"Liu","given":"Sumei"},{"family":"Zhu","given":"Zhuoyi"},{"family":"Zhai","given":"Weidong"},{"family":"Zhu","given":"Chenjian"},{"family":"Zhang","given":"Jing"}],"issued":{"date-parts":[["2016",2]]}}}],"schema":"https://github.com/citation-style-language/schema/raw/master/csl-citation.json"} </w:instrText>
      </w:r>
      <w:r w:rsidRPr="00797DD0">
        <w:fldChar w:fldCharType="separate"/>
      </w:r>
      <w:r w:rsidR="00927065" w:rsidRPr="00927065">
        <w:rPr>
          <w:rFonts w:ascii="Calibri" w:hAnsi="Calibri" w:cs="Calibri"/>
        </w:rPr>
        <w:t>(Song et al., 2016)</w:t>
      </w:r>
      <w:r w:rsidRPr="00797DD0">
        <w:fldChar w:fldCharType="end"/>
      </w:r>
      <w:r w:rsidRPr="00797DD0">
        <w:t xml:space="preserve">, </w:t>
      </w:r>
      <m:oMath>
        <m:r>
          <m:rPr>
            <m:nor/>
          </m:rPr>
          <m:t>TOU</m:t>
        </m:r>
        <m:r>
          <m:rPr>
            <m:sty m:val="p"/>
          </m:rPr>
          <w:rPr>
            <w:rFonts w:ascii="Cambria Math" w:hAnsi="Cambria Math"/>
          </w:rPr>
          <m:t>=m×</m:t>
        </m:r>
        <m:f>
          <m:fPr>
            <m:ctrlPr>
              <w:rPr>
                <w:rFonts w:ascii="Cambria Math" w:hAnsi="Cambria Math"/>
              </w:rPr>
            </m:ctrlPr>
          </m:fPr>
          <m:num>
            <m:r>
              <m:rPr>
                <m:sty m:val="p"/>
              </m:rPr>
              <w:rPr>
                <w:rFonts w:ascii="Cambria Math" w:hAnsi="Cambria Math"/>
              </w:rPr>
              <m:t>V</m:t>
            </m:r>
          </m:num>
          <m:den>
            <m:r>
              <m:rPr>
                <m:sty m:val="p"/>
              </m:rPr>
              <w:rPr>
                <w:rFonts w:ascii="Cambria Math" w:hAnsi="Cambria Math"/>
              </w:rPr>
              <m:t>A</m:t>
            </m:r>
          </m:den>
        </m:f>
        <m:r>
          <m:rPr>
            <m:sty m:val="p"/>
          </m:rPr>
          <w:rPr>
            <w:rFonts w:ascii="Cambria Math" w:hAnsi="Cambria Math"/>
          </w:rPr>
          <m:t>×</m:t>
        </m:r>
        <m:f>
          <m:fPr>
            <m:ctrlPr>
              <w:rPr>
                <w:rFonts w:ascii="Cambria Math" w:hAnsi="Cambria Math"/>
              </w:rPr>
            </m:ctrlPr>
          </m:fPr>
          <m:num>
            <m:r>
              <m:rPr>
                <m:sty m:val="p"/>
              </m:rPr>
              <w:rPr>
                <w:rFonts w:ascii="Cambria Math" w:hAnsi="Cambria Math"/>
              </w:rPr>
              <m:t>24</m:t>
            </m:r>
          </m:num>
          <m:den>
            <m:r>
              <m:rPr>
                <m:sty m:val="p"/>
              </m:rPr>
              <w:rPr>
                <w:rFonts w:ascii="Cambria Math" w:hAnsi="Cambria Math"/>
              </w:rPr>
              <m:t>1000</m:t>
            </m:r>
          </m:den>
        </m:f>
      </m:oMath>
      <w:r w:rsidRPr="00797DD0">
        <w:t>, where m is the regression slope, V is the water column volume, and A is the sediment-water interface area. The constant 24/1000 adjusts the units of TOU from O</w:t>
      </w:r>
      <w:r w:rsidRPr="00797DD0">
        <w:rPr>
          <w:vertAlign w:val="subscript"/>
        </w:rPr>
        <w:t>2</w:t>
      </w:r>
      <w:r w:rsidRPr="00797DD0">
        <w:t xml:space="preserve"> mmol L</w:t>
      </w:r>
      <w:r w:rsidRPr="00797DD0">
        <w:rPr>
          <w:vertAlign w:val="superscript"/>
        </w:rPr>
        <w:t>-1</w:t>
      </w:r>
      <w:r w:rsidRPr="00797DD0">
        <w:t xml:space="preserve"> m</w:t>
      </w:r>
      <w:r w:rsidRPr="00797DD0">
        <w:rPr>
          <w:vertAlign w:val="superscript"/>
        </w:rPr>
        <w:t>-2</w:t>
      </w:r>
      <w:r w:rsidRPr="00797DD0">
        <w:t xml:space="preserve"> hr</w:t>
      </w:r>
      <w:r w:rsidRPr="00797DD0">
        <w:rPr>
          <w:vertAlign w:val="superscript"/>
        </w:rPr>
        <w:t>-1</w:t>
      </w:r>
      <w:r w:rsidRPr="00797DD0">
        <w:t xml:space="preserve"> to O</w:t>
      </w:r>
      <w:r w:rsidRPr="00797DD0">
        <w:rPr>
          <w:vertAlign w:val="subscript"/>
        </w:rPr>
        <w:t>2</w:t>
      </w:r>
      <w:r w:rsidRPr="00797DD0">
        <w:t xml:space="preserve"> mmol m</w:t>
      </w:r>
      <w:r w:rsidRPr="00797DD0">
        <w:rPr>
          <w:vertAlign w:val="superscript"/>
        </w:rPr>
        <w:t>-2</w:t>
      </w:r>
      <w:r w:rsidRPr="00797DD0">
        <w:t xml:space="preserve"> d</w:t>
      </w:r>
      <w:r w:rsidRPr="00797DD0">
        <w:rPr>
          <w:vertAlign w:val="superscript"/>
        </w:rPr>
        <w:t>-1</w:t>
      </w:r>
      <w:r w:rsidRPr="00797DD0">
        <w:t>. The sediment oxygen concentration profiles were converted to the dif</w:t>
      </w:r>
      <w:r w:rsidR="007302E2">
        <w:t>f</w:t>
      </w:r>
      <w:r w:rsidRPr="00797DD0">
        <w:t xml:space="preserve">usive oxygen utilization (DOU) using the software </w:t>
      </w:r>
      <w:proofErr w:type="spellStart"/>
      <w:r w:rsidRPr="00797DD0">
        <w:t>Unisense</w:t>
      </w:r>
      <w:proofErr w:type="spellEnd"/>
      <w:r w:rsidRPr="00797DD0">
        <w:t xml:space="preserve"> </w:t>
      </w:r>
      <w:proofErr w:type="spellStart"/>
      <w:r w:rsidRPr="00797DD0">
        <w:t>SensorTrace</w:t>
      </w:r>
      <w:proofErr w:type="spellEnd"/>
      <w:r w:rsidRPr="00797DD0">
        <w:t xml:space="preserve"> Suite</w:t>
      </w:r>
      <w:r>
        <w:t xml:space="preserve"> </w:t>
      </w:r>
      <w:r>
        <w:fldChar w:fldCharType="begin"/>
      </w:r>
      <w:r w:rsidR="00927065">
        <w:instrText xml:space="preserve"> ADDIN ZOTERO_ITEM CSL_CITATION {"citationID":"v1XmV7YK","properties":{"formattedCitation":"(Berg et al., 1998)","plainCitation":"(Berg et al., 1998)","noteIndex":0},"citationItems":[{"id":1587,"uris":["http://zotero.org/users/6403124/items/A7GGCSW8"],"itemData":{"id":1587,"type":"article-journal","abstract":"A robust numerical procedure for biogeochemical interpretation and analysis of measured concentration profiles of solutes in sediment pore water has been developed. Assuming that the concentration-depth profile represents a steady state, the rate of net production or consumption as a function of depth can be calculated, together with the flux across the sediment-water interface. Three kinds of vertical transport can be included in the analysis: molecular diffusion, bioturbation, and irrigation. The procedure involves finding a series of least square fits to the measured concentration profile, followed by comparisons of these fits through statistical F-testing. This approach leads to an objective selection of the simplest production-consumption profile that reproduces the concentration profile. Because the numerical procedure is optimized with respect to speed, one prediction can typically be done in a few minutes or less on a personal computer. The technique has been tested successfully against analytical solutions describing the transport and consumption of O2 in sediment pore water. In other tests, measured concentration profiles of O2, NO3−, NH4+, and ΣCO2 have been interpreted using the new procedure.","container-title":"Limnology and Oceanography","DOI":"10.4319/lo.1998.43.7.1500","ISSN":"1939-5590","issue":"7","language":"en","note":"_eprint: https://onlinelibrary.wiley.com/doi/pdf/10.4319/lo.1998.43.7.1500","page":"1500-1510","source":"Wiley Online Library","title":"Interpretation of measured concentration profiles in sediment pore water","volume":"43","author":[{"family":"Berg","given":"Peter"},{"family":"Risgaard-Petersen","given":"Nils"},{"family":"Rysgaard","given":"Søren"}],"issued":{"date-parts":[["1998"]]}}}],"schema":"https://github.com/citation-style-language/schema/raw/master/csl-citation.json"} </w:instrText>
      </w:r>
      <w:r>
        <w:fldChar w:fldCharType="separate"/>
      </w:r>
      <w:r w:rsidR="00927065" w:rsidRPr="00927065">
        <w:rPr>
          <w:rFonts w:ascii="Calibri" w:hAnsi="Calibri" w:cs="Calibri"/>
        </w:rPr>
        <w:t>(Berg et al., 1998)</w:t>
      </w:r>
      <w:r>
        <w:fldChar w:fldCharType="end"/>
      </w:r>
      <w:r w:rsidRPr="00797DD0">
        <w:t>. In brief, the software calculates the oxygen consumption of the depth profile by intervals and then integrates these rates to yield the DOU. The average DOU by microelectrode was then taken as the best estimator for each core. Another indicator for fauna activities, the oxygen penetration depth (OPD), was defined as the distance from the sediment-water interface (the depth where the oxygen concentration is identical to the water column) to where the oxygen is depleted. Since the TOU and DOU were measured ex-situ, they were adjusted by temperature coefficient (Q</w:t>
      </w:r>
      <w:r w:rsidRPr="00797DD0">
        <w:rPr>
          <w:vertAlign w:val="subscript"/>
        </w:rPr>
        <w:t>10</w:t>
      </w:r>
      <w:r w:rsidRPr="00797DD0">
        <w:t>) (</w:t>
      </w:r>
      <w:r w:rsidRPr="00797DD0">
        <w:fldChar w:fldCharType="begin"/>
      </w:r>
      <w:r w:rsidRPr="00797DD0">
        <w:instrText xml:space="preserve"> ADDIN ZOTERO_ITEM CSL_CITATION {"citationID":"eIWxkk4A","properties":{"formattedCitation":"(Valiela 2015)","plainCitation":"(Valiela 2015)","dontUpdate":true,"noteIndex":0},"citationItems":[{"id":1586,"uris":["http://zotero.org/users/6403124/items/9JMMID9S"],"itemData":{"id":1586,"type":"book","edition":"3rd","event-place":"New York","ISBN":"978-0-387-79070-1","language":"English","publisher":"Springer","publisher-place":"New York","title":"Marine ecological processes","URL":"10.1007/978-0-387-79070-1","author":[{"family":"Valiela","given":"Ivan"}],"issued":{"date-parts":[["2015"]]}}}],"schema":"https://github.com/citation-style-language/schema/raw/master/csl-citation.json"} </w:instrText>
      </w:r>
      <w:r w:rsidRPr="00797DD0">
        <w:fldChar w:fldCharType="separate"/>
      </w:r>
      <w:r w:rsidRPr="00797DD0">
        <w:t>Valiela 2015)</w:t>
      </w:r>
      <w:r w:rsidRPr="00797DD0">
        <w:fldChar w:fldCharType="end"/>
      </w:r>
      <w:r w:rsidRPr="00797DD0">
        <w:t>. The adjusted TOU or DOU (R</w:t>
      </w:r>
      <w:r w:rsidRPr="00797DD0">
        <w:rPr>
          <w:vertAlign w:val="subscript"/>
        </w:rPr>
        <w:t>in situ</w:t>
      </w:r>
      <w:r w:rsidRPr="00797DD0">
        <w:t xml:space="preserve">) was computed followed the equation, </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10</m:t>
            </m:r>
          </m:sub>
        </m:sSub>
        <m:r>
          <m:rPr>
            <m:sty m:val="p"/>
          </m:rPr>
          <w:rPr>
            <w:rFonts w:ascii="Cambria Math" w:hAnsi="Cambria Math"/>
          </w:rPr>
          <m:t>=</m:t>
        </m:r>
        <m:sSup>
          <m:sSupPr>
            <m:ctrlPr>
              <w:rPr>
                <w:rFonts w:ascii="Cambria Math" w:hAnsi="Cambria Math"/>
              </w:rPr>
            </m:ctrlPr>
          </m:sSupPr>
          <m:e>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incub.</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in situ</m:t>
                    </m:r>
                  </m:sub>
                </m:sSub>
              </m:den>
            </m:f>
          </m:e>
          <m:sup>
            <m:r>
              <m:rPr>
                <m:sty m:val="p"/>
              </m:rPr>
              <w:rPr>
                <w:rFonts w:ascii="Cambria Math" w:hAnsi="Cambria Math"/>
              </w:rPr>
              <m:t>10</m:t>
            </m:r>
            <m:r>
              <m:rPr>
                <m:lit/>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incub.</m:t>
                    </m:r>
                  </m:sub>
                </m:sSub>
                <m:r>
                  <m:rPr>
                    <m:sty m:val="p"/>
                  </m:rPr>
                  <w:rPr>
                    <w:rFonts w:ascii="Cambria Math" w:hAnsi="Cambria Math"/>
                  </w:rPr>
                  <m:t> - 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in situ</m:t>
                    </m:r>
                  </m:sub>
                </m:sSub>
              </m:e>
            </m:d>
          </m:sup>
        </m:sSup>
      </m:oMath>
      <w:r w:rsidRPr="00797DD0">
        <w:t>, where Q</w:t>
      </w:r>
      <w:r w:rsidRPr="00797DD0">
        <w:rPr>
          <w:vertAlign w:val="subscript"/>
        </w:rPr>
        <w:t>10</w:t>
      </w:r>
      <w:r w:rsidRPr="00797DD0">
        <w:t xml:space="preserve"> was </w:t>
      </w:r>
      <w:r w:rsidRPr="00797DD0">
        <w:lastRenderedPageBreak/>
        <w:t xml:space="preserve">assumed to be 2 for most ectotherms, </w:t>
      </w:r>
      <w:proofErr w:type="spellStart"/>
      <w:r w:rsidRPr="00797DD0">
        <w:t>R</w:t>
      </w:r>
      <w:r w:rsidRPr="00797DD0">
        <w:rPr>
          <w:vertAlign w:val="subscript"/>
        </w:rPr>
        <w:t>incub</w:t>
      </w:r>
      <w:proofErr w:type="spellEnd"/>
      <w:r w:rsidRPr="00797DD0">
        <w:rPr>
          <w:vertAlign w:val="subscript"/>
        </w:rPr>
        <w:t>.</w:t>
      </w:r>
      <w:r w:rsidRPr="00797DD0">
        <w:t xml:space="preserve"> is the measured oxygen utilization rate at the water bath temperature </w:t>
      </w:r>
      <w:proofErr w:type="spellStart"/>
      <w:r w:rsidRPr="00797DD0">
        <w:t>T</w:t>
      </w:r>
      <w:r w:rsidRPr="00797DD0">
        <w:rPr>
          <w:vertAlign w:val="subscript"/>
        </w:rPr>
        <w:t>incub</w:t>
      </w:r>
      <w:proofErr w:type="spellEnd"/>
      <w:r w:rsidRPr="00797DD0">
        <w:rPr>
          <w:vertAlign w:val="subscript"/>
        </w:rPr>
        <w:t>.</w:t>
      </w:r>
      <w:r w:rsidRPr="00797DD0">
        <w:t>, and T</w:t>
      </w:r>
      <w:r w:rsidRPr="00797DD0">
        <w:rPr>
          <w:vertAlign w:val="subscript"/>
        </w:rPr>
        <w:t xml:space="preserve">in situ </w:t>
      </w:r>
      <w:r w:rsidRPr="00797DD0">
        <w:t>is the bottom water temperature from CTD</w:t>
      </w:r>
      <w:r w:rsidR="007302E2">
        <w:t xml:space="preserve"> </w:t>
      </w:r>
      <w:proofErr w:type="gramStart"/>
      <w:r w:rsidR="007302E2">
        <w:t>measurements</w:t>
      </w:r>
      <w:r w:rsidRPr="00797DD0">
        <w:t>.</w:t>
      </w:r>
      <w:proofErr w:type="gramEnd"/>
      <w:r w:rsidRPr="00797DD0">
        <w:t xml:space="preserve"> Assuming TOU is the overall oxygen consumption of the sediment community and DOU is the diffusive oxygen consumption by microorganisms</w:t>
      </w:r>
      <w:r w:rsidR="007302E2">
        <w:t xml:space="preserve"> and chemical reactions</w:t>
      </w:r>
      <w:r w:rsidRPr="00797DD0">
        <w:t xml:space="preserve">, we can derive the benthos-mediated oxygen </w:t>
      </w:r>
      <w:proofErr w:type="spellStart"/>
      <w:r w:rsidRPr="00797DD0">
        <w:t>utiliztion</w:t>
      </w:r>
      <w:proofErr w:type="spellEnd"/>
      <w:r w:rsidRPr="00797DD0">
        <w:t xml:space="preserve"> (BOU) by subtracting the DOU from TOU </w:t>
      </w:r>
      <w:r w:rsidRPr="00797DD0">
        <w:fldChar w:fldCharType="begin"/>
      </w:r>
      <w:r w:rsidR="00927065">
        <w:instrText xml:space="preserve"> ADDIN ZOTERO_ITEM CSL_CITATION {"citationID":"fSIdct4a","properties":{"formattedCitation":"(Glud, 2008)","plainCitation":"(Glud, 2008)","noteIndex":0},"citationItems":[{"id":251,"uris":["http://zotero.org/users/6403124/items/RR72J6SR"],"itemData":{"id":251,"type":"article-journal","abstract":"Benthic O2 availability regulates many important biogeochemical processes and has crucial implications for the biology and ecology of benthic communities. Further, the benthic O2 exchange rate represents the most widely used proxy for quantifying mineralization and primary production of marine sediments. Consequently, numerous researchers have investigated the benthic O2 dynamics in a wide range of environments. On the basis of case studies Á from abyssal sediments to microbial phototrophic communities Á I hereby try to review the current status on what we know about controls that interrelate with the O2 dynamics of marine sediments. This includes factors like: sedimentation rates, bottom water O2 concentrations, diffusive boundary layers, fauna activity, light, temperature, and sediment permeability. The investigation of benthic O2 dynamics represents a challenge in resolving variations on temporal and spatial scales covering several orders of magnitude. Such an effort requires the use of several complementary measuring techniques and modeling approaches. Recent technical developments (improved chamber approaches, O2 optodes, eddy-correlation, benthic observatories) and advances in diagenetic modeling have facilitated our abilities to resolve and interpret benthic O2 dynamics. However, all approaches have limitations and caveats that must be carefully evaluated during data interpretation. Much has been learned during the last decades but there are still many unanswered questions that need to be addressed in order to fully understand benthic O2 dynamics and the role of sediments for marine carbon cycling.","container-title":"Marine Biology Research","DOI":"10.1080/17451000801888726","ISSN":"1745-1000, 1745-1019","issue":"4","journalAbbreviation":"Marine Biology Research","language":"en","page":"243-289","source":"DOI.org (Crossref)","title":"Oxygen dynamics of marine sediments","volume":"4","author":[{"family":"Glud","given":"Ronnie N."}],"issued":{"date-parts":[["2008",8]]}}}],"schema":"https://github.com/citation-style-language/schema/raw/master/csl-citation.json"} </w:instrText>
      </w:r>
      <w:r w:rsidRPr="00797DD0">
        <w:fldChar w:fldCharType="separate"/>
      </w:r>
      <w:r w:rsidR="00927065" w:rsidRPr="00927065">
        <w:rPr>
          <w:rFonts w:ascii="Calibri" w:hAnsi="Calibri" w:cs="Calibri"/>
        </w:rPr>
        <w:t>(Glud, 2008)</w:t>
      </w:r>
      <w:r w:rsidRPr="00797DD0">
        <w:fldChar w:fldCharType="end"/>
      </w:r>
      <w:r w:rsidRPr="00797DD0">
        <w:t xml:space="preserve">. In other words, BOU represents the summation of the direct and indirect metazoan contributions to the sediment oxygen consumption, including the metazoan respiration and bioturbation-enhanced microbial respiration </w:t>
      </w:r>
      <w:r w:rsidRPr="00797DD0">
        <w:fldChar w:fldCharType="begin"/>
      </w:r>
      <w:r w:rsidR="00927065">
        <w:instrText xml:space="preserve"> ADDIN ZOTERO_ITEM CSL_CITATION {"citationID":"Ww8ozL5B","properties":{"formattedCitation":"(Glud, 2008)","plainCitation":"(Glud, 2008)","noteIndex":0},"citationItems":[{"id":251,"uris":["http://zotero.org/users/6403124/items/RR72J6SR"],"itemData":{"id":251,"type":"article-journal","abstract":"Benthic O2 availability regulates many important biogeochemical processes and has crucial implications for the biology and ecology of benthic communities. Further, the benthic O2 exchange rate represents the most widely used proxy for quantifying mineralization and primary production of marine sediments. Consequently, numerous researchers have investigated the benthic O2 dynamics in a wide range of environments. On the basis of case studies Á from abyssal sediments to microbial phototrophic communities Á I hereby try to review the current status on what we know about controls that interrelate with the O2 dynamics of marine sediments. This includes factors like: sedimentation rates, bottom water O2 concentrations, diffusive boundary layers, fauna activity, light, temperature, and sediment permeability. The investigation of benthic O2 dynamics represents a challenge in resolving variations on temporal and spatial scales covering several orders of magnitude. Such an effort requires the use of several complementary measuring techniques and modeling approaches. Recent technical developments (improved chamber approaches, O2 optodes, eddy-correlation, benthic observatories) and advances in diagenetic modeling have facilitated our abilities to resolve and interpret benthic O2 dynamics. However, all approaches have limitations and caveats that must be carefully evaluated during data interpretation. Much has been learned during the last decades but there are still many unanswered questions that need to be addressed in order to fully understand benthic O2 dynamics and the role of sediments for marine carbon cycling.","container-title":"Marine Biology Research","DOI":"10.1080/17451000801888726","ISSN":"1745-1000, 1745-1019","issue":"4","journalAbbreviation":"Marine Biology Research","language":"en","page":"243-289","source":"DOI.org (Crossref)","title":"Oxygen dynamics of marine sediments","volume":"4","author":[{"family":"Glud","given":"Ronnie N."}],"issued":{"date-parts":[["2008",8]]}}}],"schema":"https://github.com/citation-style-language/schema/raw/master/csl-citation.json"} </w:instrText>
      </w:r>
      <w:r w:rsidRPr="00797DD0">
        <w:fldChar w:fldCharType="separate"/>
      </w:r>
      <w:r w:rsidR="00927065" w:rsidRPr="00927065">
        <w:rPr>
          <w:rFonts w:ascii="Calibri" w:hAnsi="Calibri" w:cs="Calibri"/>
        </w:rPr>
        <w:t>(Glud, 2008)</w:t>
      </w:r>
      <w:r w:rsidRPr="00797DD0">
        <w:fldChar w:fldCharType="end"/>
      </w:r>
      <w:r w:rsidRPr="00797DD0">
        <w:t>. After retrieving TOU, DOU, BOU, and OPD, these factors were averaged by station and treated as environmental variables for later analysis.</w:t>
      </w:r>
      <w:r w:rsidRPr="00797DD0">
        <w:t> </w:t>
      </w:r>
    </w:p>
    <w:p w14:paraId="112B091C" w14:textId="77777777" w:rsidR="00EC106E" w:rsidRPr="00B23A32" w:rsidRDefault="00EC106E" w:rsidP="007276A6">
      <w:pPr>
        <w:pStyle w:val="2Section"/>
      </w:pPr>
      <w:bookmarkStart w:id="8" w:name="_Toc111728789"/>
      <w:r w:rsidRPr="00B23A32">
        <w:t xml:space="preserve">Geochemical data </w:t>
      </w:r>
      <w:r>
        <w:t>measurements</w:t>
      </w:r>
      <w:bookmarkEnd w:id="8"/>
    </w:p>
    <w:p w14:paraId="3B092A59" w14:textId="3110F6FB" w:rsidR="00EC106E" w:rsidRPr="00797DD0" w:rsidRDefault="00EC106E" w:rsidP="00EC106E">
      <w:r w:rsidRPr="00797DD0">
        <w:t xml:space="preserve">Physical sediment properties such as grain size and porosity are known to be correlated with the macrofauna distribution and sediment ecological functioning </w:t>
      </w:r>
      <w:r w:rsidRPr="00797DD0">
        <w:fldChar w:fldCharType="begin"/>
      </w:r>
      <w:r w:rsidR="00096CEC">
        <w:instrText xml:space="preserve"> ADDIN ZOTERO_ITEM CSL_CITATION {"citationID":"2gGNCXVl","properties":{"formattedCitation":"(Gray, 1974; Snelgrove and Butman, 1995)","plainCitation":"(Gray, 1974; Snelgrove and Butman, 1995)","noteIndex":0},"citationItems":[{"id":369,"uris":["http://zotero.org/users/6403124/items/4CHBIH7F"],"itemData":{"id":369,"type":"article-journal","container-title":"Oceanography and Marine Biology: An Annual Review","language":"en","page":"223-261","title":"Animal-sediment relationships","volume":"12","author":[{"family":"Gray","given":"John S."}],"issued":{"date-parts":[["1974"]]}}},{"id":338,"uris":["http://zotero.org/users/6403124/items/SJB2N5US"],"itemData":{"id":338,"type":"article-journal","abstract":"Over the last few decades, many studies have correlated infaunal invertebrate distributions with sediment grain size, leading to the generalization of distinct associations between animals and specific sediment types.  When these data are compiled and reviewed critically, however, animal-sediment relationships are much more variable than traditionally purported.  There is, in fact, little evidence that sedimentary grain size alone is the primary determinant of infaunal species distributions.  In addition to observed variability in animal-sediment relationships, a clear mechanism by which grain size per se limits distributions has not been demonstrated.  The complexity of soft-sediment communities may defy any simple paradigm relating to any single factor, and the authors propose a shift in focus towards understanding relationships between organism distributions and the dynamic sedimentary and hydrodynamic environment.","container-title":"Oceanography and Marine Biology: An Annual Review","ISSN":"0967-0653","language":"English","page":"668","source":"www.infona.pl","title":"Animal-sediment relationships revisited: cause versus effect","title-short":"Animal-sediment relationships revisited","volume":"32","author":[{"family":"Snelgrove","given":"P. V. R."},{"family":"Butman","given":"C. A."}],"issued":{"date-parts":[["1995"]]}}}],"schema":"https://github.com/citation-style-language/schema/raw/master/csl-citation.json"} </w:instrText>
      </w:r>
      <w:r w:rsidRPr="00797DD0">
        <w:fldChar w:fldCharType="separate"/>
      </w:r>
      <w:r w:rsidR="00927065" w:rsidRPr="00927065">
        <w:rPr>
          <w:rFonts w:ascii="Calibri" w:hAnsi="Calibri" w:cs="Calibri"/>
        </w:rPr>
        <w:t>(Gray, 1974; Snelgrove and Butman, 1995)</w:t>
      </w:r>
      <w:r w:rsidRPr="00797DD0">
        <w:fldChar w:fldCharType="end"/>
      </w:r>
      <w:r w:rsidRPr="00797DD0">
        <w:t xml:space="preserve">. Median grain size (D50), sand fraction, silt fraction, and clay fraction were measured with a laser diffraction size analyzer (Model LS-13320; Beckman Coulter Inc.). Sediment porosity (Por) and water content were measured following the drying method described in </w:t>
      </w:r>
      <w:r w:rsidRPr="00797DD0">
        <w:fldChar w:fldCharType="begin"/>
      </w:r>
      <w:r w:rsidRPr="00797DD0">
        <w:instrText xml:space="preserve"> ADDIN ZOTERO_ITEM CSL_CITATION {"citationID":"5iHteF7b","properties":{"formattedCitation":"(Blum 1997)","plainCitation":"(Blum 1997)","dontUpdate":true,"noteIndex":0},"citationItems":[{"id":1565,"uris":["http://zotero.org/users/6403124/items/MTPJC84C"],"itemData":{"id":1565,"type":"chapter","container-title":"Physical properties handbook: a guide to the shipboard measurement of physical properties of deep-sea cores","event-place":"Texas, USA","language":"English","publisher-place":"Texas, USA","title":"Moisture and density (by mass and volume)","author":[{"family":"Blum","given":"Peter"}],"issued":{"date-parts":[["1997"]]}}}],"schema":"https://github.com/citation-style-language/schema/raw/master/csl-citation.json"} </w:instrText>
      </w:r>
      <w:r w:rsidRPr="00797DD0">
        <w:fldChar w:fldCharType="separate"/>
      </w:r>
      <w:r w:rsidRPr="00797DD0">
        <w:t>Blum (1997)</w:t>
      </w:r>
      <w:r w:rsidRPr="00797DD0">
        <w:fldChar w:fldCharType="end"/>
      </w:r>
      <w:r w:rsidRPr="00797DD0">
        <w:fldChar w:fldCharType="begin"/>
      </w:r>
      <w:r w:rsidRPr="00797DD0">
        <w:instrText xml:space="preserve"> QUOTE {Citation} \* MERGEFORMAT </w:instrText>
      </w:r>
      <w:r w:rsidRPr="00797DD0">
        <w:fldChar w:fldCharType="separate"/>
      </w:r>
      <w:r w:rsidRPr="00797DD0">
        <w:t>{Citation}</w:t>
      </w:r>
      <w:r w:rsidRPr="00797DD0">
        <w:fldChar w:fldCharType="end"/>
      </w:r>
      <w:r w:rsidRPr="00797DD0">
        <w:t>. In brief, the pre-weighted sediments were sent to a 100</w:t>
      </w:r>
      <w:r w:rsidRPr="00797DD0">
        <w:rPr>
          <w:vertAlign w:val="superscript"/>
        </w:rPr>
        <w:t>o</w:t>
      </w:r>
      <w:r w:rsidRPr="00797DD0">
        <w:t>C convection oven for 24 hours; the weight difference was then used to estimate water content and porosity by assuming the pore waters with a specific density of 1.024 g cm</w:t>
      </w:r>
      <w:r w:rsidRPr="00797DD0">
        <w:rPr>
          <w:vertAlign w:val="superscript"/>
        </w:rPr>
        <w:t>-3</w:t>
      </w:r>
      <w:r w:rsidRPr="00797DD0">
        <w:t xml:space="preserve">. </w:t>
      </w:r>
    </w:p>
    <w:p w14:paraId="69AA747E" w14:textId="77777777" w:rsidR="00EC106E" w:rsidRPr="00B85313" w:rsidRDefault="00EC106E" w:rsidP="00EC106E">
      <w:r w:rsidRPr="00797DD0">
        <w:t xml:space="preserve">Other than the physical aspects of the benthic habitat, the quantity, quality, and source of the organic carbon are also known to affect the standing stock, species, and </w:t>
      </w:r>
      <w:r w:rsidRPr="00797DD0">
        <w:lastRenderedPageBreak/>
        <w:t xml:space="preserve">functional composition </w:t>
      </w:r>
      <w:r w:rsidRPr="00797DD0">
        <w:fldChar w:fldCharType="begin"/>
      </w:r>
      <w:r w:rsidR="00927065">
        <w:instrText xml:space="preserve"> ADDIN ZOTERO_ITEM CSL_CITATION {"citationID":"1k37ACvh","properties":{"formattedCitation":"(Campany\\uc0\\u224{}-Llovet et al., 2017; Dauwe et al., 1998)","plainCitation":"(Campanyà-Llovet et al., 2017; Dauwe et al., 1998)","noteIndex":0},"citationItems":[{"id":1691,"uris":["http://zotero.org/users/6403124/items/2NLDCTGM"],"itemData":{"id":1691,"type":"article-journal","abstract":"We investigated the macrobenthic faunal composition, vertical distribution, biomass, abundance and trophic structure in 4 North Sea sediments with contrasting quantity and quality of organic matter and with different hydrodynamic environments. The vertical distribution of macrofauna biomass generally followed the TOC (total organic carbon) profiles. The trophic structure reflected differences in relative quality of the organic matter. In the high amount-high quality TOC sediment at the German Bight station, most organisms were found at shallow sediment depths (&lt;2 cm), mainly feeding on freshly deposited or (re-)suspended material as interface or suspension feeders. Skagerrak sediments, containing a large amount of refractory organic matter, supported a small-sized deeply penetrating fauna (up to 20 cm) consisting mainly of deep-living deposit feeders and also endobenthic predators. Highest diversity of trophic groups, largest individual sizes and deepest distribution were found in sediment with organic matter of intermediate quantity and quality at the Frisian Front. The highly dynamic, coarse-grained Broad Fourteens sediments were very poorly inhabited, probably due to the extremely high hydrodynamic stress and low quantity of TOC. With the aid of a simple diagenetic model, we analysed the potential effect of bioturbation on the distribution of food in the investigated sediments. The model predicted for a given bioturbation coefficient that total mineralization rate at depth reaches an optimum when the arriving material is of intermediate quality, whereas it is not possible for macrofauna to redistribute the organic matter up to depth when the quality of the arriving material is high. The results of the diagenetic model agreed well with our characterization of the fauna community on the basis of principal bioturbation categories (species causing surface deposition, biodiffusion, conveyor belt transport). Strong mixing by biodiffusion was observed at the station which had organic matter of intermediate quality (Frisian Front) and minimal mixing at the German Bight station, which was characterized by the high quality of the arriving organic matter.","container-title":"Marine Ecology Progress Series","ISSN":"0171-8630","note":"publisher: Inter-Research Science Center","page":"67-83","source":"JSTOR","title":"Community structure and bioturbation potential of macrofauna at four North Sea stations with contrasting food supply","volume":"173","author":[{"family":"Dauwe","given":"B."},{"family":"Herman","given":"P. M. J."},{"family":"Heip","given":". H. R."}],"issued":{"date-parts":[["1998"]]}}},{"id":255,"uris":["http://zotero.org/users/6403124/items/62PWH6JY"],"itemData":{"id":255,"type":"article-journal","abstract":"Current knowledge on the role of food for benthic communities and associated food webs focuses on quantity of available organic matter; however, the few studies that specifically address food quality show significant potential influences on food web and community structure. We examine current understanding of food quality and consider its contribution to regulating benthic ecosystems. By assembling data from the literature we found that, whereas food quantity increases benthic stocks (i.e., abundances), various trophic groups respond differently to quality parameters, suggesting that food quality can alter benthic trophic structure substantially. Moreover, contrasting ecosystems respond differently to food quantity and quality inputs. Based on our literature review we find that, for many highly productive coastal marine ecosystems (coral reefs, seagrass meadows, kelp forests), the detrital compartment represents the most important primary food source because low nutritional value (i.e., hard skeleton, lignin, deterrent substances, etc.) often characterizes this high productivity. Strong seasonality in the flux of organic matter, such as in polar ecosystems, results in food webs based on relatively consistent but often poorer quality food sources (i.e., “food banks”). Benthic community structure may shift dramatically in food-poor deep-sea ecosystems where otherwise rare species become dominant in response to food pulses. These ecosystems appear to respond more strongly than other benthic ecosystems to quantity and quality of food input. In deep-sea chemosynthetic environments, high food quantity and quality fuel benthic communities through resource partitioning of specialized chemosynthesis-based food sources. Lastly, we argue that food quality may have significant implications for benthic ecosystem functioning and services (e.g., bioturbation, nutrient fluxes, organic carbon preservation), particularly in the context of global warming. These implications point to several key gaps and opportunities that future food web studies should consider by applying knowledge gained in aquaculture to field studies, understanding the mechanisms for particle selection within the detrital compartment, and better understanding how rising temperatures and ocean acidification impact ecosystem functioning through changes in food quality.","container-title":"Progress in Oceanography","DOI":"10.1016/j.pocean.2017.07.006","ISSN":"0079-6611","journalAbbreviation":"Progress in Oceanography","language":"en","page":"240-251","source":"ScienceDirect","title":"Rethinking the importance of food quality in marine benthic food webs","volume":"156","author":[{"family":"Campanyà-Llovet","given":"Neus"},{"family":"Snelgrove","given":"Paul V. R."},{"family":"Parrish","given":"Christopher C."}],"issued":{"date-parts":[["2017",8,1]]}}}],"schema":"https://github.com/citation-style-language/schema/raw/master/csl-citation.json"} </w:instrText>
      </w:r>
      <w:r w:rsidRPr="00797DD0">
        <w:fldChar w:fldCharType="separate"/>
      </w:r>
      <w:r w:rsidR="00927065" w:rsidRPr="00927065">
        <w:rPr>
          <w:rFonts w:ascii="Calibri" w:hAnsi="Calibri" w:cs="Calibri"/>
          <w:szCs w:val="24"/>
        </w:rPr>
        <w:t>(Campanyà-Llovet et al., 2017; Dauwe et al., 1998)</w:t>
      </w:r>
      <w:r w:rsidRPr="00797DD0">
        <w:fldChar w:fldCharType="end"/>
      </w:r>
      <w:r w:rsidRPr="00797DD0">
        <w:t xml:space="preserve">. In this study, total organic carbon (TOC) and total nitrogen (TN) were used as a proxy for food quantity, while the carbon-to-nitrogen ratio (CN) was used as an indicator of food quality. As terrestrial plants typically have higher CN ratios (CN &gt; 20) than marine algae (CN between 4 and 10), the C/N ratio of the sediments can also be used as a tracer of carbon source from the land and sea </w:t>
      </w:r>
      <w:r w:rsidRPr="00797DD0">
        <w:fldChar w:fldCharType="begin"/>
      </w:r>
      <w:r w:rsidR="00927065">
        <w:instrText xml:space="preserve"> ADDIN ZOTERO_ITEM CSL_CITATION {"citationID":"k7lLS4Ru","properties":{"formattedCitation":"(Meyers, 1994)","plainCitation":"(Meyers, 1994)","noteIndex":0},"citationItems":[{"id":2398,"uris":["http://zotero.org/users/6403124/items/7322K86T"],"itemData":{"id":2398,"type":"article-journal","abstract":"The amount and type of organic matter in the sediments of lakes and oceans contribute to their paleoenvironmental and paleoclimatological records. Only a small fraction of the initial aquatic organic matter survives destruction and alteration during sinking and sedimentation. Selective degradation modifies the character of the surviving small fraction of organic matter which becomes incorporated in bottom sediments. Organic matter alterations can continue to sub-bottom depths of hundreds of meters, corresponding to millions of years. Source and paleoenvironmental information nonetheless remains preserved in the molecular, elemental and isotopic compositions of organic matter. C/N- and δ13C-values of total organic matter, in particular, appear to retain paleoenvironmental information for multi-Myr time periods.","container-title":"Chemical Geology","DOI":"10.1016/0009-2541(94)90059-0","ISSN":"0009-2541","issue":"3","journalAbbreviation":"Chemical Geology","language":"en","page":"289-302","source":"ScienceDirect","title":"Preservation of elemental and isotopic source identification of sedimentary organic matter","volume":"114","author":[{"family":"Meyers","given":"Philip A."}],"issued":{"date-parts":[["1994",6,1]]}}}],"schema":"https://github.com/citation-style-language/schema/raw/master/csl-citation.json"} </w:instrText>
      </w:r>
      <w:r w:rsidRPr="00797DD0">
        <w:fldChar w:fldCharType="separate"/>
      </w:r>
      <w:r w:rsidR="00927065" w:rsidRPr="00927065">
        <w:rPr>
          <w:rFonts w:ascii="Calibri" w:hAnsi="Calibri" w:cs="Calibri"/>
        </w:rPr>
        <w:t>(Meyers, 1994)</w:t>
      </w:r>
      <w:r w:rsidRPr="00797DD0">
        <w:fldChar w:fldCharType="end"/>
      </w:r>
      <w:r w:rsidRPr="00797DD0">
        <w:t>. Since terrestrial C3 plants typically have carbon stable isotope values (δ</w:t>
      </w:r>
      <w:r w:rsidRPr="00797DD0">
        <w:rPr>
          <w:vertAlign w:val="superscript"/>
        </w:rPr>
        <w:t>13</w:t>
      </w:r>
      <w:r w:rsidRPr="00797DD0">
        <w:t>C)  around -27 ‰ and the marine algae typically have δ</w:t>
      </w:r>
      <w:r w:rsidRPr="00797DD0">
        <w:rPr>
          <w:vertAlign w:val="superscript"/>
        </w:rPr>
        <w:t>13</w:t>
      </w:r>
      <w:r w:rsidRPr="00797DD0">
        <w:t xml:space="preserve">C ranging from -22 </w:t>
      </w:r>
      <w:r>
        <w:t xml:space="preserve"> </w:t>
      </w:r>
      <w:r w:rsidRPr="00797DD0">
        <w:t>to</w:t>
      </w:r>
      <w:r>
        <w:t xml:space="preserve"> </w:t>
      </w:r>
      <w:r w:rsidRPr="00797DD0">
        <w:t xml:space="preserve">-20‰  </w:t>
      </w:r>
      <w:r w:rsidRPr="00797DD0">
        <w:fldChar w:fldCharType="begin"/>
      </w:r>
      <w:r w:rsidR="00927065">
        <w:instrText xml:space="preserve"> ADDIN ZOTERO_ITEM CSL_CITATION {"citationID":"FvtrH3vd","properties":{"formattedCitation":"(Meyers, 1994)","plainCitation":"(Meyers, 1994)","noteIndex":0},"citationItems":[{"id":2398,"uris":["http://zotero.org/users/6403124/items/7322K86T"],"itemData":{"id":2398,"type":"article-journal","abstract":"The amount and type of organic matter in the sediments of lakes and oceans contribute to their paleoenvironmental and paleoclimatological records. Only a small fraction of the initial aquatic organic matter survives destruction and alteration during sinking and sedimentation. Selective degradation modifies the character of the surviving small fraction of organic matter which becomes incorporated in bottom sediments. Organic matter alterations can continue to sub-bottom depths of hundreds of meters, corresponding to millions of years. Source and paleoenvironmental information nonetheless remains preserved in the molecular, elemental and isotopic compositions of organic matter. C/N- and δ13C-values of total organic matter, in particular, appear to retain paleoenvironmental information for multi-Myr time periods.","container-title":"Chemical Geology","DOI":"10.1016/0009-2541(94)90059-0","ISSN":"0009-2541","issue":"3","journalAbbreviation":"Chemical Geology","language":"en","page":"289-302","source":"ScienceDirect","title":"Preservation of elemental and isotopic source identification of sedimentary organic matter","volume":"114","author":[{"family":"Meyers","given":"Philip A."}],"issued":{"date-parts":[["1994",6,1]]}}}],"schema":"https://github.com/citation-style-language/schema/raw/master/csl-citation.json"} </w:instrText>
      </w:r>
      <w:r w:rsidRPr="00797DD0">
        <w:fldChar w:fldCharType="separate"/>
      </w:r>
      <w:r w:rsidR="00927065" w:rsidRPr="00927065">
        <w:rPr>
          <w:rFonts w:ascii="Calibri" w:hAnsi="Calibri" w:cs="Calibri"/>
        </w:rPr>
        <w:t>(Meyers, 1994)</w:t>
      </w:r>
      <w:r w:rsidRPr="00797DD0">
        <w:fldChar w:fldCharType="end"/>
      </w:r>
      <w:r w:rsidRPr="00797DD0">
        <w:t>, δ</w:t>
      </w:r>
      <w:r w:rsidRPr="00797DD0">
        <w:rPr>
          <w:vertAlign w:val="superscript"/>
        </w:rPr>
        <w:t>13</w:t>
      </w:r>
      <w:r w:rsidRPr="00797DD0">
        <w:t xml:space="preserve">C was also used as a carbon source tracer in tandem with the CN ratio </w:t>
      </w:r>
      <w:r w:rsidRPr="00797DD0">
        <w:fldChar w:fldCharType="begin"/>
      </w:r>
      <w:r w:rsidRPr="00797DD0">
        <w:instrText xml:space="preserve"> ADDIN ZOTERO_ITEM CSL_CITATION {"citationID":"wftz0MS5","properties":{"formattedCitation":"(Hu et al. 2006, Hsu et al. 2014)","plainCitation":"(Hu et al. 2006, Hsu et al. 2014)","dontUpdate":true,"noteIndex":0},"citationItems":[{"id":909,"uris":["http://zotero.org/users/6403124/items/IICHKV4I"],"itemData":{"id":909,"type":"article-journal","abstract":"The isotopic composition (δ13C and δ15N) and organic carbon (OC) and total nitrogen (TN, organic plus inorganic) content of 37 carbonate-free surficial sediments of the subtropical Pearl River estuary and the adjacent shelf of South China Sea (SCS) was determined. The δ13C values indicate that the sediment organic material is a mixture from two sources, terrestrial and marine. Several of the sediments have extremely low (&lt;4) OC/TN ratios, which could be due to low OC contents and/or to a significant fraction of the TN present as inorganic nitrogen adsorbed on clays. In general, the spatial patterns of OC, TN, δ13C and δ15N are similar. Values are low at the river mouth and on the western coast, suggesting proportionally greater accumulation of terrestrial particulate organic matter relative to marine phytodetritus, which is limited by low productivity in the turbid plume of the Pearl River. Algal-derived organic carbon (al-OC) content is estimated to be low (≤0.06%) at the river mouth and higher (up to 0.57%) on the adjacent inner shelf based on a mixing model of end members.","container-title":"Marine Chemistry","DOI":"10.1016/j.marchem.2005.03.008","ISSN":"0304-4203","issue":"2","journalAbbreviation":"Marine Chemistry","language":"en","page":"274-285","source":"ScienceDirect","title":"Distribution and sources of organic carbon, nitrogen and their isotopes in sediments of the subtropical Pearl River estuary and adjacent shelf, Southern China","volume":"98","author":[{"family":"Hu","given":"Jianfang"},{"family":"Peng","given":"Ping'an"},{"family":"Jia","given":"Guodong"},{"family":"Mai","given":"Bixian"},{"family":"Zhang","given":"Gan"}],"issued":{"date-parts":[["2006",2,1]]}}},{"id":622,"uris":["http://zotero.org/users/6403124/items/K5WE6LQ4"],"itemData":{"id":622,"type":"article-journal","abstract":"Sediment samples (213 sites) collected from the tectonic-active continental margin, offshore southwestern Taiwan were analyzed for grain sizes, organic carbon, nitrogen and carbon isotopic composition to obtain mass accumulation rate of terrestrial organic carbon and carbon budget to evaluate fate of terrestrial organic carbon from small mountainous rivers on the continental margin offshore southwestern Taiwan. Terrestrial organic carbon accumulation rates range from 0.29 to 45.6gCm−2yr−1 with a total accumulation budget of 0.063Mtyr−1, which accounts for less than 13% of total river particulate organic carbon loads exported from the adjacent rivers, the Gaoping (a.k.a., Kaoping), Erhjen and Tsengwen rivers. This low burial efficiency of terrestrial organic carbon demonstrated that a majority of river-borne particles together with organic materials was moved away from the study area. For the river-borne particles from the Gaoping river, a pair of depocenters in the upper slope flanking the Gaoping submarine canyon are the locations where the maximum TCorg accumulation rate were observed which hold up to 45% (0.016Mtyr−1) of the calculated accumulation found in the study region. On the other hand, the occurrence of higher-fraction terrestrial organic carbon in the upper and middle Gaoping submarine canyon suggests that a majority of particulate organic carbon of the Gaoping river was transported directly into the deep-sea basin through the Gaoping submarine canyon. Our results demonstrated that active margin with narrow shelf and slope is not an efficient sink for the large amount of terrigenous organic carbon supplied by the small rivers, but, a transient environment for these river derived particles.","container-title":"Journal of Asian Earth Sciences","DOI":"10.1016/j.jseaes.2014.05.006","ISSN":"1367-9120","journalAbbreviation":"Journal of Asian Earth Sciences","language":"en","page":"163-173","source":"ScienceDirect","title":"Accumulation of terrestrial organic carbon on an active continental margin offshore southwestern Taiwan: Source-to-sink pathways of river-borne organic particles","title-short":"Accumulation of terrestrial organic carbon on an active continental margin offshore southwestern Taiwan","volume":"91","author":[{"family":"Hsu","given":"Feng-Hsin"},{"family":"Su","given":"Chih-Chieh"},{"family":"Wang","given":"Chung-Ho"},{"family":"Lin","given":"Saulwood"},{"family":"Liu","given":"James"},{"family":"Huh","given":"Chih-An"}],"issued":{"date-parts":[["2014",9,1]]}}}],"schema":"https://github.com/citation-style-language/schema/raw/master/csl-citation.json"} </w:instrText>
      </w:r>
      <w:r w:rsidRPr="00797DD0">
        <w:fldChar w:fldCharType="separate"/>
      </w:r>
      <w:r w:rsidRPr="00797DD0">
        <w:t>(Hu et al. 2006, Hsu et al. 2014)</w:t>
      </w:r>
      <w:r w:rsidRPr="00797DD0">
        <w:fldChar w:fldCharType="end"/>
      </w:r>
      <w:r w:rsidRPr="00797DD0">
        <w:t>.</w:t>
      </w:r>
      <w:r>
        <w:t xml:space="preserve"> Despite the, do note that fossil carbon can have a wide range of C/N and </w:t>
      </w:r>
      <w:r w:rsidRPr="00797DD0">
        <w:t>δ</w:t>
      </w:r>
      <w:r w:rsidRPr="00797DD0">
        <w:rPr>
          <w:vertAlign w:val="superscript"/>
        </w:rPr>
        <w:t>13</w:t>
      </w:r>
      <w:r w:rsidRPr="00797DD0">
        <w:t>C</w:t>
      </w:r>
      <w:r>
        <w:t xml:space="preserve">. For example, the two organic carbon indicators in the Taiwan orogen can have C/N and </w:t>
      </w:r>
      <w:r w:rsidRPr="00797DD0">
        <w:t>δ</w:t>
      </w:r>
      <w:r w:rsidRPr="00797DD0">
        <w:rPr>
          <w:vertAlign w:val="superscript"/>
        </w:rPr>
        <w:t>13</w:t>
      </w:r>
      <w:r w:rsidRPr="00797DD0">
        <w:t>C</w:t>
      </w:r>
      <w:r>
        <w:t xml:space="preserve"> ranging from 2.6 to 17.1 and -25.4 to -19.7</w:t>
      </w:r>
      <w:r w:rsidRPr="00797DD0">
        <w:t>‰</w:t>
      </w:r>
      <w:r>
        <w:t xml:space="preserve">, respectively </w:t>
      </w:r>
      <w:r>
        <w:fldChar w:fldCharType="begin"/>
      </w:r>
      <w:r w:rsidR="00927065">
        <w:instrText xml:space="preserve"> ADDIN ZOTERO_ITEM CSL_CITATION {"citationID":"TyuMxy6W","properties":{"formattedCitation":"(Hilton et al., 2010)","plainCitation":"(Hilton et al., 2010)","noteIndex":0},"citationItems":[{"id":7122,"uris":["http://zotero.org/users/6403124/items/4U437URF"],"itemData":{"id":7122,"type":"article-journal","abstract":"Small rivers draining mountain islands are important in the transfer of terrestrial particulate organic carbon (POC) to the oceans. This input has implications for the geochemical stratigraphic record. We have investigated the stable isotopic composition of POC (δ13Corg) in rivers draining the mountains of Taiwan. In 15 rivers, the suspended load has a mean δ13Corg that ranges from −28.1±0.8‰ to −22.0±0.2‰ (on average 37 samples per river) over the interval of our study. To investigate this variability we have supplemented suspended load data with measurements of POC in bedrock and river bed materials, and constraints on the composition of the terrestrial biomass. Fossil POC in bedrock has a range in δ13Corg from −25.4±1.5‰ to −19.7±2.3‰ between the major geological formations. Using coupled δ13Corg and N/C we have found evidence in the suspended load for mixing of fossil POC with non-fossil POC from the biosphere. In two rivers outside the Taiwan Central Range anthropogenic land use appears to influence δ13Corg, resulting in more variable and lower values than elsewhere. In all other catchments, we have found that 5‰ variability in δ13Corg is not controlled by the variable composition of the biomass, but instead by heterogeneous fossil POC. In order to quantify the fraction of suspended load POC derived from non-fossil sources (Fnf) as well as the isotopic composition of fossil POC (δ13Cfossil) carried by rivers, we adapt an end-member mixing model. River suspended sediments and bed sediments indicate that mixing of fossil POC results in a negative trend between N/C and δ13Corg that is distinct from the addition of non-fossil POC, collapsing multiple fossil POC end-members onto a single mixing trend. As an independent test of the model, Fnf reproduces the fraction modern (Fmod) in our samples, determined from 14C measurements, to within 0.09 at the 95% confidence level. Over the sampling period, the mean Fnf of suspended load POC was low (0.29±0.02, n=459), in agreement with observations from other mountain rivers where physical erosion rates are high and fossil POC enters river channels. The mean δ13Cfossil in suspended POC varied between −25.2±0.5‰ and −20.2±0.6‰ from catchment to catchment. This variability is primarily controlled by the distribution of the major geological formations. It also covers entirely the range of δ13Corg found in marine sediments which is commonly thought to derive from mixing between marine and terrigenous POC. If land-sourced POC is preserved in marine sediments, then changes in the bulk δ13Corg observed offshore Taiwan could instead be explained by changes in the onshore provenance of sediment. The range in δ13Corg of fossil organic matter in sedimentary rocks exposed at the surface is large and given the importance of these rocks as a source of clastic sediment to the oceans, care should be taken in accounting for fossil POC in marine deposits supplied by active mountain belts.","container-title":"Geochimica et Cosmochimica Acta","DOI":"10.1016/j.gca.2010.03.004","ISSN":"0016-7037","issue":"11","journalAbbreviation":"Geochimica et Cosmochimica Acta","language":"en","page":"3164-3181","source":"ScienceDirect","title":"The isotopic composition of particulate organic carbon in mountain rivers of Taiwan","volume":"74","author":[{"family":"Hilton","given":"Robert G."},{"family":"Galy","given":"Albert"},{"family":"Hovius","given":"Niels"},{"family":"Horng","given":"Ming-Jame"},{"family":"Chen","given":"Hongey"}],"issued":{"date-parts":[["2010",6,1]]}}}],"schema":"https://github.com/citation-style-language/schema/raw/master/csl-citation.json"} </w:instrText>
      </w:r>
      <w:r>
        <w:fldChar w:fldCharType="separate"/>
      </w:r>
      <w:r w:rsidR="00927065" w:rsidRPr="00927065">
        <w:rPr>
          <w:rFonts w:ascii="Calibri" w:hAnsi="Calibri" w:cs="Calibri"/>
        </w:rPr>
        <w:t>(Hilton et al., 2010)</w:t>
      </w:r>
      <w:r>
        <w:fldChar w:fldCharType="end"/>
      </w:r>
      <w:r>
        <w:t xml:space="preserve">. </w:t>
      </w:r>
      <w:r w:rsidRPr="00797DD0">
        <w:t>Sediment chlorophyll-a concentration (</w:t>
      </w:r>
      <w:proofErr w:type="spellStart"/>
      <w:r w:rsidRPr="00797DD0">
        <w:t>Chla</w:t>
      </w:r>
      <w:proofErr w:type="spellEnd"/>
      <w:r w:rsidRPr="00797DD0">
        <w:t>) is another indicator of fresh marine algae availability at the sediment surface. In brief, the sediment subsamples were first acidified with 6 N HCl and then sent to the Flash 2000 elemental analyzer in tandem with a GC-</w:t>
      </w:r>
      <w:proofErr w:type="spellStart"/>
      <w:r w:rsidRPr="00797DD0">
        <w:t>Isolink</w:t>
      </w:r>
      <w:proofErr w:type="spellEnd"/>
      <w:r w:rsidRPr="00797DD0">
        <w:t xml:space="preserve"> interface to a Delta V Plus isotope ratio mass spectrometer (both from Thermo Fisher Scientific) to measure TOC and δ</w:t>
      </w:r>
      <w:r w:rsidRPr="00797DD0">
        <w:rPr>
          <w:vertAlign w:val="superscript"/>
        </w:rPr>
        <w:t>13</w:t>
      </w:r>
      <w:r w:rsidRPr="00797DD0">
        <w:t>C. The TOC was reported in percent weight contribution. δC</w:t>
      </w:r>
      <w:r w:rsidRPr="00797DD0">
        <w:rPr>
          <w:vertAlign w:val="superscript"/>
        </w:rPr>
        <w:t>13</w:t>
      </w:r>
      <w:r w:rsidRPr="00797DD0">
        <w:t xml:space="preserve"> values were calculated using </w:t>
      </w:r>
      <w:r>
        <w:t>Vienna-</w:t>
      </w:r>
      <w:proofErr w:type="spellStart"/>
      <w:r w:rsidRPr="00797DD0">
        <w:t>Pee</w:t>
      </w:r>
      <w:r>
        <w:t>D</w:t>
      </w:r>
      <w:r w:rsidRPr="00797DD0">
        <w:t>ee</w:t>
      </w:r>
      <w:proofErr w:type="spellEnd"/>
      <w:r w:rsidRPr="00797DD0">
        <w:t xml:space="preserve"> Belemnite as the reference point and reported in ‰ differences. The total nitrogen (TN) measurements were similar to TOC and δ</w:t>
      </w:r>
      <w:r w:rsidR="009C2CD3" w:rsidRPr="00797DD0">
        <w:rPr>
          <w:vertAlign w:val="superscript"/>
        </w:rPr>
        <w:t>13</w:t>
      </w:r>
      <w:r w:rsidRPr="00797DD0">
        <w:t>C</w:t>
      </w:r>
      <w:r w:rsidRPr="00797DD0">
        <w:rPr>
          <w:vertAlign w:val="superscript"/>
        </w:rPr>
        <w:t>,</w:t>
      </w:r>
      <w:r w:rsidRPr="00797DD0">
        <w:t xml:space="preserve"> except that no </w:t>
      </w:r>
      <w:r>
        <w:t xml:space="preserve">acid </w:t>
      </w:r>
      <w:r w:rsidRPr="00797DD0">
        <w:t xml:space="preserve">pretreatments were applied before sending the sediment samples into the same instruments. The TOC was then divided by TN to derive the CN ratio. For the sediment </w:t>
      </w:r>
      <w:proofErr w:type="spellStart"/>
      <w:r w:rsidRPr="00797DD0">
        <w:t>Chla</w:t>
      </w:r>
      <w:proofErr w:type="spellEnd"/>
      <w:r w:rsidRPr="00797DD0">
        <w:t>, the sediment samples were first sitting in 10-ml acetone</w:t>
      </w:r>
      <w:r>
        <w:t>-</w:t>
      </w:r>
      <w:r w:rsidRPr="00797DD0">
        <w:t xml:space="preserve"> water solution with a volumetric ratio of 9:1 in the dark at 4°C for 24 hours. The chlorophyll extracts were then </w:t>
      </w:r>
      <w:r w:rsidRPr="00797DD0">
        <w:lastRenderedPageBreak/>
        <w:t>measured with a fluorometer (Model 10-AU; Turner Designs, Inc.) and reported in nanogram per gram dry weight.</w:t>
      </w:r>
    </w:p>
    <w:p w14:paraId="4B43EFA6" w14:textId="77777777" w:rsidR="003A2483" w:rsidRDefault="00927065" w:rsidP="003A2483">
      <w:pPr>
        <w:pStyle w:val="2Section"/>
      </w:pPr>
      <w:r>
        <w:t>Data analysis</w:t>
      </w:r>
    </w:p>
    <w:p w14:paraId="788B5A9E" w14:textId="2FC6427F" w:rsidR="00096CEC" w:rsidRDefault="00E237F9" w:rsidP="00927065">
      <w:r>
        <w:t xml:space="preserve">The Wilcoxon test was performed on all the environmental variables to test significant differences between the two cruises. </w:t>
      </w:r>
      <w:r w:rsidR="00475508">
        <w:t>T</w:t>
      </w:r>
      <w:r w:rsidR="00FF77E2">
        <w:t>he e</w:t>
      </w:r>
      <w:r w:rsidR="00FB01D7">
        <w:rPr>
          <w:rFonts w:hint="eastAsia"/>
        </w:rPr>
        <w:t>n</w:t>
      </w:r>
      <w:r w:rsidR="00FB01D7">
        <w:t xml:space="preserve">vironmental variables were </w:t>
      </w:r>
      <w:r w:rsidR="00D87EA0">
        <w:rPr>
          <w:rFonts w:hint="eastAsia"/>
        </w:rPr>
        <w:t>t</w:t>
      </w:r>
      <w:r w:rsidR="00D87EA0">
        <w:t xml:space="preserve">hen </w:t>
      </w:r>
      <w:r w:rsidR="00BE6F95">
        <w:t>screened with prior knowledge</w:t>
      </w:r>
      <w:r w:rsidR="006D76D8">
        <w:t xml:space="preserve"> </w:t>
      </w:r>
      <w:r w:rsidR="00D05F91">
        <w:t xml:space="preserve">and pairwise correlation </w:t>
      </w:r>
      <w:r w:rsidR="00FF77E2">
        <w:t xml:space="preserve">prior </w:t>
      </w:r>
      <w:r w:rsidR="006D76D8">
        <w:t>further analys</w:t>
      </w:r>
      <w:r w:rsidR="00FF77E2">
        <w:t>e</w:t>
      </w:r>
      <w:r w:rsidR="006D76D8">
        <w:t>s</w:t>
      </w:r>
      <w:r w:rsidR="00215847">
        <w:rPr>
          <w:rFonts w:hint="eastAsia"/>
        </w:rPr>
        <w:t>.</w:t>
      </w:r>
      <w:r w:rsidR="006D76D8">
        <w:t xml:space="preserve"> </w:t>
      </w:r>
      <w:r w:rsidR="000130DD">
        <w:t xml:space="preserve">Salinity was removed </w:t>
      </w:r>
      <w:r w:rsidR="00E57A30">
        <w:rPr>
          <w:rFonts w:hint="eastAsia"/>
        </w:rPr>
        <w:t>s</w:t>
      </w:r>
      <w:r w:rsidR="00E57A30">
        <w:t xml:space="preserve">ince </w:t>
      </w:r>
      <w:r w:rsidR="000130DD">
        <w:t xml:space="preserve">snapshots of salinity records could not describe its influence to benthic communities. </w:t>
      </w:r>
      <w:r w:rsidR="008E1D3F">
        <w:t xml:space="preserve">Dissolved oxygen </w:t>
      </w:r>
      <w:r w:rsidR="00BE6F95">
        <w:t xml:space="preserve">was </w:t>
      </w:r>
      <w:r w:rsidR="008E1D3F">
        <w:t xml:space="preserve">removed </w:t>
      </w:r>
      <w:r w:rsidR="00BE6F95">
        <w:t>as the bottom water of all stations were oxic (&gt; 2 mg L</w:t>
      </w:r>
      <w:r w:rsidR="00BE6F95" w:rsidRPr="00BE6F95">
        <w:rPr>
          <w:vertAlign w:val="superscript"/>
        </w:rPr>
        <w:t>-1</w:t>
      </w:r>
      <w:r w:rsidR="00BE6F95">
        <w:t xml:space="preserve">). </w:t>
      </w:r>
      <w:r w:rsidR="00D05F91">
        <w:t xml:space="preserve">Water density and </w:t>
      </w:r>
      <w:proofErr w:type="spellStart"/>
      <w:r w:rsidR="00D05F91">
        <w:rPr>
          <w:rFonts w:cstheme="minorHAnsi"/>
        </w:rPr>
        <w:t>σθ</w:t>
      </w:r>
      <w:proofErr w:type="spellEnd"/>
      <w:r w:rsidR="00D05F91">
        <w:rPr>
          <w:rFonts w:cstheme="minorHAnsi"/>
        </w:rPr>
        <w:t xml:space="preserve"> </w:t>
      </w:r>
      <w:r w:rsidR="00D05F91">
        <w:t xml:space="preserve">were removed since density-related features were not known to affect macrobenthos. </w:t>
      </w:r>
      <w:r w:rsidR="00FF77E2">
        <w:t xml:space="preserve">Bottom water transmission were removed due to </w:t>
      </w:r>
      <w:r w:rsidR="003C1393">
        <w:t xml:space="preserve">its </w:t>
      </w:r>
      <w:r w:rsidR="00FF77E2">
        <w:t xml:space="preserve">strong </w:t>
      </w:r>
      <w:r w:rsidR="003C1393">
        <w:t xml:space="preserve">negative </w:t>
      </w:r>
      <w:r w:rsidR="00FF77E2">
        <w:t>correlation with temperature (Temp) (</w:t>
      </w:r>
      <w:r w:rsidR="00FF77E2" w:rsidRPr="00FF77E2">
        <w:rPr>
          <w:color w:val="FF0000"/>
        </w:rPr>
        <w:t xml:space="preserve">r = </w:t>
      </w:r>
      <w:r w:rsidR="003C1393">
        <w:rPr>
          <w:color w:val="FF0000"/>
        </w:rPr>
        <w:t>-0.87</w:t>
      </w:r>
      <w:r w:rsidR="00FF77E2">
        <w:t>).</w:t>
      </w:r>
      <w:r w:rsidR="00475508">
        <w:t xml:space="preserve"> </w:t>
      </w:r>
      <w:r w:rsidR="000130DD">
        <w:t xml:space="preserve">Median grain size </w:t>
      </w:r>
      <w:r w:rsidR="00FF77E2">
        <w:t xml:space="preserve">(D50) </w:t>
      </w:r>
      <w:r w:rsidR="000130DD">
        <w:t xml:space="preserve">was selected as the sole variable to represent sediment granulometry; sand, silt, and clay fractions were hence omitted. </w:t>
      </w:r>
      <w:r w:rsidR="00D05F91">
        <w:t>As w</w:t>
      </w:r>
      <w:r w:rsidR="00AB771F">
        <w:t xml:space="preserve">ater content </w:t>
      </w:r>
      <w:r w:rsidR="00D05F91">
        <w:t xml:space="preserve">and porosity </w:t>
      </w:r>
      <w:r w:rsidR="00FF77E2">
        <w:t xml:space="preserve">(Por) </w:t>
      </w:r>
      <w:r w:rsidR="00D05F91">
        <w:t>were both derived from evaporation techniques with unit differences, only porosity was kept in later analyses</w:t>
      </w:r>
      <w:r w:rsidR="00AB771F">
        <w:t xml:space="preserve">. </w:t>
      </w:r>
      <w:r w:rsidR="000130DD">
        <w:t xml:space="preserve">Total nitrogen (TN) were removed due its </w:t>
      </w:r>
      <w:r w:rsidR="00E57A30">
        <w:t xml:space="preserve">correlation </w:t>
      </w:r>
      <w:r w:rsidR="000130DD">
        <w:t>with porosity (</w:t>
      </w:r>
      <w:r w:rsidR="000130DD" w:rsidRPr="000130DD">
        <w:rPr>
          <w:color w:val="FF0000"/>
        </w:rPr>
        <w:t>r =</w:t>
      </w:r>
      <w:r w:rsidR="00900C04">
        <w:rPr>
          <w:color w:val="FF0000"/>
        </w:rPr>
        <w:t xml:space="preserve"> 0.73</w:t>
      </w:r>
      <w:r w:rsidR="000130DD">
        <w:t>).</w:t>
      </w:r>
      <w:r w:rsidR="00475508">
        <w:t xml:space="preserve"> </w:t>
      </w:r>
      <w:r w:rsidR="000130DD">
        <w:t>Sediment chlorophyll a concentration (</w:t>
      </w:r>
      <w:proofErr w:type="spellStart"/>
      <w:r w:rsidR="000130DD">
        <w:t>Chla</w:t>
      </w:r>
      <w:proofErr w:type="spellEnd"/>
      <w:r w:rsidR="000130DD">
        <w:t xml:space="preserve">) and stable isotopic carbon </w:t>
      </w:r>
      <w:r w:rsidR="00FF77E2">
        <w:t>(</w:t>
      </w:r>
      <w:r w:rsidR="00FF77E2" w:rsidRPr="00FF77E2">
        <w:rPr>
          <w:rFonts w:cstheme="minorHAnsi"/>
        </w:rPr>
        <w:t>δ</w:t>
      </w:r>
      <w:r w:rsidR="00FF77E2" w:rsidRPr="00FF77E2">
        <w:rPr>
          <w:vertAlign w:val="superscript"/>
        </w:rPr>
        <w:t>13</w:t>
      </w:r>
      <w:r w:rsidR="00FF77E2" w:rsidRPr="00FF77E2">
        <w:t>C</w:t>
      </w:r>
      <w:r w:rsidR="00FF77E2">
        <w:t xml:space="preserve">) </w:t>
      </w:r>
      <w:r w:rsidR="000130DD">
        <w:t>were inversely correlated (</w:t>
      </w:r>
      <w:r w:rsidR="000130DD" w:rsidRPr="000130DD">
        <w:rPr>
          <w:color w:val="FF0000"/>
        </w:rPr>
        <w:t xml:space="preserve">r = </w:t>
      </w:r>
      <w:r w:rsidR="007E212F">
        <w:rPr>
          <w:color w:val="FF0000"/>
        </w:rPr>
        <w:t>-0.76</w:t>
      </w:r>
      <w:r w:rsidR="000130DD">
        <w:t xml:space="preserve">). </w:t>
      </w:r>
      <w:proofErr w:type="spellStart"/>
      <w:r w:rsidR="000130DD">
        <w:t>Chla</w:t>
      </w:r>
      <w:proofErr w:type="spellEnd"/>
      <w:r w:rsidR="000130DD">
        <w:t xml:space="preserve"> was included in later analyses since it indicates fresh portion in the sedimentary organic matter pool.</w:t>
      </w:r>
      <w:r w:rsidR="000130DD">
        <w:rPr>
          <w:rFonts w:hint="eastAsia"/>
        </w:rPr>
        <w:t xml:space="preserve"> </w:t>
      </w:r>
      <w:r w:rsidR="00FF77E2" w:rsidRPr="00FF77E2">
        <w:rPr>
          <w:rFonts w:cstheme="minorHAnsi"/>
        </w:rPr>
        <w:t>δ</w:t>
      </w:r>
      <w:r w:rsidR="00FF77E2" w:rsidRPr="00FF77E2">
        <w:rPr>
          <w:vertAlign w:val="superscript"/>
        </w:rPr>
        <w:t>13</w:t>
      </w:r>
      <w:r w:rsidR="00FF77E2" w:rsidRPr="00FF77E2">
        <w:t>C</w:t>
      </w:r>
      <w:r w:rsidR="000130DD">
        <w:t xml:space="preserve">, on the other hand, were </w:t>
      </w:r>
      <w:r w:rsidR="004E7A69">
        <w:t xml:space="preserve">omitted due to its </w:t>
      </w:r>
      <w:r w:rsidR="00FF77E2">
        <w:t xml:space="preserve">anomalous </w:t>
      </w:r>
      <w:r w:rsidR="000130DD">
        <w:t xml:space="preserve">signals </w:t>
      </w:r>
      <w:r w:rsidR="004E7A69">
        <w:t>in the Gaoping River-Shelf region</w:t>
      </w:r>
      <w:r w:rsidR="004E7A69" w:rsidRPr="00FF77E2">
        <w:rPr>
          <w:color w:val="FF0000"/>
        </w:rPr>
        <w:t xml:space="preserve"> </w:t>
      </w:r>
      <w:r w:rsidR="00FF77E2" w:rsidRPr="00FF77E2">
        <w:rPr>
          <w:color w:val="FF0000"/>
        </w:rPr>
        <w:t>due to uncertain portions of marine</w:t>
      </w:r>
      <w:r w:rsidR="000130DD" w:rsidRPr="00FF77E2">
        <w:rPr>
          <w:color w:val="FF0000"/>
        </w:rPr>
        <w:t>, terrestrial, and fossilized organic matter (ref.)</w:t>
      </w:r>
      <w:r w:rsidR="000130DD">
        <w:t>.</w:t>
      </w:r>
      <w:r w:rsidR="00475508">
        <w:t xml:space="preserve"> </w:t>
      </w:r>
      <w:r w:rsidR="00AB771F">
        <w:t xml:space="preserve">The </w:t>
      </w:r>
      <w:r w:rsidR="00E57A30">
        <w:t>remaining</w:t>
      </w:r>
      <w:r w:rsidR="00AB771F">
        <w:t xml:space="preserve"> variables </w:t>
      </w:r>
      <w:r w:rsidR="00E57A30">
        <w:t xml:space="preserve">were </w:t>
      </w:r>
      <w:r w:rsidR="00AB771F">
        <w:t>water depth (</w:t>
      </w:r>
      <w:r w:rsidR="00AB771F" w:rsidRPr="00AB771F">
        <w:rPr>
          <w:i/>
        </w:rPr>
        <w:t>Depth</w:t>
      </w:r>
      <w:r w:rsidR="00AB771F">
        <w:t>), the distance to river mouth (</w:t>
      </w:r>
      <w:r w:rsidR="00AB771F" w:rsidRPr="00AB771F">
        <w:rPr>
          <w:i/>
        </w:rPr>
        <w:t>DRM</w:t>
      </w:r>
      <w:r w:rsidR="00AB771F">
        <w:t>), temperature (</w:t>
      </w:r>
      <w:r w:rsidR="00AB771F" w:rsidRPr="00AB771F">
        <w:rPr>
          <w:i/>
        </w:rPr>
        <w:t>Temp</w:t>
      </w:r>
      <w:r w:rsidR="00AB771F">
        <w:t>), fluorescence (</w:t>
      </w:r>
      <w:proofErr w:type="spellStart"/>
      <w:r w:rsidR="00AB771F" w:rsidRPr="00AB771F">
        <w:rPr>
          <w:i/>
        </w:rPr>
        <w:t>Fluo</w:t>
      </w:r>
      <w:proofErr w:type="spellEnd"/>
      <w:r w:rsidR="00AB771F">
        <w:t>), median grain size (</w:t>
      </w:r>
      <w:r w:rsidR="00AB771F" w:rsidRPr="00AB771F">
        <w:rPr>
          <w:i/>
        </w:rPr>
        <w:t>D50</w:t>
      </w:r>
      <w:r w:rsidR="00AB771F">
        <w:t>), total organic carbon</w:t>
      </w:r>
      <w:r w:rsidR="00AB771F">
        <w:rPr>
          <w:rFonts w:hint="eastAsia"/>
        </w:rPr>
        <w:t xml:space="preserve"> (</w:t>
      </w:r>
      <w:r w:rsidR="00AB771F" w:rsidRPr="00AB771F">
        <w:rPr>
          <w:rFonts w:hint="eastAsia"/>
          <w:i/>
        </w:rPr>
        <w:t>TOC</w:t>
      </w:r>
      <w:r w:rsidR="00AB771F">
        <w:rPr>
          <w:rFonts w:hint="eastAsia"/>
        </w:rPr>
        <w:t>)</w:t>
      </w:r>
      <w:r w:rsidR="00AB771F">
        <w:t>, carbon-to-nitrogen ratio (</w:t>
      </w:r>
      <w:r w:rsidR="00AB771F" w:rsidRPr="00AB771F">
        <w:rPr>
          <w:i/>
        </w:rPr>
        <w:t>C/N</w:t>
      </w:r>
      <w:r w:rsidR="00AB771F">
        <w:t>), sediment chlorophyll a (</w:t>
      </w:r>
      <w:proofErr w:type="spellStart"/>
      <w:r w:rsidR="00AB771F" w:rsidRPr="00AB771F">
        <w:rPr>
          <w:i/>
        </w:rPr>
        <w:t>Chla</w:t>
      </w:r>
      <w:proofErr w:type="spellEnd"/>
      <w:r w:rsidR="00AB771F">
        <w:t>)</w:t>
      </w:r>
      <w:r w:rsidR="006D76D8">
        <w:t xml:space="preserve">, </w:t>
      </w:r>
      <w:r w:rsidR="006D76D8">
        <w:lastRenderedPageBreak/>
        <w:t>and</w:t>
      </w:r>
      <w:r w:rsidR="00AB771F">
        <w:t xml:space="preserve"> </w:t>
      </w:r>
      <w:r>
        <w:t>porosity (</w:t>
      </w:r>
      <w:r w:rsidRPr="00AB771F">
        <w:rPr>
          <w:i/>
        </w:rPr>
        <w:t>Por</w:t>
      </w:r>
      <w:r>
        <w:t>)</w:t>
      </w:r>
      <w:r w:rsidR="00AB771F">
        <w:t>.</w:t>
      </w:r>
      <w:r w:rsidR="00D05F91">
        <w:t xml:space="preserve"> </w:t>
      </w:r>
      <w:r w:rsidR="00475508">
        <w:t>Quantile-quantile plots were used to examine the n</w:t>
      </w:r>
      <w:r w:rsidR="00D05F91">
        <w:t xml:space="preserve">ormality of </w:t>
      </w:r>
      <w:r w:rsidR="00475508">
        <w:rPr>
          <w:rFonts w:hint="eastAsia"/>
        </w:rPr>
        <w:t>e</w:t>
      </w:r>
      <w:r w:rsidR="00475508">
        <w:t xml:space="preserve">ach </w:t>
      </w:r>
      <w:r w:rsidR="00D05F91">
        <w:t xml:space="preserve">variable. </w:t>
      </w:r>
      <w:r w:rsidR="00096CEC">
        <w:t>The environmental variables were centered and scaled to unit variance.</w:t>
      </w:r>
      <w:r w:rsidR="00F32C06">
        <w:t xml:space="preserve"> To achieve multivariate normality across taxa, </w:t>
      </w:r>
      <w:r w:rsidR="00096CEC">
        <w:t>Box-Cox</w:t>
      </w:r>
      <w:r w:rsidR="00B95CAF">
        <w:t>-</w:t>
      </w:r>
      <w:r w:rsidR="00B95CAF">
        <w:rPr>
          <w:rFonts w:hint="eastAsia"/>
        </w:rPr>
        <w:t>c</w:t>
      </w:r>
      <w:r w:rsidR="00B95CAF">
        <w:t>hord</w:t>
      </w:r>
      <w:r w:rsidR="00B95CAF">
        <w:rPr>
          <w:rFonts w:hint="eastAsia"/>
        </w:rPr>
        <w:t xml:space="preserve"> </w:t>
      </w:r>
      <w:r w:rsidR="00096CEC">
        <w:t>transform</w:t>
      </w:r>
      <w:r w:rsidR="00F32C06">
        <w:t xml:space="preserve">ation </w:t>
      </w:r>
      <w:r w:rsidR="00096CEC">
        <w:t>with the exponent of 0.</w:t>
      </w:r>
      <w:r w:rsidR="00E57A30">
        <w:t>3</w:t>
      </w:r>
      <w:r w:rsidR="00096CEC">
        <w:t xml:space="preserve"> and 0.</w:t>
      </w:r>
      <w:r w:rsidR="00E57A30">
        <w:t>1</w:t>
      </w:r>
      <w:r w:rsidR="00F32C06">
        <w:t xml:space="preserve"> were applied on macrofauna abundance and biomass assemblage data</w:t>
      </w:r>
      <w:r w:rsidR="00096CEC">
        <w:t xml:space="preserve">, respectively </w:t>
      </w:r>
      <w:r w:rsidR="00096CEC">
        <w:fldChar w:fldCharType="begin"/>
      </w:r>
      <w:r w:rsidR="00096CEC">
        <w:instrText xml:space="preserve"> ADDIN ZOTERO_ITEM CSL_CITATION {"citationID":"hMvPAn3G","properties":{"formattedCitation":"(Legendre and Borcard, 2018)","plainCitation":"(Legendre and Borcard, 2018)","noteIndex":0},"citationItems":[{"id":11018,"uris":["http://zotero.org/users/6403124/items/8IPSEFL4"],"itemData":{"id":11018,"type":"article-journal","container-title":"Ecography","DOI":"10.1111/ecog.03498","ISSN":"09067590","issue":"11","journalAbbreviation":"Ecography","language":"en","page":"1820-1824","source":"DOI.org (Crossref)","title":"Box-Cox-chord transformations for community composition data prior to beta diversity analysis","volume":"41","author":[{"family":"Legendre","given":"Pierre"},{"family":"Borcard","given":"Daniel"}],"issued":{"date-parts":[["2018",11]]}}}],"schema":"https://github.com/citation-style-language/schema/raw/master/csl-citation.json"} </w:instrText>
      </w:r>
      <w:r w:rsidR="00096CEC">
        <w:fldChar w:fldCharType="separate"/>
      </w:r>
      <w:r w:rsidR="00096CEC" w:rsidRPr="00096CEC">
        <w:rPr>
          <w:rFonts w:ascii="Calibri" w:hAnsi="Calibri" w:cs="Calibri"/>
        </w:rPr>
        <w:t>(Legendre and Borcard, 2018)</w:t>
      </w:r>
      <w:r w:rsidR="00096CEC">
        <w:fldChar w:fldCharType="end"/>
      </w:r>
      <w:r w:rsidR="00927065">
        <w:t xml:space="preserve">. </w:t>
      </w:r>
      <w:r w:rsidR="00F32C06">
        <w:t>Euclidean distance was used to calculate the environmental and macrofaunal dissimilarity between samples.</w:t>
      </w:r>
    </w:p>
    <w:p w14:paraId="429B3355" w14:textId="50AA5E13" w:rsidR="00927065" w:rsidRDefault="00927065" w:rsidP="00927065">
      <w:r>
        <w:t>PERMANOVA</w:t>
      </w:r>
      <w:r w:rsidR="006A70D9">
        <w:t xml:space="preserve"> with a Station-Cruise nested design was used to test the</w:t>
      </w:r>
      <w:r w:rsidR="00FB01D7">
        <w:t xml:space="preserve"> spatiotemporal difference of the seabed environment and the macrofauna assemblages</w:t>
      </w:r>
      <w:r w:rsidR="006A70D9">
        <w:t xml:space="preserve">. </w:t>
      </w:r>
      <w:r>
        <w:t xml:space="preserve">PERMDISP were used to </w:t>
      </w:r>
      <w:r w:rsidR="006A70D9">
        <w:t>test whether the variance of the environment and macrofauna assemblage were significantly different between cruises.</w:t>
      </w:r>
      <w:r w:rsidR="00E8549A">
        <w:t xml:space="preserve"> </w:t>
      </w:r>
      <w:r w:rsidR="00F24D08">
        <w:t>The first two axes of the p</w:t>
      </w:r>
      <w:r w:rsidR="00E8549A">
        <w:t>rincipal component analysis (</w:t>
      </w:r>
      <w:r w:rsidR="00E8549A">
        <w:rPr>
          <w:rFonts w:hint="eastAsia"/>
        </w:rPr>
        <w:t xml:space="preserve">PCA) </w:t>
      </w:r>
      <w:r w:rsidR="00A4448A">
        <w:t>were</w:t>
      </w:r>
      <w:r w:rsidR="00E8549A">
        <w:t xml:space="preserve"> used to visualize the multivariate dispersions of the seabed environment and the macro</w:t>
      </w:r>
      <w:r w:rsidR="00E57A30">
        <w:t xml:space="preserve">fauna </w:t>
      </w:r>
      <w:r w:rsidR="00E8549A">
        <w:t>assemblage.</w:t>
      </w:r>
      <w:r w:rsidR="00F24D08">
        <w:t xml:space="preserve"> </w:t>
      </w:r>
      <w:r w:rsidR="00E57A30">
        <w:t>Redundancy analysis (</w:t>
      </w:r>
      <w:r w:rsidR="00F24D08">
        <w:t>RDA</w:t>
      </w:r>
      <w:r w:rsidR="00E57A30">
        <w:t>)</w:t>
      </w:r>
      <w:r w:rsidR="00F24D08">
        <w:t xml:space="preserve"> with backward stepwise selection were used to sought a best subset of environmental variables to describe the assemblage matrices.</w:t>
      </w:r>
      <w:r w:rsidR="00E57A30">
        <w:t xml:space="preserve"> For the macrofauna assemblage PCA figures and RDA figures, only taxa with over 40% of the variance explained by the first two axes were shown to highlight those taxa droves between-sample variations.</w:t>
      </w:r>
    </w:p>
    <w:p w14:paraId="3E44A5DA" w14:textId="74990862" w:rsidR="00FA155A" w:rsidRPr="004315F2" w:rsidRDefault="00FA155A" w:rsidP="00927065">
      <w:r>
        <w:t>Depth and DRM were fitted on macrofauna abundance, biomass, TOU, DOU, and BOU to test their spatial variations. Environmental variables were fitted on the same set of dependent variables with ordinary linear regression to find factors that best describe the patterns.</w:t>
      </w:r>
    </w:p>
    <w:p w14:paraId="570D0FA1" w14:textId="075F41C3" w:rsidR="003C495A" w:rsidRDefault="003C495A" w:rsidP="00786B0C">
      <w:pPr>
        <w:pStyle w:val="1Chapter"/>
      </w:pPr>
      <w:commentRangeStart w:id="9"/>
      <w:r w:rsidRPr="003C495A">
        <w:t>Results</w:t>
      </w:r>
      <w:commentRangeEnd w:id="9"/>
      <w:r w:rsidR="00C5201B">
        <w:rPr>
          <w:rStyle w:val="a9"/>
          <w:rFonts w:asciiTheme="minorHAnsi" w:hAnsiTheme="minorHAnsi" w:cstheme="minorBidi"/>
        </w:rPr>
        <w:commentReference w:id="9"/>
      </w:r>
    </w:p>
    <w:p w14:paraId="3F36B74A" w14:textId="77777777" w:rsidR="0007686C" w:rsidRDefault="0007686C" w:rsidP="00AA0F6B">
      <w:pPr>
        <w:rPr>
          <w:rFonts w:ascii="Calibri" w:hAnsi="Calibri" w:cs="Calibri"/>
          <w:szCs w:val="24"/>
        </w:rPr>
      </w:pPr>
    </w:p>
    <w:p w14:paraId="4AE3A05F" w14:textId="6D8BDA6F" w:rsidR="00B97A6E" w:rsidRDefault="00B97A6E" w:rsidP="00AA0F6B">
      <w:pPr>
        <w:rPr>
          <w:rFonts w:ascii="Calibri" w:hAnsi="Calibri" w:cs="Calibri"/>
          <w:szCs w:val="24"/>
        </w:rPr>
      </w:pPr>
      <w:r>
        <w:rPr>
          <w:rFonts w:ascii="Calibri" w:hAnsi="Calibri" w:cs="Calibri"/>
          <w:szCs w:val="24"/>
        </w:rPr>
        <w:lastRenderedPageBreak/>
        <w:t>CTD profile</w:t>
      </w:r>
    </w:p>
    <w:p w14:paraId="2947D2F4" w14:textId="232F9521" w:rsidR="00B97A6E" w:rsidRDefault="00B97A6E" w:rsidP="00B97A6E">
      <w:pPr>
        <w:pStyle w:val="a8"/>
        <w:numPr>
          <w:ilvl w:val="0"/>
          <w:numId w:val="10"/>
        </w:numPr>
        <w:rPr>
          <w:rFonts w:ascii="Calibri" w:hAnsi="Calibri" w:cs="Calibri"/>
          <w:szCs w:val="24"/>
        </w:rPr>
      </w:pPr>
      <w:r>
        <w:rPr>
          <w:rFonts w:ascii="Calibri" w:hAnsi="Calibri" w:cs="Calibri"/>
          <w:szCs w:val="24"/>
        </w:rPr>
        <w:t>The CTD profiles showed notable hydrographic differences between the two cruises.</w:t>
      </w:r>
    </w:p>
    <w:p w14:paraId="1AE4A8DD" w14:textId="597D912E" w:rsidR="00B97A6E" w:rsidRDefault="00B97A6E" w:rsidP="00B97A6E">
      <w:pPr>
        <w:pStyle w:val="a8"/>
        <w:numPr>
          <w:ilvl w:val="0"/>
          <w:numId w:val="10"/>
        </w:numPr>
        <w:rPr>
          <w:rFonts w:ascii="Calibri" w:hAnsi="Calibri" w:cs="Calibri"/>
          <w:szCs w:val="24"/>
        </w:rPr>
      </w:pPr>
      <w:r>
        <w:rPr>
          <w:rFonts w:ascii="Calibri" w:hAnsi="Calibri" w:cs="Calibri"/>
          <w:szCs w:val="24"/>
        </w:rPr>
        <w:t>By comparison, p</w:t>
      </w:r>
      <w:r>
        <w:rPr>
          <w:rFonts w:ascii="Calibri" w:hAnsi="Calibri" w:cs="Calibri" w:hint="eastAsia"/>
          <w:szCs w:val="24"/>
        </w:rPr>
        <w:t>r</w:t>
      </w:r>
      <w:r>
        <w:rPr>
          <w:rFonts w:ascii="Calibri" w:hAnsi="Calibri" w:cs="Calibri"/>
          <w:szCs w:val="24"/>
        </w:rPr>
        <w:t>ofiles of temperature, salinity, density, oxygen, and fluorescence showed larger variations along water depth in OR1-1242.</w:t>
      </w:r>
    </w:p>
    <w:p w14:paraId="4F1EFB1E" w14:textId="149A3222" w:rsidR="00B97A6E" w:rsidRDefault="00B97A6E" w:rsidP="00B97A6E">
      <w:pPr>
        <w:pStyle w:val="a8"/>
        <w:numPr>
          <w:ilvl w:val="0"/>
          <w:numId w:val="10"/>
        </w:numPr>
        <w:rPr>
          <w:rFonts w:ascii="Calibri" w:hAnsi="Calibri" w:cs="Calibri"/>
          <w:szCs w:val="24"/>
        </w:rPr>
      </w:pPr>
      <w:r>
        <w:rPr>
          <w:rFonts w:ascii="Calibri" w:hAnsi="Calibri" w:cs="Calibri"/>
          <w:szCs w:val="24"/>
        </w:rPr>
        <w:t>Bottom water light transmission were notably lower in the shallower stations</w:t>
      </w:r>
      <w:r w:rsidR="00ED4D9D">
        <w:rPr>
          <w:rFonts w:ascii="Calibri" w:hAnsi="Calibri" w:cs="Calibri"/>
          <w:szCs w:val="24"/>
        </w:rPr>
        <w:t xml:space="preserve"> of OR1-1242.</w:t>
      </w:r>
    </w:p>
    <w:p w14:paraId="31C24E27" w14:textId="5CBE2030" w:rsidR="00B97A6E" w:rsidRDefault="00B97A6E" w:rsidP="00B97A6E">
      <w:pPr>
        <w:pStyle w:val="a8"/>
        <w:numPr>
          <w:ilvl w:val="0"/>
          <w:numId w:val="10"/>
        </w:numPr>
        <w:rPr>
          <w:rFonts w:ascii="Calibri" w:hAnsi="Calibri" w:cs="Calibri"/>
          <w:szCs w:val="24"/>
        </w:rPr>
      </w:pPr>
      <w:r>
        <w:rPr>
          <w:rFonts w:ascii="Calibri" w:hAnsi="Calibri" w:cs="Calibri"/>
          <w:szCs w:val="24"/>
        </w:rPr>
        <w:t>The hydrography across stations were consistent within cruises.</w:t>
      </w:r>
    </w:p>
    <w:p w14:paraId="04E5AFED" w14:textId="32809E04" w:rsidR="00ED4D9D" w:rsidRDefault="00ED4D9D" w:rsidP="00ED4D9D">
      <w:pPr>
        <w:rPr>
          <w:rFonts w:ascii="Calibri" w:hAnsi="Calibri" w:cs="Calibri"/>
          <w:szCs w:val="24"/>
        </w:rPr>
      </w:pPr>
      <w:r>
        <w:rPr>
          <w:rFonts w:ascii="Calibri" w:hAnsi="Calibri" w:cs="Calibri"/>
          <w:szCs w:val="24"/>
        </w:rPr>
        <w:t>Env PCA</w:t>
      </w:r>
      <w:r w:rsidR="00455F44">
        <w:rPr>
          <w:rFonts w:ascii="Calibri" w:hAnsi="Calibri" w:cs="Calibri"/>
          <w:szCs w:val="24"/>
        </w:rPr>
        <w:t xml:space="preserve"> and PERMANOVA-PERMDISP</w:t>
      </w:r>
    </w:p>
    <w:p w14:paraId="51E3425A" w14:textId="5A7C3699" w:rsidR="00ED4D9D" w:rsidRDefault="00ED4D9D" w:rsidP="00ED4D9D">
      <w:pPr>
        <w:pStyle w:val="a8"/>
        <w:numPr>
          <w:ilvl w:val="0"/>
          <w:numId w:val="11"/>
        </w:numPr>
        <w:rPr>
          <w:rFonts w:ascii="Calibri" w:hAnsi="Calibri" w:cs="Calibri"/>
          <w:szCs w:val="24"/>
        </w:rPr>
      </w:pPr>
      <w:r>
        <w:rPr>
          <w:rFonts w:ascii="Calibri" w:hAnsi="Calibri" w:cs="Calibri"/>
          <w:szCs w:val="24"/>
        </w:rPr>
        <w:t>PC1 and PC2 explained 36.63% and 25.62% of the total variance, respectively.</w:t>
      </w:r>
    </w:p>
    <w:p w14:paraId="6A4768F1" w14:textId="572B6067" w:rsidR="00ED4D9D" w:rsidRDefault="00ED4D9D" w:rsidP="00ED4D9D">
      <w:pPr>
        <w:pStyle w:val="a8"/>
        <w:numPr>
          <w:ilvl w:val="0"/>
          <w:numId w:val="11"/>
        </w:numPr>
        <w:rPr>
          <w:rFonts w:ascii="Calibri" w:hAnsi="Calibri" w:cs="Calibri"/>
          <w:szCs w:val="24"/>
        </w:rPr>
      </w:pPr>
      <w:r>
        <w:rPr>
          <w:rFonts w:ascii="Calibri" w:hAnsi="Calibri" w:cs="Calibri"/>
          <w:szCs w:val="24"/>
        </w:rPr>
        <w:t>PC1 had higher loadings of bottom water characteristics (</w:t>
      </w:r>
      <w:r w:rsidRPr="00ED4D9D">
        <w:rPr>
          <w:rFonts w:ascii="Calibri" w:hAnsi="Calibri" w:cs="Calibri" w:hint="eastAsia"/>
          <w:i/>
          <w:szCs w:val="24"/>
        </w:rPr>
        <w:t>Te</w:t>
      </w:r>
      <w:r w:rsidRPr="00ED4D9D">
        <w:rPr>
          <w:rFonts w:ascii="Calibri" w:hAnsi="Calibri" w:cs="Calibri"/>
          <w:i/>
          <w:szCs w:val="24"/>
        </w:rPr>
        <w:t>mp</w:t>
      </w:r>
      <w:r>
        <w:rPr>
          <w:rFonts w:ascii="Calibri" w:hAnsi="Calibri" w:cs="Calibri"/>
          <w:szCs w:val="24"/>
        </w:rPr>
        <w:t xml:space="preserve">, </w:t>
      </w:r>
      <w:proofErr w:type="spellStart"/>
      <w:r w:rsidRPr="00ED4D9D">
        <w:rPr>
          <w:rFonts w:ascii="Calibri" w:hAnsi="Calibri" w:cs="Calibri"/>
          <w:i/>
          <w:szCs w:val="24"/>
        </w:rPr>
        <w:t>Fluo</w:t>
      </w:r>
      <w:proofErr w:type="spellEnd"/>
      <w:r>
        <w:rPr>
          <w:rFonts w:ascii="Calibri" w:hAnsi="Calibri" w:cs="Calibri"/>
          <w:szCs w:val="24"/>
        </w:rPr>
        <w:t>) and organic carbon quality (</w:t>
      </w:r>
      <w:proofErr w:type="spellStart"/>
      <w:r w:rsidRPr="00ED4D9D">
        <w:rPr>
          <w:rFonts w:ascii="Calibri" w:hAnsi="Calibri" w:cs="Calibri"/>
          <w:i/>
          <w:szCs w:val="24"/>
        </w:rPr>
        <w:t>Chla</w:t>
      </w:r>
      <w:proofErr w:type="spellEnd"/>
      <w:r>
        <w:rPr>
          <w:rFonts w:ascii="Calibri" w:hAnsi="Calibri" w:cs="Calibri"/>
          <w:szCs w:val="24"/>
        </w:rPr>
        <w:t xml:space="preserve">, </w:t>
      </w:r>
      <w:r w:rsidRPr="00ED4D9D">
        <w:rPr>
          <w:rFonts w:ascii="Calibri" w:hAnsi="Calibri" w:cs="Calibri"/>
          <w:i/>
          <w:szCs w:val="24"/>
        </w:rPr>
        <w:t>CN</w:t>
      </w:r>
      <w:r>
        <w:rPr>
          <w:rFonts w:ascii="Calibri" w:hAnsi="Calibri" w:cs="Calibri"/>
          <w:szCs w:val="24"/>
        </w:rPr>
        <w:t xml:space="preserve">), while </w:t>
      </w:r>
      <w:r w:rsidRPr="00ED4D9D">
        <w:rPr>
          <w:rFonts w:ascii="Calibri" w:hAnsi="Calibri" w:cs="Calibri"/>
          <w:szCs w:val="24"/>
        </w:rPr>
        <w:t>PC2 had higher loadings of organic matter quantity (</w:t>
      </w:r>
      <w:r w:rsidRPr="00ED4D9D">
        <w:rPr>
          <w:rFonts w:ascii="Calibri" w:hAnsi="Calibri" w:cs="Calibri"/>
          <w:i/>
          <w:szCs w:val="24"/>
        </w:rPr>
        <w:t>TOC</w:t>
      </w:r>
      <w:r w:rsidRPr="00ED4D9D">
        <w:rPr>
          <w:rFonts w:ascii="Calibri" w:hAnsi="Calibri" w:cs="Calibri"/>
          <w:szCs w:val="24"/>
        </w:rPr>
        <w:t>) and sediment characteristics (</w:t>
      </w:r>
      <w:r w:rsidRPr="00ED4D9D">
        <w:rPr>
          <w:rFonts w:ascii="Calibri" w:hAnsi="Calibri" w:cs="Calibri"/>
          <w:i/>
          <w:szCs w:val="24"/>
        </w:rPr>
        <w:t>Por</w:t>
      </w:r>
      <w:r w:rsidRPr="00ED4D9D">
        <w:rPr>
          <w:rFonts w:ascii="Calibri" w:hAnsi="Calibri" w:cs="Calibri"/>
          <w:szCs w:val="24"/>
        </w:rPr>
        <w:t xml:space="preserve">, </w:t>
      </w:r>
      <w:r w:rsidRPr="00ED4D9D">
        <w:rPr>
          <w:rFonts w:ascii="Calibri" w:hAnsi="Calibri" w:cs="Calibri"/>
          <w:i/>
          <w:szCs w:val="24"/>
        </w:rPr>
        <w:t>D50</w:t>
      </w:r>
      <w:r w:rsidRPr="00ED4D9D">
        <w:rPr>
          <w:rFonts w:ascii="Calibri" w:hAnsi="Calibri" w:cs="Calibri"/>
          <w:szCs w:val="24"/>
        </w:rPr>
        <w:t>).</w:t>
      </w:r>
    </w:p>
    <w:p w14:paraId="361E34F2" w14:textId="1ABFF36B" w:rsidR="00EA7806" w:rsidRDefault="00EA7806" w:rsidP="00ED4D9D">
      <w:pPr>
        <w:pStyle w:val="a8"/>
        <w:numPr>
          <w:ilvl w:val="0"/>
          <w:numId w:val="11"/>
        </w:numPr>
        <w:rPr>
          <w:rFonts w:ascii="Calibri" w:hAnsi="Calibri" w:cs="Calibri"/>
          <w:szCs w:val="24"/>
        </w:rPr>
      </w:pPr>
      <w:r>
        <w:rPr>
          <w:rFonts w:ascii="Calibri" w:hAnsi="Calibri" w:cs="Calibri"/>
          <w:szCs w:val="24"/>
        </w:rPr>
        <w:t>PERMANOVA showed moderate evidence that the environmental condition of the two cruises were different (p = 0.03). Only 21% of the variance can be explained by the cruise factor.</w:t>
      </w:r>
    </w:p>
    <w:p w14:paraId="006C150D" w14:textId="7CF4C0FD" w:rsidR="00EA7806" w:rsidRPr="00ED4D9D" w:rsidRDefault="00EA7806" w:rsidP="00ED4D9D">
      <w:pPr>
        <w:pStyle w:val="a8"/>
        <w:numPr>
          <w:ilvl w:val="0"/>
          <w:numId w:val="11"/>
        </w:numPr>
        <w:rPr>
          <w:rFonts w:ascii="Calibri" w:hAnsi="Calibri" w:cs="Calibri"/>
          <w:szCs w:val="24"/>
        </w:rPr>
      </w:pPr>
      <w:r>
        <w:rPr>
          <w:rFonts w:ascii="Calibri" w:hAnsi="Calibri" w:cs="Calibri"/>
          <w:szCs w:val="24"/>
        </w:rPr>
        <w:t xml:space="preserve">PERMDISP showed no evidence in the multivariate dispersion of the environmental </w:t>
      </w:r>
      <w:r w:rsidR="009F4B49">
        <w:rPr>
          <w:rFonts w:ascii="Calibri" w:hAnsi="Calibri" w:cs="Calibri"/>
          <w:szCs w:val="24"/>
        </w:rPr>
        <w:t>difference</w:t>
      </w:r>
      <w:r>
        <w:rPr>
          <w:rFonts w:ascii="Calibri" w:hAnsi="Calibri" w:cs="Calibri"/>
          <w:szCs w:val="24"/>
        </w:rPr>
        <w:t xml:space="preserve"> of the two </w:t>
      </w:r>
      <w:r w:rsidR="009F4B49">
        <w:rPr>
          <w:rFonts w:ascii="Calibri" w:hAnsi="Calibri" w:cs="Calibri"/>
          <w:szCs w:val="24"/>
        </w:rPr>
        <w:t>(= = 0.4</w:t>
      </w:r>
      <w:bookmarkStart w:id="10" w:name="_GoBack"/>
      <w:bookmarkEnd w:id="10"/>
      <w:r w:rsidR="009F4B49">
        <w:rPr>
          <w:rFonts w:ascii="Calibri" w:hAnsi="Calibri" w:cs="Calibri"/>
          <w:szCs w:val="24"/>
        </w:rPr>
        <w:t>).</w:t>
      </w:r>
    </w:p>
    <w:p w14:paraId="10C39877" w14:textId="52C42C48" w:rsidR="0007686C" w:rsidRDefault="0007686C" w:rsidP="00AA0F6B">
      <w:pPr>
        <w:rPr>
          <w:rFonts w:ascii="Calibri" w:hAnsi="Calibri" w:cs="Calibri"/>
          <w:szCs w:val="24"/>
        </w:rPr>
      </w:pPr>
      <w:r>
        <w:rPr>
          <w:rFonts w:ascii="Calibri" w:hAnsi="Calibri" w:cs="Calibri"/>
          <w:szCs w:val="24"/>
        </w:rPr>
        <w:t>Count PCA</w:t>
      </w:r>
    </w:p>
    <w:p w14:paraId="5A9F1A25" w14:textId="342AA9D0" w:rsidR="0007686C" w:rsidRDefault="0007686C" w:rsidP="00AA0F6B">
      <w:pPr>
        <w:pStyle w:val="a8"/>
        <w:numPr>
          <w:ilvl w:val="0"/>
          <w:numId w:val="8"/>
        </w:numPr>
        <w:rPr>
          <w:rFonts w:ascii="Calibri" w:hAnsi="Calibri" w:cs="Calibri"/>
          <w:szCs w:val="24"/>
        </w:rPr>
      </w:pPr>
      <w:r w:rsidRPr="0007686C">
        <w:rPr>
          <w:rFonts w:ascii="Calibri" w:hAnsi="Calibri" w:cs="Calibri"/>
          <w:szCs w:val="24"/>
        </w:rPr>
        <w:t xml:space="preserve">PC1 and PC2 explained 18.14% and 15.94% of the </w:t>
      </w:r>
      <w:r w:rsidR="00ED4D9D">
        <w:rPr>
          <w:rFonts w:ascii="Calibri" w:hAnsi="Calibri" w:cs="Calibri"/>
          <w:szCs w:val="24"/>
        </w:rPr>
        <w:t xml:space="preserve">total </w:t>
      </w:r>
      <w:r w:rsidRPr="0007686C">
        <w:rPr>
          <w:rFonts w:ascii="Calibri" w:hAnsi="Calibri" w:cs="Calibri"/>
          <w:szCs w:val="24"/>
        </w:rPr>
        <w:t xml:space="preserve">variance, respectively. </w:t>
      </w:r>
    </w:p>
    <w:p w14:paraId="26B3EBBC" w14:textId="7B0DE84F" w:rsidR="00AA0F6B" w:rsidRDefault="0007686C" w:rsidP="00AA0F6B">
      <w:pPr>
        <w:pStyle w:val="a8"/>
        <w:numPr>
          <w:ilvl w:val="0"/>
          <w:numId w:val="8"/>
        </w:numPr>
        <w:rPr>
          <w:rFonts w:ascii="Calibri" w:hAnsi="Calibri" w:cs="Calibri"/>
          <w:szCs w:val="24"/>
        </w:rPr>
      </w:pPr>
      <w:r>
        <w:rPr>
          <w:rFonts w:ascii="Calibri" w:hAnsi="Calibri" w:cs="Calibri"/>
          <w:szCs w:val="24"/>
        </w:rPr>
        <w:t xml:space="preserve">The two PCs explained more than 40% of the abundance variance of </w:t>
      </w:r>
      <w:proofErr w:type="spellStart"/>
      <w:r>
        <w:rPr>
          <w:rFonts w:ascii="Calibri" w:hAnsi="Calibri" w:cs="Calibri"/>
          <w:szCs w:val="24"/>
        </w:rPr>
        <w:t>a</w:t>
      </w:r>
      <w:r w:rsidRPr="0007686C">
        <w:rPr>
          <w:rFonts w:ascii="Calibri" w:hAnsi="Calibri" w:cs="Calibri" w:hint="eastAsia"/>
          <w:szCs w:val="24"/>
        </w:rPr>
        <w:t>p</w:t>
      </w:r>
      <w:r w:rsidRPr="0007686C">
        <w:rPr>
          <w:rFonts w:ascii="Calibri" w:hAnsi="Calibri" w:cs="Calibri"/>
          <w:szCs w:val="24"/>
        </w:rPr>
        <w:t>lacophora</w:t>
      </w:r>
      <w:r w:rsidR="00B97A6E">
        <w:rPr>
          <w:rFonts w:ascii="Calibri" w:hAnsi="Calibri" w:cs="Calibri"/>
          <w:szCs w:val="24"/>
        </w:rPr>
        <w:t>ns</w:t>
      </w:r>
      <w:proofErr w:type="spellEnd"/>
      <w:r>
        <w:rPr>
          <w:rFonts w:ascii="Calibri" w:hAnsi="Calibri" w:cs="Calibri"/>
          <w:szCs w:val="24"/>
        </w:rPr>
        <w:t xml:space="preserve">, </w:t>
      </w:r>
      <w:proofErr w:type="spellStart"/>
      <w:r>
        <w:rPr>
          <w:rFonts w:ascii="Calibri" w:hAnsi="Calibri" w:cs="Calibri"/>
          <w:szCs w:val="24"/>
        </w:rPr>
        <w:t>tanaid</w:t>
      </w:r>
      <w:r w:rsidR="00B97A6E">
        <w:rPr>
          <w:rFonts w:ascii="Calibri" w:hAnsi="Calibri" w:cs="Calibri"/>
          <w:szCs w:val="24"/>
        </w:rPr>
        <w:t>s</w:t>
      </w:r>
      <w:proofErr w:type="spellEnd"/>
      <w:r>
        <w:rPr>
          <w:rFonts w:ascii="Calibri" w:hAnsi="Calibri" w:cs="Calibri"/>
          <w:szCs w:val="24"/>
        </w:rPr>
        <w:t>, isopod</w:t>
      </w:r>
      <w:r w:rsidR="00B97A6E">
        <w:rPr>
          <w:rFonts w:ascii="Calibri" w:hAnsi="Calibri" w:cs="Calibri"/>
          <w:szCs w:val="24"/>
        </w:rPr>
        <w:t>s</w:t>
      </w:r>
      <w:r>
        <w:rPr>
          <w:rFonts w:ascii="Calibri" w:hAnsi="Calibri" w:cs="Calibri"/>
          <w:szCs w:val="24"/>
        </w:rPr>
        <w:t>, amphipod</w:t>
      </w:r>
      <w:r w:rsidR="00B97A6E">
        <w:rPr>
          <w:rFonts w:ascii="Calibri" w:hAnsi="Calibri" w:cs="Calibri"/>
          <w:szCs w:val="24"/>
        </w:rPr>
        <w:t>s</w:t>
      </w:r>
      <w:r>
        <w:rPr>
          <w:rFonts w:ascii="Calibri" w:hAnsi="Calibri" w:cs="Calibri"/>
          <w:szCs w:val="24"/>
        </w:rPr>
        <w:t>, and hydro</w:t>
      </w:r>
      <w:r w:rsidR="00B97A6E">
        <w:rPr>
          <w:rFonts w:ascii="Calibri" w:hAnsi="Calibri" w:cs="Calibri"/>
          <w:szCs w:val="24"/>
        </w:rPr>
        <w:t>zoans</w:t>
      </w:r>
      <w:r>
        <w:rPr>
          <w:rFonts w:ascii="Calibri" w:hAnsi="Calibri" w:cs="Calibri"/>
          <w:szCs w:val="24"/>
        </w:rPr>
        <w:t>.</w:t>
      </w:r>
    </w:p>
    <w:p w14:paraId="5E5DB584" w14:textId="354236FD" w:rsidR="0007686C" w:rsidRDefault="0007686C" w:rsidP="0007686C">
      <w:pPr>
        <w:rPr>
          <w:rFonts w:ascii="Calibri" w:hAnsi="Calibri" w:cs="Calibri"/>
          <w:szCs w:val="24"/>
        </w:rPr>
      </w:pPr>
      <w:r>
        <w:rPr>
          <w:rFonts w:ascii="Calibri" w:hAnsi="Calibri" w:cs="Calibri"/>
          <w:szCs w:val="24"/>
        </w:rPr>
        <w:lastRenderedPageBreak/>
        <w:t>Biomass PCA</w:t>
      </w:r>
    </w:p>
    <w:p w14:paraId="718BEECA" w14:textId="18C9EC08" w:rsidR="0007686C" w:rsidRDefault="0007686C" w:rsidP="0007686C">
      <w:pPr>
        <w:pStyle w:val="a8"/>
        <w:numPr>
          <w:ilvl w:val="0"/>
          <w:numId w:val="9"/>
        </w:numPr>
        <w:rPr>
          <w:rFonts w:ascii="Calibri" w:hAnsi="Calibri" w:cs="Calibri"/>
          <w:szCs w:val="24"/>
        </w:rPr>
      </w:pPr>
      <w:r w:rsidRPr="0007686C">
        <w:rPr>
          <w:rFonts w:ascii="Calibri" w:hAnsi="Calibri" w:cs="Calibri"/>
          <w:szCs w:val="24"/>
        </w:rPr>
        <w:t xml:space="preserve">PC1 and PC2 explained </w:t>
      </w:r>
      <w:r>
        <w:rPr>
          <w:rFonts w:ascii="Calibri" w:hAnsi="Calibri" w:cs="Calibri"/>
          <w:szCs w:val="24"/>
        </w:rPr>
        <w:t>20</w:t>
      </w:r>
      <w:r w:rsidRPr="0007686C">
        <w:rPr>
          <w:rFonts w:ascii="Calibri" w:hAnsi="Calibri" w:cs="Calibri"/>
          <w:szCs w:val="24"/>
        </w:rPr>
        <w:t>.</w:t>
      </w:r>
      <w:r>
        <w:rPr>
          <w:rFonts w:ascii="Calibri" w:hAnsi="Calibri" w:cs="Calibri"/>
          <w:szCs w:val="24"/>
        </w:rPr>
        <w:t>57</w:t>
      </w:r>
      <w:r w:rsidRPr="0007686C">
        <w:rPr>
          <w:rFonts w:ascii="Calibri" w:hAnsi="Calibri" w:cs="Calibri"/>
          <w:szCs w:val="24"/>
        </w:rPr>
        <w:t>% and 1</w:t>
      </w:r>
      <w:r>
        <w:rPr>
          <w:rFonts w:ascii="Calibri" w:hAnsi="Calibri" w:cs="Calibri"/>
          <w:szCs w:val="24"/>
        </w:rPr>
        <w:t>3</w:t>
      </w:r>
      <w:r w:rsidRPr="0007686C">
        <w:rPr>
          <w:rFonts w:ascii="Calibri" w:hAnsi="Calibri" w:cs="Calibri"/>
          <w:szCs w:val="24"/>
        </w:rPr>
        <w:t>.</w:t>
      </w:r>
      <w:r>
        <w:rPr>
          <w:rFonts w:ascii="Calibri" w:hAnsi="Calibri" w:cs="Calibri"/>
          <w:szCs w:val="24"/>
        </w:rPr>
        <w:t>69</w:t>
      </w:r>
      <w:r w:rsidRPr="0007686C">
        <w:rPr>
          <w:rFonts w:ascii="Calibri" w:hAnsi="Calibri" w:cs="Calibri"/>
          <w:szCs w:val="24"/>
        </w:rPr>
        <w:t xml:space="preserve">% of the variance, respectively. </w:t>
      </w:r>
    </w:p>
    <w:p w14:paraId="48446918" w14:textId="33C33D69" w:rsidR="0007686C" w:rsidRPr="0007686C" w:rsidRDefault="0007686C" w:rsidP="0007686C">
      <w:pPr>
        <w:pStyle w:val="a8"/>
        <w:numPr>
          <w:ilvl w:val="0"/>
          <w:numId w:val="9"/>
        </w:numPr>
        <w:rPr>
          <w:rFonts w:ascii="Calibri" w:hAnsi="Calibri" w:cs="Calibri"/>
          <w:szCs w:val="24"/>
        </w:rPr>
      </w:pPr>
      <w:r>
        <w:rPr>
          <w:rFonts w:ascii="Calibri" w:hAnsi="Calibri" w:cs="Calibri"/>
          <w:szCs w:val="24"/>
        </w:rPr>
        <w:t>The two PCs explained more than 40% of the biomass variance of decapod</w:t>
      </w:r>
      <w:r w:rsidR="00B97A6E">
        <w:rPr>
          <w:rFonts w:ascii="Calibri" w:hAnsi="Calibri" w:cs="Calibri"/>
          <w:szCs w:val="24"/>
        </w:rPr>
        <w:t>s</w:t>
      </w:r>
      <w:r>
        <w:rPr>
          <w:rFonts w:ascii="Calibri" w:hAnsi="Calibri" w:cs="Calibri"/>
          <w:szCs w:val="24"/>
        </w:rPr>
        <w:t>, mysid</w:t>
      </w:r>
      <w:r w:rsidR="00B97A6E">
        <w:rPr>
          <w:rFonts w:ascii="Calibri" w:hAnsi="Calibri" w:cs="Calibri"/>
          <w:szCs w:val="24"/>
        </w:rPr>
        <w:t>s</w:t>
      </w:r>
      <w:r>
        <w:rPr>
          <w:rFonts w:ascii="Calibri" w:hAnsi="Calibri" w:cs="Calibri"/>
          <w:szCs w:val="24"/>
        </w:rPr>
        <w:t xml:space="preserve">, </w:t>
      </w:r>
      <w:proofErr w:type="spellStart"/>
      <w:r>
        <w:rPr>
          <w:rFonts w:ascii="Calibri" w:hAnsi="Calibri" w:cs="Calibri"/>
          <w:szCs w:val="24"/>
        </w:rPr>
        <w:t>aplacophora</w:t>
      </w:r>
      <w:r w:rsidR="00B97A6E">
        <w:rPr>
          <w:rFonts w:ascii="Calibri" w:hAnsi="Calibri" w:cs="Calibri"/>
          <w:szCs w:val="24"/>
        </w:rPr>
        <w:t>ns</w:t>
      </w:r>
      <w:proofErr w:type="spellEnd"/>
      <w:r w:rsidR="00B97A6E">
        <w:rPr>
          <w:rFonts w:ascii="Calibri" w:hAnsi="Calibri" w:cs="Calibri"/>
          <w:szCs w:val="24"/>
        </w:rPr>
        <w:t>,</w:t>
      </w:r>
      <w:r>
        <w:rPr>
          <w:rFonts w:ascii="Calibri" w:hAnsi="Calibri" w:cs="Calibri"/>
          <w:szCs w:val="24"/>
        </w:rPr>
        <w:t xml:space="preserve"> and </w:t>
      </w:r>
      <w:proofErr w:type="spellStart"/>
      <w:r>
        <w:rPr>
          <w:rFonts w:ascii="Calibri" w:hAnsi="Calibri" w:cs="Calibri"/>
          <w:szCs w:val="24"/>
        </w:rPr>
        <w:t>ophiuriod</w:t>
      </w:r>
      <w:r w:rsidR="00B97A6E">
        <w:rPr>
          <w:rFonts w:ascii="Calibri" w:hAnsi="Calibri" w:cs="Calibri"/>
          <w:szCs w:val="24"/>
        </w:rPr>
        <w:t>s</w:t>
      </w:r>
      <w:proofErr w:type="spellEnd"/>
      <w:r>
        <w:rPr>
          <w:rFonts w:ascii="Calibri" w:hAnsi="Calibri" w:cs="Calibri"/>
          <w:szCs w:val="24"/>
        </w:rPr>
        <w:t>.</w:t>
      </w:r>
    </w:p>
    <w:p w14:paraId="06D210BD" w14:textId="12FB06D8" w:rsidR="00AA0F6B" w:rsidRDefault="00AA0F6B" w:rsidP="00AA0F6B">
      <w:pPr>
        <w:pStyle w:val="1Chapter"/>
        <w:numPr>
          <w:ilvl w:val="0"/>
          <w:numId w:val="0"/>
        </w:numPr>
        <w:ind w:left="425" w:hanging="425"/>
      </w:pPr>
    </w:p>
    <w:p w14:paraId="43423A7A" w14:textId="77777777" w:rsidR="00AA0F6B" w:rsidRPr="003C495A" w:rsidRDefault="00AA0F6B" w:rsidP="00AA0F6B">
      <w:pPr>
        <w:pStyle w:val="1Chapter"/>
        <w:numPr>
          <w:ilvl w:val="0"/>
          <w:numId w:val="0"/>
        </w:numPr>
        <w:ind w:left="425" w:hanging="425"/>
      </w:pPr>
    </w:p>
    <w:p w14:paraId="2B1D85D5" w14:textId="77777777" w:rsidR="003C495A" w:rsidRDefault="003C495A" w:rsidP="00786B0C">
      <w:pPr>
        <w:pStyle w:val="1Chapter"/>
      </w:pPr>
      <w:r w:rsidRPr="003C495A">
        <w:t>Discussion</w:t>
      </w:r>
    </w:p>
    <w:p w14:paraId="26A3F6E6" w14:textId="6864FDEC" w:rsidR="00F24F1D" w:rsidRDefault="00F24F1D" w:rsidP="00F24F1D">
      <w:r>
        <w:t xml:space="preserve">In an experimental setting, </w:t>
      </w:r>
      <w:r>
        <w:fldChar w:fldCharType="begin"/>
      </w:r>
      <w:r w:rsidR="000F6DDC">
        <w:instrText xml:space="preserve"> ADDIN ZOTERO_ITEM CSL_CITATION {"citationID":"U9fQqsL3","properties":{"formattedCitation":"(Mestdagh et al., 2018)","plainCitation":"(Mestdagh et al., 2018)","dontUpdate":true,"noteIndex":0},"citationItems":[{"id":5689,"uris":["http://zotero.org/users/6403124/items/P3H59RYJ"],"itemData":{"id":5689,"type":"article-journal","abstract":"Abstract. Human activities, among which dredging and land use change in river basins,\nare altering estuarine ecosystems. These activities may result in changes in\nsedimentary processes, affecting biodiversity of sediment macrofauna. As\nmacrofauna controls sediment chemistry and fluxes of energy and matter between\nwater column and sediment, changes in the structure of macrobenthic\ncommunities could affect the functioning of an entire ecosystem. We assessed\nthe impact of sediment deposition on intertidal macrobenthic communities and\non rates of an important ecosystem function, i.e. sediment community oxygen\nconsumption (SCOC). An experiment was performed with undisturbed sediment\nsamples from the Scheldt river estuary (SW Netherlands). The samples were\nsubjected to four sedimentation regimes: one control and three with a\ndeposited sediment layer of 1, 2 or 5 cm. Oxygen consumption was measured\nduring incubation at ambient temperature. Luminophores applied at the\nsurface, and a seawater–bromide mixture, served as tracers for bioturbation\nand bio-irrigation, respectively. After incubation, the macrofauna was\nextracted, identified, and counted and then classified into functional groups\nbased on motility and sediment reworking capacity. Total macrofaunal\ndensities dropped already under the thinnest deposits. The most affected\nfauna were surficial and low-motility animals, occurring at high densities in\nthe control. Their mortality resulted in a drop in SCOC, which decreased\nsteadily with increasing deposit thickness, while bio-irrigation and\nbioturbation activity showed increases in the lower sediment deposition\nregimes but decreases in the more extreme treatments. The initial increased\nactivity likely counteracted the effects of the drop in low-motility, surficial\nfauna densities, resulting in a steady rather than sudden fall in oxygen\nconsumption. We conclude that the functional identity in terms of motility\nand sediment reworking can be crucial in our understanding of the regulation\nof ecosystem functioning and the impact of habitat alterations such as\nsediment deposition.","container-title":"Biogeosciences","DOI":"10.5194/bg-15-2587-2018","ISSN":"1726-4189","issue":"9","journalAbbreviation":"Biogeosciences","language":"en","page":"2587-2599","source":"DOI.org (Crossref)","title":"Functional trait responses to sediment deposition reduce macrofauna-mediated ecosystem functioning in an estuarine mudflat","volume":"15","author":[{"family":"Mestdagh","given":"Sebastiaan"},{"family":"Bagaço","given":"Leila"},{"family":"Braeckman","given":"Ulrike"},{"family":"Ysebaert","given":"Tom"},{"family":"De Smet","given":"Bart"},{"family":"Moens","given":"Tom"},{"family":"Van Colen","given":"Carl"}],"issued":{"date-parts":[["2018",5,4]]}}}],"schema":"https://github.com/citation-style-language/schema/raw/master/csl-citation.json"} </w:instrText>
      </w:r>
      <w:r>
        <w:fldChar w:fldCharType="separate"/>
      </w:r>
      <w:r w:rsidR="00BC2500" w:rsidRPr="00BC2500">
        <w:rPr>
          <w:rFonts w:ascii="Calibri" w:hAnsi="Calibri" w:cs="Calibri"/>
        </w:rPr>
        <w:t xml:space="preserve">Mestdagh et al. </w:t>
      </w:r>
      <w:r w:rsidR="00BC2500">
        <w:rPr>
          <w:rFonts w:ascii="Calibri" w:hAnsi="Calibri" w:cs="Calibri"/>
        </w:rPr>
        <w:t>(</w:t>
      </w:r>
      <w:r w:rsidR="00BC2500" w:rsidRPr="00BC2500">
        <w:rPr>
          <w:rFonts w:ascii="Calibri" w:hAnsi="Calibri" w:cs="Calibri"/>
        </w:rPr>
        <w:t>2018)</w:t>
      </w:r>
      <w:r>
        <w:fldChar w:fldCharType="end"/>
      </w:r>
      <w:r w:rsidR="00BC2500">
        <w:t xml:space="preserve"> tested how </w:t>
      </w:r>
      <w:r w:rsidR="00435AD6">
        <w:t xml:space="preserve">various degrees of </w:t>
      </w:r>
      <w:r w:rsidR="00BC2500">
        <w:t xml:space="preserve">sediment deposition affect the contribution of macrofauna to sediment community oxygen consumption. They found </w:t>
      </w:r>
      <w:proofErr w:type="gramStart"/>
      <w:r w:rsidR="00BC2500">
        <w:t>that .</w:t>
      </w:r>
      <w:proofErr w:type="gramEnd"/>
      <w:r w:rsidR="00BC2500">
        <w:t xml:space="preserve"> </w:t>
      </w:r>
      <w:r w:rsidR="00AF5B3A">
        <w:t xml:space="preserve">In contrary to </w:t>
      </w:r>
      <w:r w:rsidR="00BC2500">
        <w:t xml:space="preserve">the results of </w:t>
      </w:r>
      <w:r w:rsidR="00BC2500">
        <w:fldChar w:fldCharType="begin"/>
      </w:r>
      <w:r w:rsidR="000F6DDC">
        <w:instrText xml:space="preserve"> ADDIN ZOTERO_ITEM CSL_CITATION {"citationID":"R9JAfSv2","properties":{"formattedCitation":"(Mestdagh et al., 2018)","plainCitation":"(Mestdagh et al., 2018)","dontUpdate":true,"noteIndex":0},"citationItems":[{"id":5689,"uris":["http://zotero.org/users/6403124/items/P3H59RYJ"],"itemData":{"id":5689,"type":"article-journal","abstract":"Abstract. Human activities, among which dredging and land use change in river basins,\nare altering estuarine ecosystems. These activities may result in changes in\nsedimentary processes, affecting biodiversity of sediment macrofauna. As\nmacrofauna controls sediment chemistry and fluxes of energy and matter between\nwater column and sediment, changes in the structure of macrobenthic\ncommunities could affect the functioning of an entire ecosystem. We assessed\nthe impact of sediment deposition on intertidal macrobenthic communities and\non rates of an important ecosystem function, i.e. sediment community oxygen\nconsumption (SCOC). An experiment was performed with undisturbed sediment\nsamples from the Scheldt river estuary (SW Netherlands). The samples were\nsubjected to four sedimentation regimes: one control and three with a\ndeposited sediment layer of 1, 2 or 5 cm. Oxygen consumption was measured\nduring incubation at ambient temperature. Luminophores applied at the\nsurface, and a seawater–bromide mixture, served as tracers for bioturbation\nand bio-irrigation, respectively. After incubation, the macrofauna was\nextracted, identified, and counted and then classified into functional groups\nbased on motility and sediment reworking capacity. Total macrofaunal\ndensities dropped already under the thinnest deposits. The most affected\nfauna were surficial and low-motility animals, occurring at high densities in\nthe control. Their mortality resulted in a drop in SCOC, which decreased\nsteadily with increasing deposit thickness, while bio-irrigation and\nbioturbation activity showed increases in the lower sediment deposition\nregimes but decreases in the more extreme treatments. The initial increased\nactivity likely counteracted the effects of the drop in low-motility, surficial\nfauna densities, resulting in a steady rather than sudden fall in oxygen\nconsumption. We conclude that the functional identity in terms of motility\nand sediment reworking can be crucial in our understanding of the regulation\nof ecosystem functioning and the impact of habitat alterations such as\nsediment deposition.","container-title":"Biogeosciences","DOI":"10.5194/bg-15-2587-2018","ISSN":"1726-4189","issue":"9","journalAbbreviation":"Biogeosciences","language":"en","page":"2587-2599","source":"DOI.org (Crossref)","title":"Functional trait responses to sediment deposition reduce macrofauna-mediated ecosystem functioning in an estuarine mudflat","volume":"15","author":[{"family":"Mestdagh","given":"Sebastiaan"},{"family":"Bagaço","given":"Leila"},{"family":"Braeckman","given":"Ulrike"},{"family":"Ysebaert","given":"Tom"},{"family":"De Smet","given":"Bart"},{"family":"Moens","given":"Tom"},{"family":"Van Colen","given":"Carl"}],"issued":{"date-parts":[["2018",5,4]]}}}],"schema":"https://github.com/citation-style-language/schema/raw/master/csl-citation.json"} </w:instrText>
      </w:r>
      <w:r w:rsidR="00BC2500">
        <w:fldChar w:fldCharType="separate"/>
      </w:r>
      <w:r w:rsidR="00BC2500" w:rsidRPr="00BC2500">
        <w:rPr>
          <w:rFonts w:ascii="Calibri" w:hAnsi="Calibri" w:cs="Calibri"/>
        </w:rPr>
        <w:t xml:space="preserve">Mestdagh et al. </w:t>
      </w:r>
      <w:r w:rsidR="00BC2500">
        <w:rPr>
          <w:rFonts w:ascii="Calibri" w:hAnsi="Calibri" w:cs="Calibri"/>
        </w:rPr>
        <w:t>(</w:t>
      </w:r>
      <w:r w:rsidR="00BC2500" w:rsidRPr="00BC2500">
        <w:rPr>
          <w:rFonts w:ascii="Calibri" w:hAnsi="Calibri" w:cs="Calibri"/>
        </w:rPr>
        <w:t>2018)</w:t>
      </w:r>
      <w:r w:rsidR="00BC2500">
        <w:fldChar w:fldCharType="end"/>
      </w:r>
      <w:r w:rsidR="00BC2500">
        <w:t xml:space="preserve">, we found that sediment oxygen consumption </w:t>
      </w:r>
      <w:commentRangeStart w:id="11"/>
      <w:r w:rsidR="00BC2500">
        <w:t xml:space="preserve">drastically increased </w:t>
      </w:r>
      <w:commentRangeEnd w:id="11"/>
      <w:r w:rsidR="00BC2500">
        <w:rPr>
          <w:rStyle w:val="a9"/>
        </w:rPr>
        <w:commentReference w:id="11"/>
      </w:r>
      <w:r w:rsidR="00BC2500">
        <w:t xml:space="preserve">in the station experiencing intense sedimentation. </w:t>
      </w:r>
      <w:r w:rsidR="00AF5B3A">
        <w:t xml:space="preserve">However, as </w:t>
      </w:r>
      <w:r w:rsidR="00BC2500">
        <w:fldChar w:fldCharType="begin"/>
      </w:r>
      <w:r w:rsidR="000F6DDC">
        <w:instrText xml:space="preserve"> ADDIN ZOTERO_ITEM CSL_CITATION {"citationID":"lGoKdHex","properties":{"formattedCitation":"(Mestdagh et al., 2018)","plainCitation":"(Mestdagh et al., 2018)","dontUpdate":true,"noteIndex":0},"citationItems":[{"id":5689,"uris":["http://zotero.org/users/6403124/items/P3H59RYJ"],"itemData":{"id":5689,"type":"article-journal","abstract":"Abstract. Human activities, among which dredging and land use change in river basins,\nare altering estuarine ecosystems. These activities may result in changes in\nsedimentary processes, affecting biodiversity of sediment macrofauna. As\nmacrofauna controls sediment chemistry and fluxes of energy and matter between\nwater column and sediment, changes in the structure of macrobenthic\ncommunities could affect the functioning of an entire ecosystem. We assessed\nthe impact of sediment deposition on intertidal macrobenthic communities and\non rates of an important ecosystem function, i.e. sediment community oxygen\nconsumption (SCOC). An experiment was performed with undisturbed sediment\nsamples from the Scheldt river estuary (SW Netherlands). The samples were\nsubjected to four sedimentation regimes: one control and three with a\ndeposited sediment layer of 1, 2 or 5 cm. Oxygen consumption was measured\nduring incubation at ambient temperature. Luminophores applied at the\nsurface, and a seawater–bromide mixture, served as tracers for bioturbation\nand bio-irrigation, respectively. After incubation, the macrofauna was\nextracted, identified, and counted and then classified into functional groups\nbased on motility and sediment reworking capacity. Total macrofaunal\ndensities dropped already under the thinnest deposits. The most affected\nfauna were surficial and low-motility animals, occurring at high densities in\nthe control. Their mortality resulted in a drop in SCOC, which decreased\nsteadily with increasing deposit thickness, while bio-irrigation and\nbioturbation activity showed increases in the lower sediment deposition\nregimes but decreases in the more extreme treatments. The initial increased\nactivity likely counteracted the effects of the drop in low-motility, surficial\nfauna densities, resulting in a steady rather than sudden fall in oxygen\nconsumption. We conclude that the functional identity in terms of motility\nand sediment reworking can be crucial in our understanding of the regulation\nof ecosystem functioning and the impact of habitat alterations such as\nsediment deposition.","container-title":"Biogeosciences","DOI":"10.5194/bg-15-2587-2018","ISSN":"1726-4189","issue":"9","journalAbbreviation":"Biogeosciences","language":"en","page":"2587-2599","source":"DOI.org (Crossref)","title":"Functional trait responses to sediment deposition reduce macrofauna-mediated ecosystem functioning in an estuarine mudflat","volume":"15","author":[{"family":"Mestdagh","given":"Sebastiaan"},{"family":"Bagaço","given":"Leila"},{"family":"Braeckman","given":"Ulrike"},{"family":"Ysebaert","given":"Tom"},{"family":"De Smet","given":"Bart"},{"family":"Moens","given":"Tom"},{"family":"Van Colen","given":"Carl"}],"issued":{"date-parts":[["2018",5,4]]}}}],"schema":"https://github.com/citation-style-language/schema/raw/master/csl-citation.json"} </w:instrText>
      </w:r>
      <w:r w:rsidR="00BC2500">
        <w:fldChar w:fldCharType="separate"/>
      </w:r>
      <w:r w:rsidR="00BC2500" w:rsidRPr="00BC2500">
        <w:rPr>
          <w:rFonts w:ascii="Calibri" w:hAnsi="Calibri" w:cs="Calibri"/>
        </w:rPr>
        <w:t xml:space="preserve">Mestdagh et al. </w:t>
      </w:r>
      <w:r w:rsidR="00BC2500">
        <w:rPr>
          <w:rFonts w:ascii="Calibri" w:hAnsi="Calibri" w:cs="Calibri"/>
        </w:rPr>
        <w:t>(</w:t>
      </w:r>
      <w:r w:rsidR="00BC2500" w:rsidRPr="00BC2500">
        <w:rPr>
          <w:rFonts w:ascii="Calibri" w:hAnsi="Calibri" w:cs="Calibri"/>
        </w:rPr>
        <w:t>2018)</w:t>
      </w:r>
      <w:r w:rsidR="00BC2500">
        <w:fldChar w:fldCharType="end"/>
      </w:r>
      <w:r w:rsidR="00BC2500">
        <w:t xml:space="preserve"> used sediment</w:t>
      </w:r>
      <w:r w:rsidR="00026F0C">
        <w:rPr>
          <w:rFonts w:hint="eastAsia"/>
        </w:rPr>
        <w:t>s</w:t>
      </w:r>
      <w:r w:rsidR="00026F0C">
        <w:t xml:space="preserve"> free of organic matter </w:t>
      </w:r>
      <w:r w:rsidR="00BC2500">
        <w:t>to simulate sediment deposition</w:t>
      </w:r>
      <w:r w:rsidR="00AF5B3A">
        <w:t xml:space="preserve">, </w:t>
      </w:r>
      <w:r w:rsidR="00EE1F29">
        <w:t xml:space="preserve">. </w:t>
      </w:r>
      <w:r w:rsidR="00AF5B3A">
        <w:t>terrigenous sediments discharged from the Gaoping River might carry allochthonous organic matter to the Gaoping Shelf.</w:t>
      </w:r>
    </w:p>
    <w:p w14:paraId="7B43AA12" w14:textId="77777777" w:rsidR="00BC2500" w:rsidRDefault="00BC2500" w:rsidP="00F24F1D">
      <w:r>
        <w:t xml:space="preserve">The </w:t>
      </w:r>
      <w:r w:rsidR="00AF5B3A">
        <w:t xml:space="preserve">low DOU and </w:t>
      </w:r>
      <w:r>
        <w:t xml:space="preserve">high BOU in S3 suggested that sediment infauna </w:t>
      </w:r>
      <w:r w:rsidR="00AF5B3A">
        <w:t>strongly influenced sediment oxygen flux despite low macrofauna abundance.</w:t>
      </w:r>
      <w:r w:rsidR="00AF5B3A">
        <w:rPr>
          <w:rFonts w:hint="eastAsia"/>
        </w:rPr>
        <w:t xml:space="preserve"> A </w:t>
      </w:r>
      <w:r w:rsidR="00AF5B3A">
        <w:t>possible explanation is the meiofauna stimulates.</w:t>
      </w:r>
    </w:p>
    <w:p w14:paraId="6DE0708B" w14:textId="77777777" w:rsidR="00AF5B3A" w:rsidRDefault="00AF5B3A" w:rsidP="00F24F1D">
      <w:r>
        <w:t xml:space="preserve"> Furthermore, meiofauna might be transported via currents and tides, replenishing </w:t>
      </w:r>
      <w:proofErr w:type="gramStart"/>
      <w:r>
        <w:t>the .</w:t>
      </w:r>
      <w:proofErr w:type="gramEnd"/>
    </w:p>
    <w:p w14:paraId="564A7603" w14:textId="77777777" w:rsidR="00786B0C" w:rsidRDefault="00786B0C" w:rsidP="00786B0C">
      <w:pPr>
        <w:pStyle w:val="2Section"/>
      </w:pPr>
      <w:r>
        <w:t>Sedimentary environment</w:t>
      </w:r>
    </w:p>
    <w:p w14:paraId="019E3220" w14:textId="77777777" w:rsidR="00E845F8" w:rsidRDefault="00E845F8" w:rsidP="00786B0C">
      <w:pPr>
        <w:pStyle w:val="2Section"/>
      </w:pPr>
      <w:r>
        <w:lastRenderedPageBreak/>
        <w:t>Macrofauna assemblage</w:t>
      </w:r>
    </w:p>
    <w:p w14:paraId="2CF5B1B8" w14:textId="77777777" w:rsidR="00E845F8" w:rsidRDefault="00E845F8" w:rsidP="00E845F8">
      <w:r>
        <w:t>Macrofauna biomass did not correlate well with any of the environmental variables, suggesting that macrofauna biomass is less sensitive to environmental disturbances in the GRS.</w:t>
      </w:r>
    </w:p>
    <w:p w14:paraId="68AFAD3E" w14:textId="77777777" w:rsidR="00E845F8" w:rsidRDefault="00E845F8" w:rsidP="00786B0C">
      <w:pPr>
        <w:pStyle w:val="2Section"/>
      </w:pPr>
      <w:r>
        <w:t>Sediment oxygen utilization paradox near the river mouth</w:t>
      </w:r>
    </w:p>
    <w:p w14:paraId="36962137" w14:textId="77777777" w:rsidR="00E845F8" w:rsidRPr="00E845F8" w:rsidRDefault="00E845F8" w:rsidP="00E845F8">
      <w:r>
        <w:t xml:space="preserve">Despite the lowest abundance, we found the highest BOU near the river mouth. This contradicts the prediction in </w:t>
      </w:r>
      <w:r>
        <w:fldChar w:fldCharType="begin"/>
      </w:r>
      <w:r w:rsidR="00927065">
        <w:instrText xml:space="preserve"> ADDIN ZOTERO_ITEM CSL_CITATION {"citationID":"ARnZmrwD","properties":{"formattedCitation":"(Rhoads et al., 1985)","plainCitation":"(Rhoads et al., 1985)","dontUpdate":true,"noteIndex":0},"citationItems":[{"id":1295,"uris":["http://zotero.org/users/6403124/items/U639FAWR"],"itemData":{"id":1295,"type":"article-journal","abstract":"The vertical distribution of macrobenthos and sedimentary structures in near-surface sediments of the East China Sea off the Changjiang has been assessed from analyses of boxcores. The geographic distribution of macrobenthos across the continental shelf reflects sediment type and sedimentation rate. In the rapidly accumulating silty-clays of the submarine delta, sparse populations of small polychaetes predominate. As sediment accumulation rate declines away from the river mouth, denser populations of more deeply burrowing polychaetes, crabs, and ophuroids occur. On the central and outer shelf, sparse populations of surface dwellers relect the sandy, mobile sediment conditions. Based on X-radiographs, five sedimentary facies are identified based on physical and biogenic sedimentary structures in the top 25 cm of sediment. These sedimentary fabrics reflect (1 and 2) high and low rates of accumulation on the submarine delta, in which physical and biogenic structures, respectively, predominate; (3) dynamic sands across the shelf; (4) a muddy, low-depositional environment south of Cheju Island; and (5) a shelf-break regime under the influence of the Kuroshio Current.","collection-title":"Sediment Dynamics of the Changjiang Estuary and the Adjacent East China Sea","container-title":"Continental Shelf Research","DOI":"10.1016/0278-4343(85)90029-9","ISSN":"0278-4343","issue":"1","journalAbbreviation":"Continental Shelf Research","language":"en","page":"189-213","source":"ScienceDirect","title":"Macrobenthos and sedimentary facies on the Changjiang delta platform and adjacent continental shelf, East China Sea","volume":"4","author":[{"family":"Rhoads","given":"Donald C."},{"family":"Boesch","given":"Donald F."},{"family":"Zhican","given":"Tang"},{"family":"Fengshan","given":"Xu"},{"family":"Liqiang","given":"Huang"},{"family":"Nilsen","given":"Karl J."}],"issued":{"date-parts":[["1985",1,1]]}}}],"schema":"https://github.com/citation-style-language/schema/raw/master/csl-citation.json"} </w:instrText>
      </w:r>
      <w:r>
        <w:fldChar w:fldCharType="separate"/>
      </w:r>
      <w:r w:rsidRPr="00E845F8">
        <w:rPr>
          <w:rFonts w:ascii="Calibri" w:hAnsi="Calibri" w:cs="Calibri"/>
        </w:rPr>
        <w:t xml:space="preserve">Rhoads et al. </w:t>
      </w:r>
      <w:r>
        <w:rPr>
          <w:rFonts w:ascii="Calibri" w:hAnsi="Calibri" w:cs="Calibri"/>
        </w:rPr>
        <w:t>(</w:t>
      </w:r>
      <w:r w:rsidRPr="00E845F8">
        <w:rPr>
          <w:rFonts w:ascii="Calibri" w:hAnsi="Calibri" w:cs="Calibri"/>
        </w:rPr>
        <w:t>1985)</w:t>
      </w:r>
      <w:r>
        <w:fldChar w:fldCharType="end"/>
      </w:r>
      <w:r>
        <w:t>, stating that the loss of sediment macrofauna under strong physical disturbance would result in low material flux at the SWI.</w:t>
      </w:r>
    </w:p>
    <w:p w14:paraId="38851C8A" w14:textId="77777777" w:rsidR="003C495A" w:rsidRPr="003C495A" w:rsidRDefault="003C495A" w:rsidP="00786B0C">
      <w:pPr>
        <w:pStyle w:val="1Chapter"/>
      </w:pPr>
      <w:r w:rsidRPr="003C495A">
        <w:t>Conclusions</w:t>
      </w:r>
    </w:p>
    <w:p w14:paraId="65A4A0A3" w14:textId="77777777" w:rsidR="003C495A" w:rsidRPr="003C495A" w:rsidRDefault="003C495A" w:rsidP="00786B0C">
      <w:pPr>
        <w:pStyle w:val="1Chapter"/>
      </w:pPr>
      <w:r w:rsidRPr="003C495A">
        <w:t>References</w:t>
      </w:r>
    </w:p>
    <w:sectPr w:rsidR="003C495A" w:rsidRPr="003C495A" w:rsidSect="005D081C">
      <w:pgSz w:w="11906" w:h="16838"/>
      <w:pgMar w:top="1440" w:right="1800" w:bottom="1440" w:left="1800" w:header="851" w:footer="992" w:gutter="0"/>
      <w:lnNumType w:countBy="1"/>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en, Yen-Ting" w:date="2023-08-13T00:27:00Z" w:initials="YT">
    <w:p w14:paraId="3EC0AE52" w14:textId="0AE5207C" w:rsidR="009F4B49" w:rsidRDefault="009F4B49">
      <w:pPr>
        <w:pStyle w:val="aa"/>
      </w:pPr>
      <w:r>
        <w:rPr>
          <w:rStyle w:val="a9"/>
        </w:rPr>
        <w:annotationRef/>
      </w:r>
      <w:r>
        <w:rPr>
          <w:rFonts w:hint="eastAsia"/>
        </w:rPr>
        <w:t>Sh</w:t>
      </w:r>
      <w:r>
        <w:t>ould we include other people that have contributed to this paper (by that I mean Dr. Yu-Shih Lin)?</w:t>
      </w:r>
    </w:p>
  </w:comment>
  <w:comment w:id="1" w:author="Chen, Yen-Ting" w:date="2023-01-07T16:11:00Z" w:initials="YT">
    <w:p w14:paraId="324E3D1A" w14:textId="77777777" w:rsidR="009F4B49" w:rsidRDefault="009F4B49">
      <w:pPr>
        <w:pStyle w:val="aa"/>
      </w:pPr>
      <w:r>
        <w:rPr>
          <w:rStyle w:val="a9"/>
        </w:rPr>
        <w:annotationRef/>
      </w:r>
      <w:r>
        <w:rPr>
          <w:rFonts w:hint="eastAsia"/>
        </w:rPr>
        <w:t>R</w:t>
      </w:r>
      <w:r>
        <w:t>estructure this sentence.</w:t>
      </w:r>
    </w:p>
    <w:p w14:paraId="1B6107B5" w14:textId="77777777" w:rsidR="009F4B49" w:rsidRDefault="009F4B49">
      <w:pPr>
        <w:pStyle w:val="aa"/>
      </w:pPr>
      <w:r>
        <w:t>I tried to write several processes into a single sentence.</w:t>
      </w:r>
    </w:p>
    <w:p w14:paraId="7361C2FD" w14:textId="040F3DE1" w:rsidR="009F4B49" w:rsidRDefault="009F4B49">
      <w:pPr>
        <w:pStyle w:val="aa"/>
      </w:pPr>
      <w:r>
        <w:t>I think I could separate into several sentences by modes of activities:</w:t>
      </w:r>
    </w:p>
    <w:p w14:paraId="457D6170" w14:textId="2A5C4BA3" w:rsidR="009F4B49" w:rsidRDefault="009F4B49" w:rsidP="007F6591">
      <w:pPr>
        <w:pStyle w:val="aa"/>
        <w:numPr>
          <w:ilvl w:val="0"/>
          <w:numId w:val="7"/>
        </w:numPr>
      </w:pPr>
      <w:r>
        <w:t>Bioturbation: disturbs the sediment redox zonation</w:t>
      </w:r>
    </w:p>
    <w:p w14:paraId="63FFC33B" w14:textId="77777777" w:rsidR="009F4B49" w:rsidRDefault="009F4B49" w:rsidP="007F6591">
      <w:pPr>
        <w:pStyle w:val="aa"/>
        <w:numPr>
          <w:ilvl w:val="0"/>
          <w:numId w:val="7"/>
        </w:numPr>
      </w:pPr>
      <w:proofErr w:type="spellStart"/>
      <w:r>
        <w:t>Biodeposition</w:t>
      </w:r>
      <w:proofErr w:type="spellEnd"/>
    </w:p>
    <w:p w14:paraId="6854F547" w14:textId="77777777" w:rsidR="009F4B49" w:rsidRDefault="009F4B49" w:rsidP="007F6591">
      <w:pPr>
        <w:pStyle w:val="aa"/>
      </w:pPr>
      <w:r>
        <w:t>Or I can re-write:</w:t>
      </w:r>
    </w:p>
    <w:p w14:paraId="509C19B8" w14:textId="40B1716F" w:rsidR="009F4B49" w:rsidRDefault="009F4B49" w:rsidP="007F6591">
      <w:pPr>
        <w:pStyle w:val="aa"/>
        <w:numPr>
          <w:ilvl w:val="0"/>
          <w:numId w:val="7"/>
        </w:numPr>
      </w:pPr>
      <w:r>
        <w:t>Other than direct consumption, macrofauna actively reworks the sediment</w:t>
      </w:r>
    </w:p>
  </w:comment>
  <w:comment w:id="9" w:author="Chen, Yen-Ting" w:date="2023-08-13T01:15:00Z" w:initials="YT">
    <w:p w14:paraId="118EC2A7" w14:textId="3B988D3B" w:rsidR="009F4B49" w:rsidRDefault="009F4B49">
      <w:pPr>
        <w:pStyle w:val="aa"/>
      </w:pPr>
      <w:r>
        <w:rPr>
          <w:rStyle w:val="a9"/>
        </w:rPr>
        <w:annotationRef/>
      </w:r>
      <w:r>
        <w:t>Using the language of evidence to write the result section</w:t>
      </w:r>
    </w:p>
  </w:comment>
  <w:comment w:id="11" w:author="Chen, Yen-Ting" w:date="2022-12-25T20:36:00Z" w:initials="YT">
    <w:p w14:paraId="4251590A" w14:textId="77777777" w:rsidR="009F4B49" w:rsidRDefault="009F4B49">
      <w:pPr>
        <w:pStyle w:val="aa"/>
      </w:pPr>
      <w:r>
        <w:rPr>
          <w:rStyle w:val="a9"/>
        </w:rPr>
        <w:annotationRef/>
      </w:r>
      <w:r>
        <w:t xml:space="preserve">Or increased </w:t>
      </w:r>
      <w:proofErr w:type="gramStart"/>
      <w:r>
        <w:t>XXX fold</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C0AE52" w15:done="0"/>
  <w15:commentEx w15:paraId="509C19B8" w15:done="0"/>
  <w15:commentEx w15:paraId="118EC2A7" w15:done="0"/>
  <w15:commentEx w15:paraId="425159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C0AE52" w16cid:durableId="2882A1DB"/>
  <w16cid:commentId w16cid:paraId="509C19B8" w16cid:durableId="27641817"/>
  <w16cid:commentId w16cid:paraId="118EC2A7" w16cid:durableId="2882AD1D"/>
  <w16cid:commentId w16cid:paraId="4251590A" w16cid:durableId="275332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BCA3B" w14:textId="77777777" w:rsidR="00B21DBD" w:rsidRDefault="00B21DBD" w:rsidP="00AE729D">
      <w:r>
        <w:separator/>
      </w:r>
    </w:p>
  </w:endnote>
  <w:endnote w:type="continuationSeparator" w:id="0">
    <w:p w14:paraId="5364FB04" w14:textId="77777777" w:rsidR="00B21DBD" w:rsidRDefault="00B21DBD" w:rsidP="00AE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720D8" w14:textId="77777777" w:rsidR="00B21DBD" w:rsidRDefault="00B21DBD" w:rsidP="00AE729D">
      <w:r>
        <w:separator/>
      </w:r>
    </w:p>
  </w:footnote>
  <w:footnote w:type="continuationSeparator" w:id="0">
    <w:p w14:paraId="0D998B0D" w14:textId="77777777" w:rsidR="00B21DBD" w:rsidRDefault="00B21DBD" w:rsidP="00AE7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715CC"/>
    <w:multiLevelType w:val="multilevel"/>
    <w:tmpl w:val="B87A8F44"/>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CD32A99"/>
    <w:multiLevelType w:val="multilevel"/>
    <w:tmpl w:val="DD5C964C"/>
    <w:lvl w:ilvl="0">
      <w:start w:val="1"/>
      <w:numFmt w:val="decimal"/>
      <w:pStyle w:val="1Chapter"/>
      <w:lvlText w:val="%1."/>
      <w:lvlJc w:val="left"/>
      <w:pPr>
        <w:ind w:left="425" w:hanging="425"/>
      </w:pPr>
      <w:rPr>
        <w:rFonts w:hint="eastAsia"/>
      </w:rPr>
    </w:lvl>
    <w:lvl w:ilvl="1">
      <w:start w:val="1"/>
      <w:numFmt w:val="decimal"/>
      <w:pStyle w:val="2Section"/>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F042C14"/>
    <w:multiLevelType w:val="hybridMultilevel"/>
    <w:tmpl w:val="89806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B00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6736CF5"/>
    <w:multiLevelType w:val="hybridMultilevel"/>
    <w:tmpl w:val="A380F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2107A1"/>
    <w:multiLevelType w:val="multilevel"/>
    <w:tmpl w:val="9B42A338"/>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pStyle w:val="3Subsection"/>
      <w:lvlText w:val="%1.%2.%3."/>
      <w:lvlJc w:val="left"/>
      <w:pPr>
        <w:tabs>
          <w:tab w:val="num" w:pos="709"/>
        </w:tabs>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510328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3C33013"/>
    <w:multiLevelType w:val="hybridMultilevel"/>
    <w:tmpl w:val="FBE2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B255CF"/>
    <w:multiLevelType w:val="hybridMultilevel"/>
    <w:tmpl w:val="0C628F2A"/>
    <w:lvl w:ilvl="0" w:tplc="F2928EA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9660C1"/>
    <w:multiLevelType w:val="hybridMultilevel"/>
    <w:tmpl w:val="508E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FA5258"/>
    <w:multiLevelType w:val="hybridMultilevel"/>
    <w:tmpl w:val="60922160"/>
    <w:lvl w:ilvl="0" w:tplc="A77815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6"/>
  </w:num>
  <w:num w:numId="4">
    <w:abstractNumId w:val="3"/>
  </w:num>
  <w:num w:numId="5">
    <w:abstractNumId w:val="5"/>
  </w:num>
  <w:num w:numId="6">
    <w:abstractNumId w:val="1"/>
  </w:num>
  <w:num w:numId="7">
    <w:abstractNumId w:val="8"/>
  </w:num>
  <w:num w:numId="8">
    <w:abstractNumId w:val="2"/>
  </w:num>
  <w:num w:numId="9">
    <w:abstractNumId w:val="7"/>
  </w:num>
  <w:num w:numId="10">
    <w:abstractNumId w:val="9"/>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n, Yen-Ting">
    <w15:presenceInfo w15:providerId="None" w15:userId="Chen, Yen-Ting"/>
  </w15:person>
  <w15:person w15:author="Chih-Lin Wei">
    <w15:presenceInfo w15:providerId="None" w15:userId="Chih-Lin W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5A"/>
    <w:rsid w:val="000043B3"/>
    <w:rsid w:val="0000590B"/>
    <w:rsid w:val="000130DD"/>
    <w:rsid w:val="00026F0C"/>
    <w:rsid w:val="00027916"/>
    <w:rsid w:val="000305A3"/>
    <w:rsid w:val="00056592"/>
    <w:rsid w:val="0007686C"/>
    <w:rsid w:val="00096CEC"/>
    <w:rsid w:val="000E043A"/>
    <w:rsid w:val="000F6DDC"/>
    <w:rsid w:val="00133DCA"/>
    <w:rsid w:val="001D3DC0"/>
    <w:rsid w:val="001E0295"/>
    <w:rsid w:val="00213285"/>
    <w:rsid w:val="00215847"/>
    <w:rsid w:val="00216671"/>
    <w:rsid w:val="00217161"/>
    <w:rsid w:val="002262A0"/>
    <w:rsid w:val="00241D42"/>
    <w:rsid w:val="0026272F"/>
    <w:rsid w:val="003063DC"/>
    <w:rsid w:val="00340227"/>
    <w:rsid w:val="003472A2"/>
    <w:rsid w:val="00360E6D"/>
    <w:rsid w:val="003651FE"/>
    <w:rsid w:val="003A2483"/>
    <w:rsid w:val="003C1393"/>
    <w:rsid w:val="003C388A"/>
    <w:rsid w:val="003C495A"/>
    <w:rsid w:val="0041446A"/>
    <w:rsid w:val="004315F2"/>
    <w:rsid w:val="00435AD6"/>
    <w:rsid w:val="00455F44"/>
    <w:rsid w:val="00475508"/>
    <w:rsid w:val="00484EE9"/>
    <w:rsid w:val="004960F9"/>
    <w:rsid w:val="004A7BB4"/>
    <w:rsid w:val="004E106D"/>
    <w:rsid w:val="004E7A69"/>
    <w:rsid w:val="004F5369"/>
    <w:rsid w:val="00545C7A"/>
    <w:rsid w:val="00572B64"/>
    <w:rsid w:val="0057453E"/>
    <w:rsid w:val="005A0604"/>
    <w:rsid w:val="005D081C"/>
    <w:rsid w:val="005F34C5"/>
    <w:rsid w:val="00687D24"/>
    <w:rsid w:val="006A70D9"/>
    <w:rsid w:val="006D0685"/>
    <w:rsid w:val="006D76D8"/>
    <w:rsid w:val="006F4EE2"/>
    <w:rsid w:val="00707548"/>
    <w:rsid w:val="007276A6"/>
    <w:rsid w:val="007302E2"/>
    <w:rsid w:val="00777640"/>
    <w:rsid w:val="0078135F"/>
    <w:rsid w:val="00786B0C"/>
    <w:rsid w:val="007E212F"/>
    <w:rsid w:val="007F6591"/>
    <w:rsid w:val="00855978"/>
    <w:rsid w:val="0086547F"/>
    <w:rsid w:val="00866128"/>
    <w:rsid w:val="00875452"/>
    <w:rsid w:val="0089573B"/>
    <w:rsid w:val="008D726E"/>
    <w:rsid w:val="008E1D3F"/>
    <w:rsid w:val="008E1ECC"/>
    <w:rsid w:val="00900C04"/>
    <w:rsid w:val="00927065"/>
    <w:rsid w:val="00953985"/>
    <w:rsid w:val="0098258E"/>
    <w:rsid w:val="009C2CD3"/>
    <w:rsid w:val="009D579A"/>
    <w:rsid w:val="009D582F"/>
    <w:rsid w:val="009F4B49"/>
    <w:rsid w:val="00A20977"/>
    <w:rsid w:val="00A4448A"/>
    <w:rsid w:val="00A82EE1"/>
    <w:rsid w:val="00A83AFE"/>
    <w:rsid w:val="00A86E0B"/>
    <w:rsid w:val="00AA0F6B"/>
    <w:rsid w:val="00AA60EE"/>
    <w:rsid w:val="00AB771F"/>
    <w:rsid w:val="00AE729D"/>
    <w:rsid w:val="00AF5B3A"/>
    <w:rsid w:val="00B21DBD"/>
    <w:rsid w:val="00B22A3A"/>
    <w:rsid w:val="00B423FE"/>
    <w:rsid w:val="00B74295"/>
    <w:rsid w:val="00B75757"/>
    <w:rsid w:val="00B9178B"/>
    <w:rsid w:val="00B95CAF"/>
    <w:rsid w:val="00B97A6E"/>
    <w:rsid w:val="00BC2500"/>
    <w:rsid w:val="00BE3C1F"/>
    <w:rsid w:val="00BE3C94"/>
    <w:rsid w:val="00BE56A8"/>
    <w:rsid w:val="00BE6F95"/>
    <w:rsid w:val="00C5201B"/>
    <w:rsid w:val="00C52566"/>
    <w:rsid w:val="00C71004"/>
    <w:rsid w:val="00CA792B"/>
    <w:rsid w:val="00CC2814"/>
    <w:rsid w:val="00CC39E7"/>
    <w:rsid w:val="00CC4F55"/>
    <w:rsid w:val="00CD1B8E"/>
    <w:rsid w:val="00D04F26"/>
    <w:rsid w:val="00D05F91"/>
    <w:rsid w:val="00D16C8A"/>
    <w:rsid w:val="00D25B28"/>
    <w:rsid w:val="00D87EA0"/>
    <w:rsid w:val="00DC12EE"/>
    <w:rsid w:val="00DC60FE"/>
    <w:rsid w:val="00DC74E2"/>
    <w:rsid w:val="00DC7A7A"/>
    <w:rsid w:val="00DE0496"/>
    <w:rsid w:val="00DE1DA9"/>
    <w:rsid w:val="00E001C1"/>
    <w:rsid w:val="00E100AF"/>
    <w:rsid w:val="00E17B37"/>
    <w:rsid w:val="00E237F9"/>
    <w:rsid w:val="00E354EA"/>
    <w:rsid w:val="00E364F2"/>
    <w:rsid w:val="00E36684"/>
    <w:rsid w:val="00E416D7"/>
    <w:rsid w:val="00E47FEE"/>
    <w:rsid w:val="00E57A30"/>
    <w:rsid w:val="00E845F8"/>
    <w:rsid w:val="00E8549A"/>
    <w:rsid w:val="00E90F05"/>
    <w:rsid w:val="00EA7806"/>
    <w:rsid w:val="00EC106E"/>
    <w:rsid w:val="00EC4455"/>
    <w:rsid w:val="00ED089D"/>
    <w:rsid w:val="00ED4D9D"/>
    <w:rsid w:val="00EE1547"/>
    <w:rsid w:val="00EE1F29"/>
    <w:rsid w:val="00F24D08"/>
    <w:rsid w:val="00F24F1D"/>
    <w:rsid w:val="00F32C06"/>
    <w:rsid w:val="00FA155A"/>
    <w:rsid w:val="00FB01D7"/>
    <w:rsid w:val="00FC3E61"/>
    <w:rsid w:val="00FD6872"/>
    <w:rsid w:val="00FF33F2"/>
    <w:rsid w:val="00FF77E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83DA2"/>
  <w15:chartTrackingRefBased/>
  <w15:docId w15:val="{245B645A-ED14-459C-A77E-6AEC7257F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E729D"/>
    <w:pPr>
      <w:widowControl w:val="0"/>
      <w:spacing w:line="480" w:lineRule="auto"/>
      <w:jc w:val="both"/>
    </w:pPr>
    <w:rPr>
      <w:sz w:val="24"/>
    </w:rPr>
  </w:style>
  <w:style w:type="paragraph" w:styleId="1">
    <w:name w:val="heading 1"/>
    <w:basedOn w:val="a"/>
    <w:next w:val="a"/>
    <w:link w:val="10"/>
    <w:uiPriority w:val="9"/>
    <w:qFormat/>
    <w:rsid w:val="003C495A"/>
    <w:pPr>
      <w:keepNext/>
      <w:keepLines/>
      <w:spacing w:before="240" w:after="0"/>
      <w:outlineLvl w:val="0"/>
    </w:pPr>
    <w:rPr>
      <w:rFonts w:eastAsiaTheme="majorEastAsia" w:cstheme="minorHAnsi"/>
      <w:szCs w:val="32"/>
    </w:rPr>
  </w:style>
  <w:style w:type="paragraph" w:styleId="2">
    <w:name w:val="heading 2"/>
    <w:basedOn w:val="a"/>
    <w:next w:val="a"/>
    <w:link w:val="20"/>
    <w:uiPriority w:val="9"/>
    <w:unhideWhenUsed/>
    <w:qFormat/>
    <w:rsid w:val="003C495A"/>
    <w:pPr>
      <w:keepNext/>
      <w:keepLines/>
      <w:numPr>
        <w:ilvl w:val="1"/>
        <w:numId w:val="2"/>
      </w:numPr>
      <w:spacing w:before="40" w:after="0"/>
      <w:outlineLvl w:val="1"/>
    </w:pPr>
    <w:rPr>
      <w:rFonts w:eastAsiaTheme="majorEastAsia" w:cstheme="minorHAns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C495A"/>
    <w:rPr>
      <w:rFonts w:eastAsiaTheme="majorEastAsia" w:cstheme="minorHAnsi"/>
      <w:sz w:val="24"/>
      <w:szCs w:val="32"/>
    </w:rPr>
  </w:style>
  <w:style w:type="character" w:customStyle="1" w:styleId="20">
    <w:name w:val="標題 2 字元"/>
    <w:basedOn w:val="a0"/>
    <w:link w:val="2"/>
    <w:uiPriority w:val="9"/>
    <w:rsid w:val="003C495A"/>
    <w:rPr>
      <w:rFonts w:eastAsiaTheme="majorEastAsia" w:cstheme="minorHAnsi"/>
      <w:sz w:val="24"/>
      <w:szCs w:val="26"/>
    </w:rPr>
  </w:style>
  <w:style w:type="paragraph" w:styleId="a3">
    <w:name w:val="header"/>
    <w:basedOn w:val="a"/>
    <w:link w:val="a4"/>
    <w:uiPriority w:val="99"/>
    <w:unhideWhenUsed/>
    <w:rsid w:val="00A83AFE"/>
    <w:pPr>
      <w:tabs>
        <w:tab w:val="center" w:pos="4320"/>
        <w:tab w:val="right" w:pos="8640"/>
      </w:tabs>
      <w:spacing w:after="0" w:line="240" w:lineRule="auto"/>
    </w:pPr>
  </w:style>
  <w:style w:type="character" w:customStyle="1" w:styleId="a4">
    <w:name w:val="頁首 字元"/>
    <w:basedOn w:val="a0"/>
    <w:link w:val="a3"/>
    <w:uiPriority w:val="99"/>
    <w:rsid w:val="00A83AFE"/>
  </w:style>
  <w:style w:type="paragraph" w:styleId="a5">
    <w:name w:val="footer"/>
    <w:basedOn w:val="a"/>
    <w:link w:val="a6"/>
    <w:uiPriority w:val="99"/>
    <w:unhideWhenUsed/>
    <w:rsid w:val="00A83AFE"/>
    <w:pPr>
      <w:tabs>
        <w:tab w:val="center" w:pos="4320"/>
        <w:tab w:val="right" w:pos="8640"/>
      </w:tabs>
      <w:spacing w:after="0" w:line="240" w:lineRule="auto"/>
    </w:pPr>
  </w:style>
  <w:style w:type="character" w:customStyle="1" w:styleId="a6">
    <w:name w:val="頁尾 字元"/>
    <w:basedOn w:val="a0"/>
    <w:link w:val="a5"/>
    <w:uiPriority w:val="99"/>
    <w:rsid w:val="00A83AFE"/>
  </w:style>
  <w:style w:type="character" w:styleId="a7">
    <w:name w:val="line number"/>
    <w:basedOn w:val="a0"/>
    <w:uiPriority w:val="99"/>
    <w:semiHidden/>
    <w:unhideWhenUsed/>
    <w:rsid w:val="00A83AFE"/>
  </w:style>
  <w:style w:type="paragraph" w:styleId="a8">
    <w:name w:val="List Paragraph"/>
    <w:basedOn w:val="a"/>
    <w:uiPriority w:val="34"/>
    <w:qFormat/>
    <w:rsid w:val="00E845F8"/>
    <w:pPr>
      <w:ind w:left="720"/>
      <w:contextualSpacing/>
    </w:pPr>
  </w:style>
  <w:style w:type="paragraph" w:customStyle="1" w:styleId="1Chapter">
    <w:name w:val="1. Chapter"/>
    <w:basedOn w:val="a"/>
    <w:qFormat/>
    <w:rsid w:val="00D25B28"/>
    <w:pPr>
      <w:widowControl/>
      <w:numPr>
        <w:numId w:val="6"/>
      </w:numPr>
      <w:outlineLvl w:val="0"/>
    </w:pPr>
    <w:rPr>
      <w:rFonts w:ascii="Calibri" w:hAnsi="Calibri" w:cs="Calibri"/>
      <w:szCs w:val="24"/>
    </w:rPr>
  </w:style>
  <w:style w:type="paragraph" w:customStyle="1" w:styleId="2Section">
    <w:name w:val="2. Section"/>
    <w:basedOn w:val="1Chapter"/>
    <w:link w:val="2Section0"/>
    <w:qFormat/>
    <w:rsid w:val="00D25B28"/>
    <w:pPr>
      <w:numPr>
        <w:ilvl w:val="1"/>
      </w:numPr>
      <w:outlineLvl w:val="1"/>
    </w:pPr>
  </w:style>
  <w:style w:type="character" w:customStyle="1" w:styleId="2Section0">
    <w:name w:val="2. Section 字元"/>
    <w:basedOn w:val="a0"/>
    <w:link w:val="2Section"/>
    <w:rsid w:val="00D25B28"/>
    <w:rPr>
      <w:rFonts w:ascii="Calibri" w:hAnsi="Calibri" w:cs="Calibri"/>
      <w:sz w:val="24"/>
      <w:szCs w:val="24"/>
    </w:rPr>
  </w:style>
  <w:style w:type="paragraph" w:customStyle="1" w:styleId="3Subsection">
    <w:name w:val="3. Subsection"/>
    <w:basedOn w:val="2Section"/>
    <w:link w:val="3Subsection0"/>
    <w:qFormat/>
    <w:rsid w:val="004315F2"/>
    <w:pPr>
      <w:numPr>
        <w:ilvl w:val="2"/>
        <w:numId w:val="5"/>
      </w:numPr>
      <w:outlineLvl w:val="2"/>
    </w:pPr>
  </w:style>
  <w:style w:type="character" w:customStyle="1" w:styleId="3Subsection0">
    <w:name w:val="3. Subsection 字元"/>
    <w:basedOn w:val="2Section0"/>
    <w:link w:val="3Subsection"/>
    <w:rsid w:val="004315F2"/>
    <w:rPr>
      <w:rFonts w:ascii="Calibri" w:hAnsi="Calibri" w:cs="Calibri"/>
      <w:sz w:val="24"/>
      <w:szCs w:val="24"/>
    </w:rPr>
  </w:style>
  <w:style w:type="character" w:styleId="a9">
    <w:name w:val="annotation reference"/>
    <w:basedOn w:val="a0"/>
    <w:uiPriority w:val="99"/>
    <w:semiHidden/>
    <w:unhideWhenUsed/>
    <w:rsid w:val="00BC2500"/>
    <w:rPr>
      <w:sz w:val="16"/>
      <w:szCs w:val="16"/>
    </w:rPr>
  </w:style>
  <w:style w:type="paragraph" w:styleId="aa">
    <w:name w:val="annotation text"/>
    <w:basedOn w:val="a"/>
    <w:link w:val="ab"/>
    <w:uiPriority w:val="99"/>
    <w:semiHidden/>
    <w:unhideWhenUsed/>
    <w:rsid w:val="00BC2500"/>
    <w:pPr>
      <w:spacing w:line="240" w:lineRule="auto"/>
    </w:pPr>
    <w:rPr>
      <w:sz w:val="20"/>
      <w:szCs w:val="20"/>
    </w:rPr>
  </w:style>
  <w:style w:type="character" w:customStyle="1" w:styleId="ab">
    <w:name w:val="註解文字 字元"/>
    <w:basedOn w:val="a0"/>
    <w:link w:val="aa"/>
    <w:uiPriority w:val="99"/>
    <w:semiHidden/>
    <w:rsid w:val="00BC2500"/>
    <w:rPr>
      <w:sz w:val="20"/>
      <w:szCs w:val="20"/>
    </w:rPr>
  </w:style>
  <w:style w:type="paragraph" w:styleId="ac">
    <w:name w:val="annotation subject"/>
    <w:basedOn w:val="aa"/>
    <w:next w:val="aa"/>
    <w:link w:val="ad"/>
    <w:uiPriority w:val="99"/>
    <w:semiHidden/>
    <w:unhideWhenUsed/>
    <w:rsid w:val="00BC2500"/>
    <w:rPr>
      <w:b/>
      <w:bCs/>
    </w:rPr>
  </w:style>
  <w:style w:type="character" w:customStyle="1" w:styleId="ad">
    <w:name w:val="註解主旨 字元"/>
    <w:basedOn w:val="ab"/>
    <w:link w:val="ac"/>
    <w:uiPriority w:val="99"/>
    <w:semiHidden/>
    <w:rsid w:val="00BC2500"/>
    <w:rPr>
      <w:b/>
      <w:bCs/>
      <w:sz w:val="20"/>
      <w:szCs w:val="20"/>
    </w:rPr>
  </w:style>
  <w:style w:type="paragraph" w:styleId="ae">
    <w:name w:val="Balloon Text"/>
    <w:basedOn w:val="a"/>
    <w:link w:val="af"/>
    <w:uiPriority w:val="99"/>
    <w:semiHidden/>
    <w:unhideWhenUsed/>
    <w:rsid w:val="00BC2500"/>
    <w:pPr>
      <w:spacing w:after="0" w:line="240" w:lineRule="auto"/>
    </w:pPr>
    <w:rPr>
      <w:rFonts w:ascii="Microsoft JhengHei UI" w:eastAsia="Microsoft JhengHei UI"/>
      <w:sz w:val="18"/>
      <w:szCs w:val="18"/>
    </w:rPr>
  </w:style>
  <w:style w:type="character" w:customStyle="1" w:styleId="af">
    <w:name w:val="註解方塊文字 字元"/>
    <w:basedOn w:val="a0"/>
    <w:link w:val="ae"/>
    <w:uiPriority w:val="99"/>
    <w:semiHidden/>
    <w:rsid w:val="00BC2500"/>
    <w:rPr>
      <w:rFonts w:ascii="Microsoft JhengHei UI" w:eastAsia="Microsoft Jheng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44745">
      <w:bodyDiv w:val="1"/>
      <w:marLeft w:val="0"/>
      <w:marRight w:val="0"/>
      <w:marTop w:val="0"/>
      <w:marBottom w:val="0"/>
      <w:divBdr>
        <w:top w:val="none" w:sz="0" w:space="0" w:color="auto"/>
        <w:left w:val="none" w:sz="0" w:space="0" w:color="auto"/>
        <w:bottom w:val="none" w:sz="0" w:space="0" w:color="auto"/>
        <w:right w:val="none" w:sz="0" w:space="0" w:color="auto"/>
      </w:divBdr>
    </w:div>
    <w:div w:id="373818319">
      <w:bodyDiv w:val="1"/>
      <w:marLeft w:val="0"/>
      <w:marRight w:val="0"/>
      <w:marTop w:val="0"/>
      <w:marBottom w:val="0"/>
      <w:divBdr>
        <w:top w:val="none" w:sz="0" w:space="0" w:color="auto"/>
        <w:left w:val="none" w:sz="0" w:space="0" w:color="auto"/>
        <w:bottom w:val="none" w:sz="0" w:space="0" w:color="auto"/>
        <w:right w:val="none" w:sz="0" w:space="0" w:color="auto"/>
      </w:divBdr>
    </w:div>
    <w:div w:id="112033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D1B7-D3B4-479C-B463-5DFE2DA65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8070</TotalTime>
  <Pages>17</Pages>
  <Words>33735</Words>
  <Characters>192291</Characters>
  <Application>Microsoft Office Word</Application>
  <DocSecurity>0</DocSecurity>
  <Lines>1602</Lines>
  <Paragraphs>451</Paragraphs>
  <ScaleCrop>false</ScaleCrop>
  <Company/>
  <LinksUpToDate>false</LinksUpToDate>
  <CharactersWithSpaces>225575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Yen-Ting</dc:creator>
  <cp:keywords/>
  <dc:description/>
  <cp:lastModifiedBy>Chen, Yen-Ting</cp:lastModifiedBy>
  <cp:revision>74</cp:revision>
  <dcterms:created xsi:type="dcterms:W3CDTF">2022-11-30T03:01:00Z</dcterms:created>
  <dcterms:modified xsi:type="dcterms:W3CDTF">2023-08-12T17:49:00Z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7b563984-21e7-435a-8a9c-c0ef9e4f831b</vt:lpwstr>
  </property>
  <property fmtid="{D5CDD505-2E9C-101B-9397-08002B2CF9AE}" pid="3" name="ZOTERO_PREF_1">
    <vt:lpwstr>&lt;data data-version="3" zotero-version="6.0.26"&gt;&lt;session id="4wJ50zaV"/&gt;&lt;style id="http://www.zotero.org/styles/continental-shelf-research" hasBibliography="1" bibliographyStyleHasBeenSet="0"/&gt;&lt;prefs&gt;&lt;pref name="fieldType" value="Field"/&gt;&lt;/prefs&gt;&lt;/data&gt;</vt:lpwstr>
  </property>
</Properties>
</file>